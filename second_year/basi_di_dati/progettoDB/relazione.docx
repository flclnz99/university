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E51D3" w14:textId="77777777" w:rsidR="00744EFB" w:rsidRDefault="00FF41A2">
      <w:pPr>
        <w:rPr>
          <w:i/>
        </w:rPr>
      </w:pPr>
      <w:r>
        <w:rPr>
          <w:i/>
          <w:color w:val="404040"/>
        </w:rPr>
        <w:t xml:space="preserve">Lorenzo Falchi, Annachiara Gallo, </w:t>
      </w:r>
      <w:proofErr w:type="spellStart"/>
      <w:r>
        <w:rPr>
          <w:i/>
          <w:color w:val="404040"/>
        </w:rPr>
        <w:t>Janneth</w:t>
      </w:r>
      <w:proofErr w:type="spellEnd"/>
      <w:r>
        <w:rPr>
          <w:i/>
          <w:color w:val="404040"/>
        </w:rPr>
        <w:t xml:space="preserve"> </w:t>
      </w:r>
      <w:proofErr w:type="spellStart"/>
      <w:r>
        <w:rPr>
          <w:i/>
          <w:color w:val="404040"/>
        </w:rPr>
        <w:t>Estefania</w:t>
      </w:r>
      <w:proofErr w:type="spellEnd"/>
      <w:r>
        <w:rPr>
          <w:i/>
          <w:color w:val="404040"/>
        </w:rPr>
        <w:t xml:space="preserve"> </w:t>
      </w:r>
      <w:proofErr w:type="spellStart"/>
      <w:r>
        <w:rPr>
          <w:i/>
          <w:color w:val="404040"/>
        </w:rPr>
        <w:t>Hoyos</w:t>
      </w:r>
      <w:proofErr w:type="spellEnd"/>
      <w:r>
        <w:rPr>
          <w:i/>
          <w:color w:val="404040"/>
        </w:rPr>
        <w:t xml:space="preserve"> Rea </w:t>
      </w:r>
    </w:p>
    <w:p w14:paraId="45E5F587" w14:textId="77777777" w:rsidR="00744EFB" w:rsidRDefault="00FF41A2">
      <w:pPr>
        <w:pStyle w:val="Titolo"/>
        <w:jc w:val="center"/>
      </w:pPr>
      <w:r>
        <w:t>Progetto di piattaforma vaccinazione COVID</w:t>
      </w:r>
    </w:p>
    <w:p w14:paraId="220908C6" w14:textId="77777777" w:rsidR="00744EFB" w:rsidRDefault="00FF41A2">
      <w:pPr>
        <w:pStyle w:val="Sottotitolo"/>
        <w:rPr>
          <w:b/>
          <w:i/>
        </w:rPr>
      </w:pPr>
      <w:r>
        <w:rPr>
          <w:b/>
          <w:i/>
        </w:rPr>
        <w:t>Laboratorio di Basi di Dati 2020/2021</w:t>
      </w:r>
    </w:p>
    <w:p w14:paraId="4FA24768" w14:textId="77777777" w:rsidR="00744EFB" w:rsidRDefault="00FF41A2">
      <w:pPr>
        <w:keepNext/>
        <w:keepLines/>
        <w:pBdr>
          <w:top w:val="nil"/>
          <w:left w:val="nil"/>
          <w:bottom w:val="nil"/>
          <w:right w:val="nil"/>
          <w:between w:val="nil"/>
        </w:pBdr>
        <w:spacing w:before="320" w:after="0" w:line="240" w:lineRule="auto"/>
        <w:rPr>
          <w:color w:val="7B230B"/>
          <w:sz w:val="32"/>
          <w:szCs w:val="32"/>
        </w:rPr>
      </w:pPr>
      <w:r>
        <w:rPr>
          <w:color w:val="7B230B"/>
          <w:sz w:val="32"/>
          <w:szCs w:val="32"/>
        </w:rPr>
        <w:t>Sommario</w:t>
      </w:r>
    </w:p>
    <w:sdt>
      <w:sdtPr>
        <w:id w:val="-796517374"/>
        <w:docPartObj>
          <w:docPartGallery w:val="Table of Contents"/>
          <w:docPartUnique/>
        </w:docPartObj>
      </w:sdtPr>
      <w:sdtEndPr/>
      <w:sdtContent>
        <w:p w14:paraId="1070AC1B" w14:textId="7E51D9B9" w:rsidR="00865ECA" w:rsidRDefault="00FF41A2">
          <w:pPr>
            <w:pStyle w:val="Sommario1"/>
            <w:tabs>
              <w:tab w:val="right" w:pos="9628"/>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83567041" w:history="1">
            <w:r w:rsidR="00865ECA" w:rsidRPr="00C150C9">
              <w:rPr>
                <w:rStyle w:val="Collegamentoipertestuale"/>
                <w:noProof/>
              </w:rPr>
              <w:t>1 Progettazione concettuale</w:t>
            </w:r>
            <w:r w:rsidR="00865ECA">
              <w:rPr>
                <w:noProof/>
                <w:webHidden/>
              </w:rPr>
              <w:tab/>
            </w:r>
            <w:r w:rsidR="00865ECA">
              <w:rPr>
                <w:noProof/>
                <w:webHidden/>
              </w:rPr>
              <w:fldChar w:fldCharType="begin"/>
            </w:r>
            <w:r w:rsidR="00865ECA">
              <w:rPr>
                <w:noProof/>
                <w:webHidden/>
              </w:rPr>
              <w:instrText xml:space="preserve"> PAGEREF _Toc83567041 \h </w:instrText>
            </w:r>
            <w:r w:rsidR="00865ECA">
              <w:rPr>
                <w:noProof/>
                <w:webHidden/>
              </w:rPr>
            </w:r>
            <w:r w:rsidR="00865ECA">
              <w:rPr>
                <w:noProof/>
                <w:webHidden/>
              </w:rPr>
              <w:fldChar w:fldCharType="separate"/>
            </w:r>
            <w:r w:rsidR="002256DF">
              <w:rPr>
                <w:noProof/>
                <w:webHidden/>
              </w:rPr>
              <w:t>2</w:t>
            </w:r>
            <w:r w:rsidR="00865ECA">
              <w:rPr>
                <w:noProof/>
                <w:webHidden/>
              </w:rPr>
              <w:fldChar w:fldCharType="end"/>
            </w:r>
          </w:hyperlink>
        </w:p>
        <w:p w14:paraId="4D875369" w14:textId="7413B3B8" w:rsidR="00865ECA" w:rsidRDefault="00F4072D">
          <w:pPr>
            <w:pStyle w:val="Sommario2"/>
            <w:tabs>
              <w:tab w:val="left" w:pos="800"/>
              <w:tab w:val="right" w:pos="9628"/>
            </w:tabs>
            <w:rPr>
              <w:rFonts w:asciiTheme="minorHAnsi" w:eastAsiaTheme="minorEastAsia" w:hAnsiTheme="minorHAnsi" w:cstheme="minorBidi"/>
              <w:noProof/>
              <w:sz w:val="22"/>
              <w:szCs w:val="22"/>
            </w:rPr>
          </w:pPr>
          <w:hyperlink w:anchor="_Toc83567042" w:history="1">
            <w:r w:rsidR="00865ECA" w:rsidRPr="00C150C9">
              <w:rPr>
                <w:rStyle w:val="Collegamentoipertestuale"/>
                <w:noProof/>
              </w:rPr>
              <w:t>1.1</w:t>
            </w:r>
            <w:r w:rsidR="00865ECA">
              <w:rPr>
                <w:rFonts w:asciiTheme="minorHAnsi" w:eastAsiaTheme="minorEastAsia" w:hAnsiTheme="minorHAnsi" w:cstheme="minorBidi"/>
                <w:noProof/>
                <w:sz w:val="22"/>
                <w:szCs w:val="22"/>
              </w:rPr>
              <w:tab/>
            </w:r>
            <w:r w:rsidR="00865ECA" w:rsidRPr="00C150C9">
              <w:rPr>
                <w:rStyle w:val="Collegamentoipertestuale"/>
                <w:noProof/>
              </w:rPr>
              <w:t>Requisiti iniziali</w:t>
            </w:r>
            <w:r w:rsidR="00865ECA">
              <w:rPr>
                <w:noProof/>
                <w:webHidden/>
              </w:rPr>
              <w:tab/>
            </w:r>
            <w:r w:rsidR="00865ECA">
              <w:rPr>
                <w:noProof/>
                <w:webHidden/>
              </w:rPr>
              <w:fldChar w:fldCharType="begin"/>
            </w:r>
            <w:r w:rsidR="00865ECA">
              <w:rPr>
                <w:noProof/>
                <w:webHidden/>
              </w:rPr>
              <w:instrText xml:space="preserve"> PAGEREF _Toc83567042 \h </w:instrText>
            </w:r>
            <w:r w:rsidR="00865ECA">
              <w:rPr>
                <w:noProof/>
                <w:webHidden/>
              </w:rPr>
            </w:r>
            <w:r w:rsidR="00865ECA">
              <w:rPr>
                <w:noProof/>
                <w:webHidden/>
              </w:rPr>
              <w:fldChar w:fldCharType="separate"/>
            </w:r>
            <w:r w:rsidR="002256DF">
              <w:rPr>
                <w:noProof/>
                <w:webHidden/>
              </w:rPr>
              <w:t>2</w:t>
            </w:r>
            <w:r w:rsidR="00865ECA">
              <w:rPr>
                <w:noProof/>
                <w:webHidden/>
              </w:rPr>
              <w:fldChar w:fldCharType="end"/>
            </w:r>
          </w:hyperlink>
        </w:p>
        <w:p w14:paraId="5B97C78C" w14:textId="38C9C0DD" w:rsidR="00865ECA" w:rsidRDefault="00F4072D">
          <w:pPr>
            <w:pStyle w:val="Sommario2"/>
            <w:tabs>
              <w:tab w:val="right" w:pos="9628"/>
            </w:tabs>
            <w:rPr>
              <w:rFonts w:asciiTheme="minorHAnsi" w:eastAsiaTheme="minorEastAsia" w:hAnsiTheme="minorHAnsi" w:cstheme="minorBidi"/>
              <w:noProof/>
              <w:sz w:val="22"/>
              <w:szCs w:val="22"/>
            </w:rPr>
          </w:pPr>
          <w:hyperlink w:anchor="_Toc83567043" w:history="1">
            <w:r w:rsidR="00865ECA" w:rsidRPr="00C150C9">
              <w:rPr>
                <w:rStyle w:val="Collegamentoipertestuale"/>
                <w:noProof/>
              </w:rPr>
              <w:t>1.2 Glossario dei termini</w:t>
            </w:r>
            <w:r w:rsidR="00865ECA">
              <w:rPr>
                <w:noProof/>
                <w:webHidden/>
              </w:rPr>
              <w:tab/>
            </w:r>
            <w:r w:rsidR="00865ECA">
              <w:rPr>
                <w:noProof/>
                <w:webHidden/>
              </w:rPr>
              <w:fldChar w:fldCharType="begin"/>
            </w:r>
            <w:r w:rsidR="00865ECA">
              <w:rPr>
                <w:noProof/>
                <w:webHidden/>
              </w:rPr>
              <w:instrText xml:space="preserve"> PAGEREF _Toc83567043 \h </w:instrText>
            </w:r>
            <w:r w:rsidR="00865ECA">
              <w:rPr>
                <w:noProof/>
                <w:webHidden/>
              </w:rPr>
            </w:r>
            <w:r w:rsidR="00865ECA">
              <w:rPr>
                <w:noProof/>
                <w:webHidden/>
              </w:rPr>
              <w:fldChar w:fldCharType="separate"/>
            </w:r>
            <w:r w:rsidR="002256DF">
              <w:rPr>
                <w:noProof/>
                <w:webHidden/>
              </w:rPr>
              <w:t>3</w:t>
            </w:r>
            <w:r w:rsidR="00865ECA">
              <w:rPr>
                <w:noProof/>
                <w:webHidden/>
              </w:rPr>
              <w:fldChar w:fldCharType="end"/>
            </w:r>
          </w:hyperlink>
        </w:p>
        <w:p w14:paraId="68CF2EFB" w14:textId="17F00776" w:rsidR="00865ECA" w:rsidRDefault="00F4072D">
          <w:pPr>
            <w:pStyle w:val="Sommario2"/>
            <w:tabs>
              <w:tab w:val="right" w:pos="9628"/>
            </w:tabs>
            <w:rPr>
              <w:rFonts w:asciiTheme="minorHAnsi" w:eastAsiaTheme="minorEastAsia" w:hAnsiTheme="minorHAnsi" w:cstheme="minorBidi"/>
              <w:noProof/>
              <w:sz w:val="22"/>
              <w:szCs w:val="22"/>
            </w:rPr>
          </w:pPr>
          <w:hyperlink w:anchor="_Toc83567044" w:history="1">
            <w:r w:rsidR="00865ECA" w:rsidRPr="00C150C9">
              <w:rPr>
                <w:rStyle w:val="Collegamentoipertestuale"/>
                <w:noProof/>
              </w:rPr>
              <w:t>1.3 Requisiti rivisti e strutturati in gruppi di frasi omogenee</w:t>
            </w:r>
            <w:r w:rsidR="00865ECA">
              <w:rPr>
                <w:noProof/>
                <w:webHidden/>
              </w:rPr>
              <w:tab/>
            </w:r>
            <w:r w:rsidR="00865ECA">
              <w:rPr>
                <w:noProof/>
                <w:webHidden/>
              </w:rPr>
              <w:fldChar w:fldCharType="begin"/>
            </w:r>
            <w:r w:rsidR="00865ECA">
              <w:rPr>
                <w:noProof/>
                <w:webHidden/>
              </w:rPr>
              <w:instrText xml:space="preserve"> PAGEREF _Toc83567044 \h </w:instrText>
            </w:r>
            <w:r w:rsidR="00865ECA">
              <w:rPr>
                <w:noProof/>
                <w:webHidden/>
              </w:rPr>
            </w:r>
            <w:r w:rsidR="00865ECA">
              <w:rPr>
                <w:noProof/>
                <w:webHidden/>
              </w:rPr>
              <w:fldChar w:fldCharType="separate"/>
            </w:r>
            <w:r w:rsidR="002256DF">
              <w:rPr>
                <w:noProof/>
                <w:webHidden/>
              </w:rPr>
              <w:t>4</w:t>
            </w:r>
            <w:r w:rsidR="00865ECA">
              <w:rPr>
                <w:noProof/>
                <w:webHidden/>
              </w:rPr>
              <w:fldChar w:fldCharType="end"/>
            </w:r>
          </w:hyperlink>
        </w:p>
        <w:p w14:paraId="6F4A4D50" w14:textId="342759EC" w:rsidR="00865ECA" w:rsidRDefault="00F4072D">
          <w:pPr>
            <w:pStyle w:val="Sommario5"/>
            <w:tabs>
              <w:tab w:val="right" w:pos="9628"/>
            </w:tabs>
            <w:rPr>
              <w:rFonts w:asciiTheme="minorHAnsi" w:eastAsiaTheme="minorEastAsia" w:hAnsiTheme="minorHAnsi" w:cstheme="minorBidi"/>
              <w:noProof/>
              <w:sz w:val="22"/>
              <w:szCs w:val="22"/>
            </w:rPr>
          </w:pPr>
          <w:hyperlink w:anchor="_Toc83567045" w:history="1">
            <w:r w:rsidR="00865ECA" w:rsidRPr="00C150C9">
              <w:rPr>
                <w:rStyle w:val="Collegamentoipertestuale"/>
                <w:noProof/>
              </w:rPr>
              <w:t>Frasi di carattere generale</w:t>
            </w:r>
            <w:r w:rsidR="00865ECA">
              <w:rPr>
                <w:noProof/>
                <w:webHidden/>
              </w:rPr>
              <w:tab/>
            </w:r>
            <w:r w:rsidR="00865ECA">
              <w:rPr>
                <w:noProof/>
                <w:webHidden/>
              </w:rPr>
              <w:fldChar w:fldCharType="begin"/>
            </w:r>
            <w:r w:rsidR="00865ECA">
              <w:rPr>
                <w:noProof/>
                <w:webHidden/>
              </w:rPr>
              <w:instrText xml:space="preserve"> PAGEREF _Toc83567045 \h </w:instrText>
            </w:r>
            <w:r w:rsidR="00865ECA">
              <w:rPr>
                <w:noProof/>
                <w:webHidden/>
              </w:rPr>
            </w:r>
            <w:r w:rsidR="00865ECA">
              <w:rPr>
                <w:noProof/>
                <w:webHidden/>
              </w:rPr>
              <w:fldChar w:fldCharType="separate"/>
            </w:r>
            <w:r w:rsidR="002256DF">
              <w:rPr>
                <w:noProof/>
                <w:webHidden/>
              </w:rPr>
              <w:t>4</w:t>
            </w:r>
            <w:r w:rsidR="00865ECA">
              <w:rPr>
                <w:noProof/>
                <w:webHidden/>
              </w:rPr>
              <w:fldChar w:fldCharType="end"/>
            </w:r>
          </w:hyperlink>
        </w:p>
        <w:p w14:paraId="1084F91E" w14:textId="0956C17E" w:rsidR="00865ECA" w:rsidRDefault="00F4072D">
          <w:pPr>
            <w:pStyle w:val="Sommario5"/>
            <w:tabs>
              <w:tab w:val="right" w:pos="9628"/>
            </w:tabs>
            <w:rPr>
              <w:rFonts w:asciiTheme="minorHAnsi" w:eastAsiaTheme="minorEastAsia" w:hAnsiTheme="minorHAnsi" w:cstheme="minorBidi"/>
              <w:noProof/>
              <w:sz w:val="22"/>
              <w:szCs w:val="22"/>
            </w:rPr>
          </w:pPr>
          <w:hyperlink w:anchor="_Toc83567046" w:history="1">
            <w:r w:rsidR="00865ECA" w:rsidRPr="00C150C9">
              <w:rPr>
                <w:rStyle w:val="Collegamentoipertestuale"/>
                <w:noProof/>
              </w:rPr>
              <w:t>Frasi relative ai cittadini</w:t>
            </w:r>
            <w:r w:rsidR="00865ECA">
              <w:rPr>
                <w:noProof/>
                <w:webHidden/>
              </w:rPr>
              <w:tab/>
            </w:r>
            <w:r w:rsidR="00865ECA">
              <w:rPr>
                <w:noProof/>
                <w:webHidden/>
              </w:rPr>
              <w:fldChar w:fldCharType="begin"/>
            </w:r>
            <w:r w:rsidR="00865ECA">
              <w:rPr>
                <w:noProof/>
                <w:webHidden/>
              </w:rPr>
              <w:instrText xml:space="preserve"> PAGEREF _Toc83567046 \h </w:instrText>
            </w:r>
            <w:r w:rsidR="00865ECA">
              <w:rPr>
                <w:noProof/>
                <w:webHidden/>
              </w:rPr>
            </w:r>
            <w:r w:rsidR="00865ECA">
              <w:rPr>
                <w:noProof/>
                <w:webHidden/>
              </w:rPr>
              <w:fldChar w:fldCharType="separate"/>
            </w:r>
            <w:r w:rsidR="002256DF">
              <w:rPr>
                <w:noProof/>
                <w:webHidden/>
              </w:rPr>
              <w:t>4</w:t>
            </w:r>
            <w:r w:rsidR="00865ECA">
              <w:rPr>
                <w:noProof/>
                <w:webHidden/>
              </w:rPr>
              <w:fldChar w:fldCharType="end"/>
            </w:r>
          </w:hyperlink>
        </w:p>
        <w:p w14:paraId="58559B89" w14:textId="0802BF02" w:rsidR="00865ECA" w:rsidRDefault="00F4072D">
          <w:pPr>
            <w:pStyle w:val="Sommario5"/>
            <w:tabs>
              <w:tab w:val="right" w:pos="9628"/>
            </w:tabs>
            <w:rPr>
              <w:rFonts w:asciiTheme="minorHAnsi" w:eastAsiaTheme="minorEastAsia" w:hAnsiTheme="minorHAnsi" w:cstheme="minorBidi"/>
              <w:noProof/>
              <w:sz w:val="22"/>
              <w:szCs w:val="22"/>
            </w:rPr>
          </w:pPr>
          <w:hyperlink w:anchor="_Toc83567047" w:history="1">
            <w:r w:rsidR="00865ECA" w:rsidRPr="00C150C9">
              <w:rPr>
                <w:rStyle w:val="Collegamentoipertestuale"/>
                <w:noProof/>
              </w:rPr>
              <w:t>Frasi relative ai tipi di vaccini</w:t>
            </w:r>
            <w:r w:rsidR="00865ECA">
              <w:rPr>
                <w:noProof/>
                <w:webHidden/>
              </w:rPr>
              <w:tab/>
            </w:r>
            <w:r w:rsidR="00865ECA">
              <w:rPr>
                <w:noProof/>
                <w:webHidden/>
              </w:rPr>
              <w:fldChar w:fldCharType="begin"/>
            </w:r>
            <w:r w:rsidR="00865ECA">
              <w:rPr>
                <w:noProof/>
                <w:webHidden/>
              </w:rPr>
              <w:instrText xml:space="preserve"> PAGEREF _Toc83567047 \h </w:instrText>
            </w:r>
            <w:r w:rsidR="00865ECA">
              <w:rPr>
                <w:noProof/>
                <w:webHidden/>
              </w:rPr>
            </w:r>
            <w:r w:rsidR="00865ECA">
              <w:rPr>
                <w:noProof/>
                <w:webHidden/>
              </w:rPr>
              <w:fldChar w:fldCharType="separate"/>
            </w:r>
            <w:r w:rsidR="002256DF">
              <w:rPr>
                <w:noProof/>
                <w:webHidden/>
              </w:rPr>
              <w:t>4</w:t>
            </w:r>
            <w:r w:rsidR="00865ECA">
              <w:rPr>
                <w:noProof/>
                <w:webHidden/>
              </w:rPr>
              <w:fldChar w:fldCharType="end"/>
            </w:r>
          </w:hyperlink>
        </w:p>
        <w:p w14:paraId="673CB3FA" w14:textId="3187F614" w:rsidR="00865ECA" w:rsidRDefault="00F4072D">
          <w:pPr>
            <w:pStyle w:val="Sommario5"/>
            <w:tabs>
              <w:tab w:val="right" w:pos="9628"/>
            </w:tabs>
            <w:rPr>
              <w:rFonts w:asciiTheme="minorHAnsi" w:eastAsiaTheme="minorEastAsia" w:hAnsiTheme="minorHAnsi" w:cstheme="minorBidi"/>
              <w:noProof/>
              <w:sz w:val="22"/>
              <w:szCs w:val="22"/>
            </w:rPr>
          </w:pPr>
          <w:hyperlink w:anchor="_Toc83567048" w:history="1">
            <w:r w:rsidR="00865ECA" w:rsidRPr="00C150C9">
              <w:rPr>
                <w:rStyle w:val="Collegamentoipertestuale"/>
                <w:noProof/>
              </w:rPr>
              <w:t>Frasi relative alle convocazioni</w:t>
            </w:r>
            <w:r w:rsidR="00865ECA">
              <w:rPr>
                <w:noProof/>
                <w:webHidden/>
              </w:rPr>
              <w:tab/>
            </w:r>
            <w:r w:rsidR="00865ECA">
              <w:rPr>
                <w:noProof/>
                <w:webHidden/>
              </w:rPr>
              <w:fldChar w:fldCharType="begin"/>
            </w:r>
            <w:r w:rsidR="00865ECA">
              <w:rPr>
                <w:noProof/>
                <w:webHidden/>
              </w:rPr>
              <w:instrText xml:space="preserve"> PAGEREF _Toc83567048 \h </w:instrText>
            </w:r>
            <w:r w:rsidR="00865ECA">
              <w:rPr>
                <w:noProof/>
                <w:webHidden/>
              </w:rPr>
            </w:r>
            <w:r w:rsidR="00865ECA">
              <w:rPr>
                <w:noProof/>
                <w:webHidden/>
              </w:rPr>
              <w:fldChar w:fldCharType="separate"/>
            </w:r>
            <w:r w:rsidR="002256DF">
              <w:rPr>
                <w:noProof/>
                <w:webHidden/>
              </w:rPr>
              <w:t>5</w:t>
            </w:r>
            <w:r w:rsidR="00865ECA">
              <w:rPr>
                <w:noProof/>
                <w:webHidden/>
              </w:rPr>
              <w:fldChar w:fldCharType="end"/>
            </w:r>
          </w:hyperlink>
        </w:p>
        <w:p w14:paraId="1ED17C87" w14:textId="1586F997" w:rsidR="00865ECA" w:rsidRDefault="00F4072D">
          <w:pPr>
            <w:pStyle w:val="Sommario5"/>
            <w:tabs>
              <w:tab w:val="right" w:pos="9628"/>
            </w:tabs>
            <w:rPr>
              <w:rFonts w:asciiTheme="minorHAnsi" w:eastAsiaTheme="minorEastAsia" w:hAnsiTheme="minorHAnsi" w:cstheme="minorBidi"/>
              <w:noProof/>
              <w:sz w:val="22"/>
              <w:szCs w:val="22"/>
            </w:rPr>
          </w:pPr>
          <w:hyperlink w:anchor="_Toc83567049" w:history="1">
            <w:r w:rsidR="00865ECA" w:rsidRPr="00C150C9">
              <w:rPr>
                <w:rStyle w:val="Collegamentoipertestuale"/>
                <w:noProof/>
              </w:rPr>
              <w:t>Frasi relative ai centri vaccinali</w:t>
            </w:r>
            <w:r w:rsidR="00865ECA">
              <w:rPr>
                <w:noProof/>
                <w:webHidden/>
              </w:rPr>
              <w:tab/>
            </w:r>
            <w:r w:rsidR="00865ECA">
              <w:rPr>
                <w:noProof/>
                <w:webHidden/>
              </w:rPr>
              <w:fldChar w:fldCharType="begin"/>
            </w:r>
            <w:r w:rsidR="00865ECA">
              <w:rPr>
                <w:noProof/>
                <w:webHidden/>
              </w:rPr>
              <w:instrText xml:space="preserve"> PAGEREF _Toc83567049 \h </w:instrText>
            </w:r>
            <w:r w:rsidR="00865ECA">
              <w:rPr>
                <w:noProof/>
                <w:webHidden/>
              </w:rPr>
            </w:r>
            <w:r w:rsidR="00865ECA">
              <w:rPr>
                <w:noProof/>
                <w:webHidden/>
              </w:rPr>
              <w:fldChar w:fldCharType="separate"/>
            </w:r>
            <w:r w:rsidR="002256DF">
              <w:rPr>
                <w:noProof/>
                <w:webHidden/>
              </w:rPr>
              <w:t>5</w:t>
            </w:r>
            <w:r w:rsidR="00865ECA">
              <w:rPr>
                <w:noProof/>
                <w:webHidden/>
              </w:rPr>
              <w:fldChar w:fldCharType="end"/>
            </w:r>
          </w:hyperlink>
        </w:p>
        <w:p w14:paraId="65A30070" w14:textId="0C043339" w:rsidR="00865ECA" w:rsidRDefault="00F4072D">
          <w:pPr>
            <w:pStyle w:val="Sommario5"/>
            <w:tabs>
              <w:tab w:val="right" w:pos="9628"/>
            </w:tabs>
            <w:rPr>
              <w:rFonts w:asciiTheme="minorHAnsi" w:eastAsiaTheme="minorEastAsia" w:hAnsiTheme="minorHAnsi" w:cstheme="minorBidi"/>
              <w:noProof/>
              <w:sz w:val="22"/>
              <w:szCs w:val="22"/>
            </w:rPr>
          </w:pPr>
          <w:hyperlink w:anchor="_Toc83567050" w:history="1">
            <w:r w:rsidR="00865ECA" w:rsidRPr="00C150C9">
              <w:rPr>
                <w:rStyle w:val="Collegamentoipertestuale"/>
                <w:noProof/>
              </w:rPr>
              <w:t>Frasi relative ai medici</w:t>
            </w:r>
            <w:r w:rsidR="00865ECA">
              <w:rPr>
                <w:noProof/>
                <w:webHidden/>
              </w:rPr>
              <w:tab/>
            </w:r>
            <w:r w:rsidR="00865ECA">
              <w:rPr>
                <w:noProof/>
                <w:webHidden/>
              </w:rPr>
              <w:fldChar w:fldCharType="begin"/>
            </w:r>
            <w:r w:rsidR="00865ECA">
              <w:rPr>
                <w:noProof/>
                <w:webHidden/>
              </w:rPr>
              <w:instrText xml:space="preserve"> PAGEREF _Toc83567050 \h </w:instrText>
            </w:r>
            <w:r w:rsidR="00865ECA">
              <w:rPr>
                <w:noProof/>
                <w:webHidden/>
              </w:rPr>
            </w:r>
            <w:r w:rsidR="00865ECA">
              <w:rPr>
                <w:noProof/>
                <w:webHidden/>
              </w:rPr>
              <w:fldChar w:fldCharType="separate"/>
            </w:r>
            <w:r w:rsidR="002256DF">
              <w:rPr>
                <w:noProof/>
                <w:webHidden/>
              </w:rPr>
              <w:t>5</w:t>
            </w:r>
            <w:r w:rsidR="00865ECA">
              <w:rPr>
                <w:noProof/>
                <w:webHidden/>
              </w:rPr>
              <w:fldChar w:fldCharType="end"/>
            </w:r>
          </w:hyperlink>
        </w:p>
        <w:p w14:paraId="3954A7C6" w14:textId="2FB5E4F4" w:rsidR="00865ECA" w:rsidRDefault="00F4072D">
          <w:pPr>
            <w:pStyle w:val="Sommario5"/>
            <w:tabs>
              <w:tab w:val="right" w:pos="9628"/>
            </w:tabs>
            <w:rPr>
              <w:rFonts w:asciiTheme="minorHAnsi" w:eastAsiaTheme="minorEastAsia" w:hAnsiTheme="minorHAnsi" w:cstheme="minorBidi"/>
              <w:noProof/>
              <w:sz w:val="22"/>
              <w:szCs w:val="22"/>
            </w:rPr>
          </w:pPr>
          <w:hyperlink w:anchor="_Toc83567051" w:history="1">
            <w:r w:rsidR="00865ECA" w:rsidRPr="00C150C9">
              <w:rPr>
                <w:rStyle w:val="Collegamentoipertestuale"/>
                <w:noProof/>
              </w:rPr>
              <w:t>Frasi relative alle somministrazioni</w:t>
            </w:r>
            <w:r w:rsidR="00865ECA">
              <w:rPr>
                <w:noProof/>
                <w:webHidden/>
              </w:rPr>
              <w:tab/>
            </w:r>
            <w:r w:rsidR="00865ECA">
              <w:rPr>
                <w:noProof/>
                <w:webHidden/>
              </w:rPr>
              <w:fldChar w:fldCharType="begin"/>
            </w:r>
            <w:r w:rsidR="00865ECA">
              <w:rPr>
                <w:noProof/>
                <w:webHidden/>
              </w:rPr>
              <w:instrText xml:space="preserve"> PAGEREF _Toc83567051 \h </w:instrText>
            </w:r>
            <w:r w:rsidR="00865ECA">
              <w:rPr>
                <w:noProof/>
                <w:webHidden/>
              </w:rPr>
            </w:r>
            <w:r w:rsidR="00865ECA">
              <w:rPr>
                <w:noProof/>
                <w:webHidden/>
              </w:rPr>
              <w:fldChar w:fldCharType="separate"/>
            </w:r>
            <w:r w:rsidR="002256DF">
              <w:rPr>
                <w:noProof/>
                <w:webHidden/>
              </w:rPr>
              <w:t>5</w:t>
            </w:r>
            <w:r w:rsidR="00865ECA">
              <w:rPr>
                <w:noProof/>
                <w:webHidden/>
              </w:rPr>
              <w:fldChar w:fldCharType="end"/>
            </w:r>
          </w:hyperlink>
        </w:p>
        <w:p w14:paraId="7FB51DA9" w14:textId="2B211B4F" w:rsidR="00865ECA" w:rsidRDefault="00F4072D">
          <w:pPr>
            <w:pStyle w:val="Sommario2"/>
            <w:tabs>
              <w:tab w:val="right" w:pos="9628"/>
            </w:tabs>
            <w:rPr>
              <w:rFonts w:asciiTheme="minorHAnsi" w:eastAsiaTheme="minorEastAsia" w:hAnsiTheme="minorHAnsi" w:cstheme="minorBidi"/>
              <w:noProof/>
              <w:sz w:val="22"/>
              <w:szCs w:val="22"/>
            </w:rPr>
          </w:pPr>
          <w:hyperlink w:anchor="_Toc83567052" w:history="1">
            <w:r w:rsidR="00865ECA" w:rsidRPr="00C150C9">
              <w:rPr>
                <w:rStyle w:val="Collegamentoipertestuale"/>
                <w:noProof/>
                <w:lang w:val="en-US"/>
              </w:rPr>
              <w:t>1.4 Schema E-R + business rules</w:t>
            </w:r>
            <w:r w:rsidR="00865ECA">
              <w:rPr>
                <w:noProof/>
                <w:webHidden/>
              </w:rPr>
              <w:tab/>
            </w:r>
            <w:r w:rsidR="00865ECA">
              <w:rPr>
                <w:noProof/>
                <w:webHidden/>
              </w:rPr>
              <w:fldChar w:fldCharType="begin"/>
            </w:r>
            <w:r w:rsidR="00865ECA">
              <w:rPr>
                <w:noProof/>
                <w:webHidden/>
              </w:rPr>
              <w:instrText xml:space="preserve"> PAGEREF _Toc83567052 \h </w:instrText>
            </w:r>
            <w:r w:rsidR="00865ECA">
              <w:rPr>
                <w:noProof/>
                <w:webHidden/>
              </w:rPr>
            </w:r>
            <w:r w:rsidR="00865ECA">
              <w:rPr>
                <w:noProof/>
                <w:webHidden/>
              </w:rPr>
              <w:fldChar w:fldCharType="separate"/>
            </w:r>
            <w:r w:rsidR="002256DF">
              <w:rPr>
                <w:noProof/>
                <w:webHidden/>
              </w:rPr>
              <w:t>6</w:t>
            </w:r>
            <w:r w:rsidR="00865ECA">
              <w:rPr>
                <w:noProof/>
                <w:webHidden/>
              </w:rPr>
              <w:fldChar w:fldCharType="end"/>
            </w:r>
          </w:hyperlink>
        </w:p>
        <w:p w14:paraId="623FC837" w14:textId="0CA5CB28" w:rsidR="00865ECA" w:rsidRDefault="00F4072D">
          <w:pPr>
            <w:pStyle w:val="Sommario4"/>
            <w:tabs>
              <w:tab w:val="right" w:pos="9628"/>
            </w:tabs>
            <w:rPr>
              <w:rFonts w:asciiTheme="minorHAnsi" w:eastAsiaTheme="minorEastAsia" w:hAnsiTheme="minorHAnsi" w:cstheme="minorBidi"/>
              <w:noProof/>
              <w:sz w:val="22"/>
              <w:szCs w:val="22"/>
            </w:rPr>
          </w:pPr>
          <w:hyperlink w:anchor="_Toc83567053" w:history="1">
            <w:r w:rsidR="00865ECA" w:rsidRPr="00C150C9">
              <w:rPr>
                <w:rStyle w:val="Collegamentoipertestuale"/>
                <w:noProof/>
              </w:rPr>
              <w:t>Derivazione:</w:t>
            </w:r>
            <w:r w:rsidR="00865ECA">
              <w:rPr>
                <w:noProof/>
                <w:webHidden/>
              </w:rPr>
              <w:tab/>
            </w:r>
            <w:r w:rsidR="00865ECA">
              <w:rPr>
                <w:noProof/>
                <w:webHidden/>
              </w:rPr>
              <w:fldChar w:fldCharType="begin"/>
            </w:r>
            <w:r w:rsidR="00865ECA">
              <w:rPr>
                <w:noProof/>
                <w:webHidden/>
              </w:rPr>
              <w:instrText xml:space="preserve"> PAGEREF _Toc83567053 \h </w:instrText>
            </w:r>
            <w:r w:rsidR="00865ECA">
              <w:rPr>
                <w:noProof/>
                <w:webHidden/>
              </w:rPr>
            </w:r>
            <w:r w:rsidR="00865ECA">
              <w:rPr>
                <w:noProof/>
                <w:webHidden/>
              </w:rPr>
              <w:fldChar w:fldCharType="separate"/>
            </w:r>
            <w:r w:rsidR="002256DF">
              <w:rPr>
                <w:noProof/>
                <w:webHidden/>
              </w:rPr>
              <w:t>7</w:t>
            </w:r>
            <w:r w:rsidR="00865ECA">
              <w:rPr>
                <w:noProof/>
                <w:webHidden/>
              </w:rPr>
              <w:fldChar w:fldCharType="end"/>
            </w:r>
          </w:hyperlink>
        </w:p>
        <w:p w14:paraId="43F0CE81" w14:textId="0434CA09" w:rsidR="00865ECA" w:rsidRDefault="00F4072D">
          <w:pPr>
            <w:pStyle w:val="Sommario1"/>
            <w:tabs>
              <w:tab w:val="right" w:pos="9628"/>
            </w:tabs>
            <w:rPr>
              <w:rFonts w:asciiTheme="minorHAnsi" w:eastAsiaTheme="minorEastAsia" w:hAnsiTheme="minorHAnsi" w:cstheme="minorBidi"/>
              <w:noProof/>
              <w:sz w:val="22"/>
              <w:szCs w:val="22"/>
            </w:rPr>
          </w:pPr>
          <w:hyperlink w:anchor="_Toc83567054" w:history="1">
            <w:r w:rsidR="00865ECA" w:rsidRPr="00C150C9">
              <w:rPr>
                <w:rStyle w:val="Collegamentoipertestuale"/>
                <w:noProof/>
              </w:rPr>
              <w:t>2 Progettazione logica</w:t>
            </w:r>
            <w:r w:rsidR="00865ECA">
              <w:rPr>
                <w:noProof/>
                <w:webHidden/>
              </w:rPr>
              <w:tab/>
            </w:r>
            <w:r w:rsidR="00865ECA">
              <w:rPr>
                <w:noProof/>
                <w:webHidden/>
              </w:rPr>
              <w:fldChar w:fldCharType="begin"/>
            </w:r>
            <w:r w:rsidR="00865ECA">
              <w:rPr>
                <w:noProof/>
                <w:webHidden/>
              </w:rPr>
              <w:instrText xml:space="preserve"> PAGEREF _Toc83567054 \h </w:instrText>
            </w:r>
            <w:r w:rsidR="00865ECA">
              <w:rPr>
                <w:noProof/>
                <w:webHidden/>
              </w:rPr>
            </w:r>
            <w:r w:rsidR="00865ECA">
              <w:rPr>
                <w:noProof/>
                <w:webHidden/>
              </w:rPr>
              <w:fldChar w:fldCharType="separate"/>
            </w:r>
            <w:r w:rsidR="002256DF">
              <w:rPr>
                <w:noProof/>
                <w:webHidden/>
              </w:rPr>
              <w:t>7</w:t>
            </w:r>
            <w:r w:rsidR="00865ECA">
              <w:rPr>
                <w:noProof/>
                <w:webHidden/>
              </w:rPr>
              <w:fldChar w:fldCharType="end"/>
            </w:r>
          </w:hyperlink>
        </w:p>
        <w:p w14:paraId="082F139E" w14:textId="0332D4F5" w:rsidR="00865ECA" w:rsidRDefault="00F4072D">
          <w:pPr>
            <w:pStyle w:val="Sommario2"/>
            <w:tabs>
              <w:tab w:val="right" w:pos="9628"/>
            </w:tabs>
            <w:rPr>
              <w:rFonts w:asciiTheme="minorHAnsi" w:eastAsiaTheme="minorEastAsia" w:hAnsiTheme="minorHAnsi" w:cstheme="minorBidi"/>
              <w:noProof/>
              <w:sz w:val="22"/>
              <w:szCs w:val="22"/>
            </w:rPr>
          </w:pPr>
          <w:hyperlink w:anchor="_Toc83567055" w:history="1">
            <w:r w:rsidR="00865ECA" w:rsidRPr="00C150C9">
              <w:rPr>
                <w:rStyle w:val="Collegamentoipertestuale"/>
                <w:noProof/>
              </w:rPr>
              <w:t>2.1 Tavola dei volumi</w:t>
            </w:r>
            <w:r w:rsidR="00865ECA">
              <w:rPr>
                <w:noProof/>
                <w:webHidden/>
              </w:rPr>
              <w:tab/>
            </w:r>
            <w:r w:rsidR="00865ECA">
              <w:rPr>
                <w:noProof/>
                <w:webHidden/>
              </w:rPr>
              <w:fldChar w:fldCharType="begin"/>
            </w:r>
            <w:r w:rsidR="00865ECA">
              <w:rPr>
                <w:noProof/>
                <w:webHidden/>
              </w:rPr>
              <w:instrText xml:space="preserve"> PAGEREF _Toc83567055 \h </w:instrText>
            </w:r>
            <w:r w:rsidR="00865ECA">
              <w:rPr>
                <w:noProof/>
                <w:webHidden/>
              </w:rPr>
            </w:r>
            <w:r w:rsidR="00865ECA">
              <w:rPr>
                <w:noProof/>
                <w:webHidden/>
              </w:rPr>
              <w:fldChar w:fldCharType="separate"/>
            </w:r>
            <w:r w:rsidR="002256DF">
              <w:rPr>
                <w:noProof/>
                <w:webHidden/>
              </w:rPr>
              <w:t>7</w:t>
            </w:r>
            <w:r w:rsidR="00865ECA">
              <w:rPr>
                <w:noProof/>
                <w:webHidden/>
              </w:rPr>
              <w:fldChar w:fldCharType="end"/>
            </w:r>
          </w:hyperlink>
        </w:p>
        <w:p w14:paraId="11104554" w14:textId="06F63977" w:rsidR="00865ECA" w:rsidRDefault="00F4072D">
          <w:pPr>
            <w:pStyle w:val="Sommario2"/>
            <w:tabs>
              <w:tab w:val="right" w:pos="9628"/>
            </w:tabs>
            <w:rPr>
              <w:rFonts w:asciiTheme="minorHAnsi" w:eastAsiaTheme="minorEastAsia" w:hAnsiTheme="minorHAnsi" w:cstheme="minorBidi"/>
              <w:noProof/>
              <w:sz w:val="22"/>
              <w:szCs w:val="22"/>
            </w:rPr>
          </w:pPr>
          <w:hyperlink w:anchor="_Toc83567056" w:history="1">
            <w:r w:rsidR="00865ECA" w:rsidRPr="00C150C9">
              <w:rPr>
                <w:rStyle w:val="Collegamentoipertestuale"/>
                <w:noProof/>
              </w:rPr>
              <w:t>2.2 Tavola delle operazioni</w:t>
            </w:r>
            <w:r w:rsidR="00865ECA">
              <w:rPr>
                <w:noProof/>
                <w:webHidden/>
              </w:rPr>
              <w:tab/>
            </w:r>
            <w:r w:rsidR="00865ECA">
              <w:rPr>
                <w:noProof/>
                <w:webHidden/>
              </w:rPr>
              <w:fldChar w:fldCharType="begin"/>
            </w:r>
            <w:r w:rsidR="00865ECA">
              <w:rPr>
                <w:noProof/>
                <w:webHidden/>
              </w:rPr>
              <w:instrText xml:space="preserve"> PAGEREF _Toc83567056 \h </w:instrText>
            </w:r>
            <w:r w:rsidR="00865ECA">
              <w:rPr>
                <w:noProof/>
                <w:webHidden/>
              </w:rPr>
            </w:r>
            <w:r w:rsidR="00865ECA">
              <w:rPr>
                <w:noProof/>
                <w:webHidden/>
              </w:rPr>
              <w:fldChar w:fldCharType="separate"/>
            </w:r>
            <w:r w:rsidR="002256DF">
              <w:rPr>
                <w:noProof/>
                <w:webHidden/>
              </w:rPr>
              <w:t>10</w:t>
            </w:r>
            <w:r w:rsidR="00865ECA">
              <w:rPr>
                <w:noProof/>
                <w:webHidden/>
              </w:rPr>
              <w:fldChar w:fldCharType="end"/>
            </w:r>
          </w:hyperlink>
        </w:p>
        <w:p w14:paraId="38407272" w14:textId="44CB6F6F" w:rsidR="00865ECA" w:rsidRDefault="00F4072D">
          <w:pPr>
            <w:pStyle w:val="Sommario2"/>
            <w:tabs>
              <w:tab w:val="right" w:pos="9628"/>
            </w:tabs>
            <w:rPr>
              <w:rFonts w:asciiTheme="minorHAnsi" w:eastAsiaTheme="minorEastAsia" w:hAnsiTheme="minorHAnsi" w:cstheme="minorBidi"/>
              <w:noProof/>
              <w:sz w:val="22"/>
              <w:szCs w:val="22"/>
            </w:rPr>
          </w:pPr>
          <w:hyperlink w:anchor="_Toc83567057" w:history="1">
            <w:r w:rsidR="00865ECA" w:rsidRPr="00C150C9">
              <w:rPr>
                <w:rStyle w:val="Collegamentoipertestuale"/>
                <w:noProof/>
              </w:rPr>
              <w:t>2.3 Ristrutturazione dello schema E-R</w:t>
            </w:r>
            <w:r w:rsidR="00865ECA">
              <w:rPr>
                <w:noProof/>
                <w:webHidden/>
              </w:rPr>
              <w:tab/>
            </w:r>
            <w:r w:rsidR="00865ECA">
              <w:rPr>
                <w:noProof/>
                <w:webHidden/>
              </w:rPr>
              <w:fldChar w:fldCharType="begin"/>
            </w:r>
            <w:r w:rsidR="00865ECA">
              <w:rPr>
                <w:noProof/>
                <w:webHidden/>
              </w:rPr>
              <w:instrText xml:space="preserve"> PAGEREF _Toc83567057 \h </w:instrText>
            </w:r>
            <w:r w:rsidR="00865ECA">
              <w:rPr>
                <w:noProof/>
                <w:webHidden/>
              </w:rPr>
            </w:r>
            <w:r w:rsidR="00865ECA">
              <w:rPr>
                <w:noProof/>
                <w:webHidden/>
              </w:rPr>
              <w:fldChar w:fldCharType="separate"/>
            </w:r>
            <w:r w:rsidR="002256DF">
              <w:rPr>
                <w:noProof/>
                <w:webHidden/>
              </w:rPr>
              <w:t>11</w:t>
            </w:r>
            <w:r w:rsidR="00865ECA">
              <w:rPr>
                <w:noProof/>
                <w:webHidden/>
              </w:rPr>
              <w:fldChar w:fldCharType="end"/>
            </w:r>
          </w:hyperlink>
        </w:p>
        <w:p w14:paraId="1B734B78" w14:textId="5A0C795F" w:rsidR="00865ECA" w:rsidRDefault="00F4072D">
          <w:pPr>
            <w:pStyle w:val="Sommario3"/>
            <w:tabs>
              <w:tab w:val="right" w:pos="9628"/>
            </w:tabs>
            <w:rPr>
              <w:rFonts w:asciiTheme="minorHAnsi" w:eastAsiaTheme="minorEastAsia" w:hAnsiTheme="minorHAnsi" w:cstheme="minorBidi"/>
              <w:noProof/>
              <w:sz w:val="22"/>
              <w:szCs w:val="22"/>
            </w:rPr>
          </w:pPr>
          <w:hyperlink w:anchor="_Toc83567058" w:history="1">
            <w:r w:rsidR="00865ECA" w:rsidRPr="00C150C9">
              <w:rPr>
                <w:rStyle w:val="Collegamentoipertestuale"/>
                <w:noProof/>
              </w:rPr>
              <w:t>2.3.1 Analisi delle ridondanze</w:t>
            </w:r>
            <w:r w:rsidR="00865ECA">
              <w:rPr>
                <w:noProof/>
                <w:webHidden/>
              </w:rPr>
              <w:tab/>
            </w:r>
            <w:r w:rsidR="00865ECA">
              <w:rPr>
                <w:noProof/>
                <w:webHidden/>
              </w:rPr>
              <w:fldChar w:fldCharType="begin"/>
            </w:r>
            <w:r w:rsidR="00865ECA">
              <w:rPr>
                <w:noProof/>
                <w:webHidden/>
              </w:rPr>
              <w:instrText xml:space="preserve"> PAGEREF _Toc83567058 \h </w:instrText>
            </w:r>
            <w:r w:rsidR="00865ECA">
              <w:rPr>
                <w:noProof/>
                <w:webHidden/>
              </w:rPr>
            </w:r>
            <w:r w:rsidR="00865ECA">
              <w:rPr>
                <w:noProof/>
                <w:webHidden/>
              </w:rPr>
              <w:fldChar w:fldCharType="separate"/>
            </w:r>
            <w:r w:rsidR="002256DF">
              <w:rPr>
                <w:noProof/>
                <w:webHidden/>
              </w:rPr>
              <w:t>11</w:t>
            </w:r>
            <w:r w:rsidR="00865ECA">
              <w:rPr>
                <w:noProof/>
                <w:webHidden/>
              </w:rPr>
              <w:fldChar w:fldCharType="end"/>
            </w:r>
          </w:hyperlink>
        </w:p>
        <w:p w14:paraId="3122FC15" w14:textId="285B389F" w:rsidR="00865ECA" w:rsidRDefault="00F4072D">
          <w:pPr>
            <w:pStyle w:val="Sommario3"/>
            <w:tabs>
              <w:tab w:val="right" w:pos="9628"/>
            </w:tabs>
            <w:rPr>
              <w:rFonts w:asciiTheme="minorHAnsi" w:eastAsiaTheme="minorEastAsia" w:hAnsiTheme="minorHAnsi" w:cstheme="minorBidi"/>
              <w:noProof/>
              <w:sz w:val="22"/>
              <w:szCs w:val="22"/>
            </w:rPr>
          </w:pPr>
          <w:hyperlink w:anchor="_Toc83567059" w:history="1">
            <w:r w:rsidR="00865ECA" w:rsidRPr="00C150C9">
              <w:rPr>
                <w:rStyle w:val="Collegamentoipertestuale"/>
                <w:noProof/>
              </w:rPr>
              <w:t>2.3.2 Eliminazione delle generalizzazioni</w:t>
            </w:r>
            <w:r w:rsidR="00865ECA">
              <w:rPr>
                <w:noProof/>
                <w:webHidden/>
              </w:rPr>
              <w:tab/>
            </w:r>
            <w:r w:rsidR="00865ECA">
              <w:rPr>
                <w:noProof/>
                <w:webHidden/>
              </w:rPr>
              <w:fldChar w:fldCharType="begin"/>
            </w:r>
            <w:r w:rsidR="00865ECA">
              <w:rPr>
                <w:noProof/>
                <w:webHidden/>
              </w:rPr>
              <w:instrText xml:space="preserve"> PAGEREF _Toc83567059 \h </w:instrText>
            </w:r>
            <w:r w:rsidR="00865ECA">
              <w:rPr>
                <w:noProof/>
                <w:webHidden/>
              </w:rPr>
            </w:r>
            <w:r w:rsidR="00865ECA">
              <w:rPr>
                <w:noProof/>
                <w:webHidden/>
              </w:rPr>
              <w:fldChar w:fldCharType="separate"/>
            </w:r>
            <w:r w:rsidR="002256DF">
              <w:rPr>
                <w:noProof/>
                <w:webHidden/>
              </w:rPr>
              <w:t>14</w:t>
            </w:r>
            <w:r w:rsidR="00865ECA">
              <w:rPr>
                <w:noProof/>
                <w:webHidden/>
              </w:rPr>
              <w:fldChar w:fldCharType="end"/>
            </w:r>
          </w:hyperlink>
        </w:p>
        <w:p w14:paraId="262D8207" w14:textId="354782B8" w:rsidR="00865ECA" w:rsidRDefault="00F4072D">
          <w:pPr>
            <w:pStyle w:val="Sommario3"/>
            <w:tabs>
              <w:tab w:val="right" w:pos="9628"/>
            </w:tabs>
            <w:rPr>
              <w:rFonts w:asciiTheme="minorHAnsi" w:eastAsiaTheme="minorEastAsia" w:hAnsiTheme="minorHAnsi" w:cstheme="minorBidi"/>
              <w:noProof/>
              <w:sz w:val="22"/>
              <w:szCs w:val="22"/>
            </w:rPr>
          </w:pPr>
          <w:hyperlink w:anchor="_Toc83567060" w:history="1">
            <w:r w:rsidR="00865ECA" w:rsidRPr="00C150C9">
              <w:rPr>
                <w:rStyle w:val="Collegamentoipertestuale"/>
                <w:noProof/>
              </w:rPr>
              <w:t>2.3.3 Eventuale partizionamento/accorpamento di entità e associazioni</w:t>
            </w:r>
            <w:r w:rsidR="00865ECA">
              <w:rPr>
                <w:noProof/>
                <w:webHidden/>
              </w:rPr>
              <w:tab/>
            </w:r>
            <w:r w:rsidR="00865ECA">
              <w:rPr>
                <w:noProof/>
                <w:webHidden/>
              </w:rPr>
              <w:fldChar w:fldCharType="begin"/>
            </w:r>
            <w:r w:rsidR="00865ECA">
              <w:rPr>
                <w:noProof/>
                <w:webHidden/>
              </w:rPr>
              <w:instrText xml:space="preserve"> PAGEREF _Toc83567060 \h </w:instrText>
            </w:r>
            <w:r w:rsidR="00865ECA">
              <w:rPr>
                <w:noProof/>
                <w:webHidden/>
              </w:rPr>
            </w:r>
            <w:r w:rsidR="00865ECA">
              <w:rPr>
                <w:noProof/>
                <w:webHidden/>
              </w:rPr>
              <w:fldChar w:fldCharType="separate"/>
            </w:r>
            <w:r w:rsidR="002256DF">
              <w:rPr>
                <w:noProof/>
                <w:webHidden/>
              </w:rPr>
              <w:t>15</w:t>
            </w:r>
            <w:r w:rsidR="00865ECA">
              <w:rPr>
                <w:noProof/>
                <w:webHidden/>
              </w:rPr>
              <w:fldChar w:fldCharType="end"/>
            </w:r>
          </w:hyperlink>
        </w:p>
        <w:p w14:paraId="3AE21C90" w14:textId="14CCD278" w:rsidR="00865ECA" w:rsidRDefault="00F4072D">
          <w:pPr>
            <w:pStyle w:val="Sommario3"/>
            <w:tabs>
              <w:tab w:val="right" w:pos="9628"/>
            </w:tabs>
            <w:rPr>
              <w:rFonts w:asciiTheme="minorHAnsi" w:eastAsiaTheme="minorEastAsia" w:hAnsiTheme="minorHAnsi" w:cstheme="minorBidi"/>
              <w:noProof/>
              <w:sz w:val="22"/>
              <w:szCs w:val="22"/>
            </w:rPr>
          </w:pPr>
          <w:hyperlink w:anchor="_Toc83567061" w:history="1">
            <w:r w:rsidR="00865ECA" w:rsidRPr="00C150C9">
              <w:rPr>
                <w:rStyle w:val="Collegamentoipertestuale"/>
                <w:noProof/>
              </w:rPr>
              <w:t>2.3.4 Eventuale scelta degli identificatori principali</w:t>
            </w:r>
            <w:r w:rsidR="00865ECA">
              <w:rPr>
                <w:noProof/>
                <w:webHidden/>
              </w:rPr>
              <w:tab/>
            </w:r>
            <w:r w:rsidR="00865ECA">
              <w:rPr>
                <w:noProof/>
                <w:webHidden/>
              </w:rPr>
              <w:fldChar w:fldCharType="begin"/>
            </w:r>
            <w:r w:rsidR="00865ECA">
              <w:rPr>
                <w:noProof/>
                <w:webHidden/>
              </w:rPr>
              <w:instrText xml:space="preserve"> PAGEREF _Toc83567061 \h </w:instrText>
            </w:r>
            <w:r w:rsidR="00865ECA">
              <w:rPr>
                <w:noProof/>
                <w:webHidden/>
              </w:rPr>
            </w:r>
            <w:r w:rsidR="00865ECA">
              <w:rPr>
                <w:noProof/>
                <w:webHidden/>
              </w:rPr>
              <w:fldChar w:fldCharType="separate"/>
            </w:r>
            <w:r w:rsidR="002256DF">
              <w:rPr>
                <w:noProof/>
                <w:webHidden/>
              </w:rPr>
              <w:t>15</w:t>
            </w:r>
            <w:r w:rsidR="00865ECA">
              <w:rPr>
                <w:noProof/>
                <w:webHidden/>
              </w:rPr>
              <w:fldChar w:fldCharType="end"/>
            </w:r>
          </w:hyperlink>
        </w:p>
        <w:p w14:paraId="0F6E87DF" w14:textId="3CAB1D7B" w:rsidR="00865ECA" w:rsidRDefault="00F4072D">
          <w:pPr>
            <w:pStyle w:val="Sommario2"/>
            <w:tabs>
              <w:tab w:val="right" w:pos="9628"/>
            </w:tabs>
            <w:rPr>
              <w:rFonts w:asciiTheme="minorHAnsi" w:eastAsiaTheme="minorEastAsia" w:hAnsiTheme="minorHAnsi" w:cstheme="minorBidi"/>
              <w:noProof/>
              <w:sz w:val="22"/>
              <w:szCs w:val="22"/>
            </w:rPr>
          </w:pPr>
          <w:hyperlink w:anchor="_Toc83567062" w:history="1">
            <w:r w:rsidR="00865ECA" w:rsidRPr="00C150C9">
              <w:rPr>
                <w:rStyle w:val="Collegamentoipertestuale"/>
                <w:noProof/>
              </w:rPr>
              <w:t>2.4 Schema E-R ristrutturato e regole aziendali</w:t>
            </w:r>
            <w:r w:rsidR="00865ECA">
              <w:rPr>
                <w:noProof/>
                <w:webHidden/>
              </w:rPr>
              <w:tab/>
            </w:r>
            <w:r w:rsidR="00865ECA">
              <w:rPr>
                <w:noProof/>
                <w:webHidden/>
              </w:rPr>
              <w:fldChar w:fldCharType="begin"/>
            </w:r>
            <w:r w:rsidR="00865ECA">
              <w:rPr>
                <w:noProof/>
                <w:webHidden/>
              </w:rPr>
              <w:instrText xml:space="preserve"> PAGEREF _Toc83567062 \h </w:instrText>
            </w:r>
            <w:r w:rsidR="00865ECA">
              <w:rPr>
                <w:noProof/>
                <w:webHidden/>
              </w:rPr>
            </w:r>
            <w:r w:rsidR="00865ECA">
              <w:rPr>
                <w:noProof/>
                <w:webHidden/>
              </w:rPr>
              <w:fldChar w:fldCharType="separate"/>
            </w:r>
            <w:r w:rsidR="002256DF">
              <w:rPr>
                <w:noProof/>
                <w:webHidden/>
              </w:rPr>
              <w:t>15</w:t>
            </w:r>
            <w:r w:rsidR="00865ECA">
              <w:rPr>
                <w:noProof/>
                <w:webHidden/>
              </w:rPr>
              <w:fldChar w:fldCharType="end"/>
            </w:r>
          </w:hyperlink>
        </w:p>
        <w:p w14:paraId="1E5F3B66" w14:textId="3141D243" w:rsidR="00865ECA" w:rsidRDefault="00F4072D">
          <w:pPr>
            <w:pStyle w:val="Sommario4"/>
            <w:tabs>
              <w:tab w:val="right" w:pos="9628"/>
            </w:tabs>
            <w:rPr>
              <w:rFonts w:asciiTheme="minorHAnsi" w:eastAsiaTheme="minorEastAsia" w:hAnsiTheme="minorHAnsi" w:cstheme="minorBidi"/>
              <w:noProof/>
              <w:sz w:val="22"/>
              <w:szCs w:val="22"/>
            </w:rPr>
          </w:pPr>
          <w:hyperlink w:anchor="_Toc83567063" w:history="1">
            <w:r w:rsidR="00865ECA" w:rsidRPr="00C150C9">
              <w:rPr>
                <w:rStyle w:val="Collegamentoipertestuale"/>
                <w:noProof/>
              </w:rPr>
              <w:t>Derivazione:</w:t>
            </w:r>
            <w:r w:rsidR="00865ECA">
              <w:rPr>
                <w:noProof/>
                <w:webHidden/>
              </w:rPr>
              <w:tab/>
            </w:r>
            <w:r w:rsidR="00865ECA">
              <w:rPr>
                <w:noProof/>
                <w:webHidden/>
              </w:rPr>
              <w:fldChar w:fldCharType="begin"/>
            </w:r>
            <w:r w:rsidR="00865ECA">
              <w:rPr>
                <w:noProof/>
                <w:webHidden/>
              </w:rPr>
              <w:instrText xml:space="preserve"> PAGEREF _Toc83567063 \h </w:instrText>
            </w:r>
            <w:r w:rsidR="00865ECA">
              <w:rPr>
                <w:noProof/>
                <w:webHidden/>
              </w:rPr>
            </w:r>
            <w:r w:rsidR="00865ECA">
              <w:rPr>
                <w:noProof/>
                <w:webHidden/>
              </w:rPr>
              <w:fldChar w:fldCharType="separate"/>
            </w:r>
            <w:r w:rsidR="002256DF">
              <w:rPr>
                <w:noProof/>
                <w:webHidden/>
              </w:rPr>
              <w:t>17</w:t>
            </w:r>
            <w:r w:rsidR="00865ECA">
              <w:rPr>
                <w:noProof/>
                <w:webHidden/>
              </w:rPr>
              <w:fldChar w:fldCharType="end"/>
            </w:r>
          </w:hyperlink>
        </w:p>
        <w:p w14:paraId="4676732C" w14:textId="490322C2" w:rsidR="00865ECA" w:rsidRDefault="00F4072D">
          <w:pPr>
            <w:pStyle w:val="Sommario2"/>
            <w:tabs>
              <w:tab w:val="right" w:pos="9628"/>
            </w:tabs>
            <w:rPr>
              <w:rFonts w:asciiTheme="minorHAnsi" w:eastAsiaTheme="minorEastAsia" w:hAnsiTheme="minorHAnsi" w:cstheme="minorBidi"/>
              <w:noProof/>
              <w:sz w:val="22"/>
              <w:szCs w:val="22"/>
            </w:rPr>
          </w:pPr>
          <w:hyperlink w:anchor="_Toc83567064" w:history="1">
            <w:r w:rsidR="00865ECA" w:rsidRPr="00C150C9">
              <w:rPr>
                <w:rStyle w:val="Collegamentoipertestuale"/>
                <w:noProof/>
              </w:rPr>
              <w:t>2.5 Schema relazionale</w:t>
            </w:r>
            <w:r w:rsidR="00865ECA">
              <w:rPr>
                <w:noProof/>
                <w:webHidden/>
              </w:rPr>
              <w:tab/>
            </w:r>
            <w:r w:rsidR="00865ECA">
              <w:rPr>
                <w:noProof/>
                <w:webHidden/>
              </w:rPr>
              <w:fldChar w:fldCharType="begin"/>
            </w:r>
            <w:r w:rsidR="00865ECA">
              <w:rPr>
                <w:noProof/>
                <w:webHidden/>
              </w:rPr>
              <w:instrText xml:space="preserve"> PAGEREF _Toc83567064 \h </w:instrText>
            </w:r>
            <w:r w:rsidR="00865ECA">
              <w:rPr>
                <w:noProof/>
                <w:webHidden/>
              </w:rPr>
            </w:r>
            <w:r w:rsidR="00865ECA">
              <w:rPr>
                <w:noProof/>
                <w:webHidden/>
              </w:rPr>
              <w:fldChar w:fldCharType="separate"/>
            </w:r>
            <w:r w:rsidR="002256DF">
              <w:rPr>
                <w:noProof/>
                <w:webHidden/>
              </w:rPr>
              <w:t>17</w:t>
            </w:r>
            <w:r w:rsidR="00865ECA">
              <w:rPr>
                <w:noProof/>
                <w:webHidden/>
              </w:rPr>
              <w:fldChar w:fldCharType="end"/>
            </w:r>
          </w:hyperlink>
        </w:p>
        <w:p w14:paraId="492D44E3" w14:textId="3175DF6C" w:rsidR="00865ECA" w:rsidRDefault="00F4072D">
          <w:pPr>
            <w:pStyle w:val="Sommario1"/>
            <w:tabs>
              <w:tab w:val="right" w:pos="9628"/>
            </w:tabs>
            <w:rPr>
              <w:rFonts w:asciiTheme="minorHAnsi" w:eastAsiaTheme="minorEastAsia" w:hAnsiTheme="minorHAnsi" w:cstheme="minorBidi"/>
              <w:noProof/>
              <w:sz w:val="22"/>
              <w:szCs w:val="22"/>
            </w:rPr>
          </w:pPr>
          <w:hyperlink w:anchor="_Toc83567065" w:history="1">
            <w:r w:rsidR="00865ECA" w:rsidRPr="00C150C9">
              <w:rPr>
                <w:rStyle w:val="Collegamentoipertestuale"/>
                <w:noProof/>
              </w:rPr>
              <w:t>3 Implementazione</w:t>
            </w:r>
            <w:r w:rsidR="00865ECA">
              <w:rPr>
                <w:noProof/>
                <w:webHidden/>
              </w:rPr>
              <w:tab/>
            </w:r>
            <w:r w:rsidR="00865ECA">
              <w:rPr>
                <w:noProof/>
                <w:webHidden/>
              </w:rPr>
              <w:fldChar w:fldCharType="begin"/>
            </w:r>
            <w:r w:rsidR="00865ECA">
              <w:rPr>
                <w:noProof/>
                <w:webHidden/>
              </w:rPr>
              <w:instrText xml:space="preserve"> PAGEREF _Toc83567065 \h </w:instrText>
            </w:r>
            <w:r w:rsidR="00865ECA">
              <w:rPr>
                <w:noProof/>
                <w:webHidden/>
              </w:rPr>
            </w:r>
            <w:r w:rsidR="00865ECA">
              <w:rPr>
                <w:noProof/>
                <w:webHidden/>
              </w:rPr>
              <w:fldChar w:fldCharType="separate"/>
            </w:r>
            <w:r w:rsidR="002256DF">
              <w:rPr>
                <w:noProof/>
                <w:webHidden/>
              </w:rPr>
              <w:t>18</w:t>
            </w:r>
            <w:r w:rsidR="00865ECA">
              <w:rPr>
                <w:noProof/>
                <w:webHidden/>
              </w:rPr>
              <w:fldChar w:fldCharType="end"/>
            </w:r>
          </w:hyperlink>
        </w:p>
        <w:p w14:paraId="68B89380" w14:textId="7D5546C6" w:rsidR="00865ECA" w:rsidRDefault="00F4072D">
          <w:pPr>
            <w:pStyle w:val="Sommario2"/>
            <w:tabs>
              <w:tab w:val="right" w:pos="9628"/>
            </w:tabs>
            <w:rPr>
              <w:rFonts w:asciiTheme="minorHAnsi" w:eastAsiaTheme="minorEastAsia" w:hAnsiTheme="minorHAnsi" w:cstheme="minorBidi"/>
              <w:noProof/>
              <w:sz w:val="22"/>
              <w:szCs w:val="22"/>
            </w:rPr>
          </w:pPr>
          <w:hyperlink w:anchor="_Toc83567066" w:history="1">
            <w:r w:rsidR="00865ECA" w:rsidRPr="00C150C9">
              <w:rPr>
                <w:rStyle w:val="Collegamentoipertestuale"/>
                <w:noProof/>
              </w:rPr>
              <w:t>3.1 DDL di creazione del database</w:t>
            </w:r>
            <w:r w:rsidR="00865ECA">
              <w:rPr>
                <w:noProof/>
                <w:webHidden/>
              </w:rPr>
              <w:tab/>
            </w:r>
            <w:r w:rsidR="00865ECA">
              <w:rPr>
                <w:noProof/>
                <w:webHidden/>
              </w:rPr>
              <w:fldChar w:fldCharType="begin"/>
            </w:r>
            <w:r w:rsidR="00865ECA">
              <w:rPr>
                <w:noProof/>
                <w:webHidden/>
              </w:rPr>
              <w:instrText xml:space="preserve"> PAGEREF _Toc83567066 \h </w:instrText>
            </w:r>
            <w:r w:rsidR="00865ECA">
              <w:rPr>
                <w:noProof/>
                <w:webHidden/>
              </w:rPr>
            </w:r>
            <w:r w:rsidR="00865ECA">
              <w:rPr>
                <w:noProof/>
                <w:webHidden/>
              </w:rPr>
              <w:fldChar w:fldCharType="separate"/>
            </w:r>
            <w:r w:rsidR="002256DF">
              <w:rPr>
                <w:noProof/>
                <w:webHidden/>
              </w:rPr>
              <w:t>18</w:t>
            </w:r>
            <w:r w:rsidR="00865ECA">
              <w:rPr>
                <w:noProof/>
                <w:webHidden/>
              </w:rPr>
              <w:fldChar w:fldCharType="end"/>
            </w:r>
          </w:hyperlink>
        </w:p>
        <w:p w14:paraId="0BFF89F1" w14:textId="64384D7B" w:rsidR="00865ECA" w:rsidRDefault="00F4072D">
          <w:pPr>
            <w:pStyle w:val="Sommario2"/>
            <w:tabs>
              <w:tab w:val="right" w:pos="9628"/>
            </w:tabs>
            <w:rPr>
              <w:rFonts w:asciiTheme="minorHAnsi" w:eastAsiaTheme="minorEastAsia" w:hAnsiTheme="minorHAnsi" w:cstheme="minorBidi"/>
              <w:noProof/>
              <w:sz w:val="22"/>
              <w:szCs w:val="22"/>
            </w:rPr>
          </w:pPr>
          <w:hyperlink w:anchor="_Toc83567067" w:history="1">
            <w:r w:rsidR="00865ECA" w:rsidRPr="00C150C9">
              <w:rPr>
                <w:rStyle w:val="Collegamentoipertestuale"/>
                <w:noProof/>
              </w:rPr>
              <w:t>3.2 DML di popolamento di tutte le tabelle del database</w:t>
            </w:r>
            <w:r w:rsidR="00865ECA">
              <w:rPr>
                <w:noProof/>
                <w:webHidden/>
              </w:rPr>
              <w:tab/>
            </w:r>
            <w:r w:rsidR="00865ECA">
              <w:rPr>
                <w:noProof/>
                <w:webHidden/>
              </w:rPr>
              <w:fldChar w:fldCharType="begin"/>
            </w:r>
            <w:r w:rsidR="00865ECA">
              <w:rPr>
                <w:noProof/>
                <w:webHidden/>
              </w:rPr>
              <w:instrText xml:space="preserve"> PAGEREF _Toc83567067 \h </w:instrText>
            </w:r>
            <w:r w:rsidR="00865ECA">
              <w:rPr>
                <w:noProof/>
                <w:webHidden/>
              </w:rPr>
            </w:r>
            <w:r w:rsidR="00865ECA">
              <w:rPr>
                <w:noProof/>
                <w:webHidden/>
              </w:rPr>
              <w:fldChar w:fldCharType="separate"/>
            </w:r>
            <w:r w:rsidR="002256DF">
              <w:rPr>
                <w:noProof/>
                <w:webHidden/>
              </w:rPr>
              <w:t>23</w:t>
            </w:r>
            <w:r w:rsidR="00865ECA">
              <w:rPr>
                <w:noProof/>
                <w:webHidden/>
              </w:rPr>
              <w:fldChar w:fldCharType="end"/>
            </w:r>
          </w:hyperlink>
        </w:p>
        <w:p w14:paraId="655BA05D" w14:textId="510D02E4" w:rsidR="00865ECA" w:rsidRDefault="00F4072D">
          <w:pPr>
            <w:pStyle w:val="Sommario2"/>
            <w:tabs>
              <w:tab w:val="right" w:pos="9628"/>
            </w:tabs>
            <w:rPr>
              <w:rFonts w:asciiTheme="minorHAnsi" w:eastAsiaTheme="minorEastAsia" w:hAnsiTheme="minorHAnsi" w:cstheme="minorBidi"/>
              <w:noProof/>
              <w:sz w:val="22"/>
              <w:szCs w:val="22"/>
            </w:rPr>
          </w:pPr>
          <w:hyperlink w:anchor="_Toc83567068" w:history="1">
            <w:r w:rsidR="00865ECA" w:rsidRPr="00C150C9">
              <w:rPr>
                <w:rStyle w:val="Collegamentoipertestuale"/>
                <w:noProof/>
              </w:rPr>
              <w:t>3.3 Operazioni di cancellazione e modifica</w:t>
            </w:r>
            <w:r w:rsidR="00865ECA">
              <w:rPr>
                <w:noProof/>
                <w:webHidden/>
              </w:rPr>
              <w:tab/>
            </w:r>
            <w:r w:rsidR="00865ECA">
              <w:rPr>
                <w:noProof/>
                <w:webHidden/>
              </w:rPr>
              <w:fldChar w:fldCharType="begin"/>
            </w:r>
            <w:r w:rsidR="00865ECA">
              <w:rPr>
                <w:noProof/>
                <w:webHidden/>
              </w:rPr>
              <w:instrText xml:space="preserve"> PAGEREF _Toc83567068 \h </w:instrText>
            </w:r>
            <w:r w:rsidR="00865ECA">
              <w:rPr>
                <w:noProof/>
                <w:webHidden/>
              </w:rPr>
            </w:r>
            <w:r w:rsidR="00865ECA">
              <w:rPr>
                <w:noProof/>
                <w:webHidden/>
              </w:rPr>
              <w:fldChar w:fldCharType="separate"/>
            </w:r>
            <w:r w:rsidR="002256DF">
              <w:rPr>
                <w:noProof/>
                <w:webHidden/>
              </w:rPr>
              <w:t>24</w:t>
            </w:r>
            <w:r w:rsidR="00865ECA">
              <w:rPr>
                <w:noProof/>
                <w:webHidden/>
              </w:rPr>
              <w:fldChar w:fldCharType="end"/>
            </w:r>
          </w:hyperlink>
        </w:p>
        <w:p w14:paraId="16DCE84F" w14:textId="3CE65B7A" w:rsidR="00744EFB" w:rsidRPr="00C45F49" w:rsidRDefault="00FF41A2" w:rsidP="00C45F49">
          <w:pPr>
            <w:tabs>
              <w:tab w:val="right" w:pos="9637"/>
            </w:tabs>
            <w:spacing w:before="60" w:after="80" w:line="240" w:lineRule="auto"/>
            <w:ind w:left="360"/>
            <w:rPr>
              <w:color w:val="000000"/>
            </w:rPr>
          </w:pPr>
          <w:r>
            <w:fldChar w:fldCharType="end"/>
          </w:r>
        </w:p>
      </w:sdtContent>
    </w:sdt>
    <w:bookmarkStart w:id="0" w:name="_x5g6uvqwhvs9" w:colFirst="0" w:colLast="0" w:displacedByCustomXml="prev"/>
    <w:bookmarkEnd w:id="0" w:displacedByCustomXml="prev"/>
    <w:p w14:paraId="33C8DEEA" w14:textId="6A7277F6" w:rsidR="00744EFB" w:rsidRDefault="00FF41A2">
      <w:pPr>
        <w:pStyle w:val="Titolo1"/>
      </w:pPr>
      <w:bookmarkStart w:id="1" w:name="_Toc83567041"/>
      <w:r>
        <w:lastRenderedPageBreak/>
        <w:t>1 Progettazione concettuale</w:t>
      </w:r>
      <w:bookmarkEnd w:id="1"/>
      <w:r>
        <w:t xml:space="preserve"> </w:t>
      </w:r>
    </w:p>
    <w:p w14:paraId="3C1C8409" w14:textId="4173283A" w:rsidR="00744EFB" w:rsidRDefault="00FF41A2">
      <w:pPr>
        <w:pStyle w:val="Titolo2"/>
        <w:numPr>
          <w:ilvl w:val="1"/>
          <w:numId w:val="5"/>
        </w:numPr>
      </w:pPr>
      <w:bookmarkStart w:id="2" w:name="_Toc83567042"/>
      <w:r>
        <w:t>Requisiti iniziali</w:t>
      </w:r>
      <w:bookmarkEnd w:id="2"/>
      <w:r>
        <w:t xml:space="preserve"> </w:t>
      </w:r>
    </w:p>
    <w:p w14:paraId="2D021C9F" w14:textId="77777777" w:rsidR="00744EFB" w:rsidRDefault="00FF41A2">
      <w:r>
        <w:t>Si vuole realizzare una base di dati per la gestione di una campagna vaccinale su scala nazionale in risposta alla recente epidemia di COVID19 che ha colpito il Paese.</w:t>
      </w:r>
    </w:p>
    <w:p w14:paraId="4510C0F3" w14:textId="77777777" w:rsidR="00744EFB" w:rsidRDefault="00FF41A2">
      <w:r>
        <w:t>Ogni cittadino è un potenziale vaccinando di cui sono noti nome, cognome, età, città ed indirizzo di residenza, codice fiscale. I cittadini sono ulteriormente suddivisibili secondo l'occupazione in personale sanitario e scolastico, categorie fragili (es, soggetti immunodepressi) e altri.</w:t>
      </w:r>
    </w:p>
    <w:p w14:paraId="2EC7052B" w14:textId="77777777" w:rsidR="00744EFB" w:rsidRDefault="00FF41A2">
      <w:r>
        <w:t>Sono disponibili tre tipi di vaccino: COVIDIN, CORONAX e FLUSTOP. Ogni vaccino ha un'età minima e massima di somministrazione e una certa efficacia.</w:t>
      </w:r>
    </w:p>
    <w:p w14:paraId="241E02C3" w14:textId="77777777" w:rsidR="00744EFB" w:rsidRDefault="00FF41A2">
      <w:r>
        <w:t>Ogni vaccino può richiedere una (FLUSTOP) o due (COVIDIN, CORONAX) somministrazioni. Nel caso siano necessarie due somministrazioni, l'intervallo temporale minimo tra prima e seconda dose varia da vaccino a vaccino.</w:t>
      </w:r>
    </w:p>
    <w:p w14:paraId="2E5CB8E6" w14:textId="77777777" w:rsidR="00744EFB" w:rsidRDefault="00FF41A2">
      <w:r>
        <w:t>Ogni vaccino è organizzato in lotti con data di produzione e scadenza. Di ogni lotto si conoscono le reazioni allergiche eventualmente riscontrate nel Paese.</w:t>
      </w:r>
    </w:p>
    <w:p w14:paraId="362E2307" w14:textId="77777777" w:rsidR="00744EFB" w:rsidRDefault="00FF41A2">
      <w:r>
        <w:t>I centri vaccinali sono distribuiti nelle varie città del Paese a diversi indirizzi e possono esserci più centri per ogni città; ogni centro vaccinale dispone in ogni momento di zero o più fiale di uno o più vaccini ed a ogni centro afferiscono uno o più medici.</w:t>
      </w:r>
    </w:p>
    <w:p w14:paraId="2302845C" w14:textId="42401DA3" w:rsidR="00744EFB" w:rsidRDefault="00FF41A2">
      <w:r>
        <w:t>Ogni cittadino può fare richiesta di vaccinazione prenotando tramite un sito web o un’</w:t>
      </w:r>
      <w:proofErr w:type="spellStart"/>
      <w:r>
        <w:t>app</w:t>
      </w:r>
      <w:proofErr w:type="spellEnd"/>
      <w:r>
        <w:t xml:space="preserve"> per </w:t>
      </w:r>
      <w:proofErr w:type="spellStart"/>
      <w:r>
        <w:t>smartphone</w:t>
      </w:r>
      <w:proofErr w:type="spellEnd"/>
      <w:r>
        <w:t xml:space="preserve"> (Figura 1), lasciando anche un recapito per essere ricontattati. Nel caso del sito web, è richiesto un indirizzo </w:t>
      </w:r>
      <w:del w:id="3" w:author="Janneth Estefania Hoyos Rea" w:date="2021-09-28T11:52:00Z">
        <w:r w:rsidDel="00560716">
          <w:delText>email</w:delText>
        </w:r>
      </w:del>
      <w:ins w:id="4" w:author="Janneth Estefania Hoyos Rea" w:date="2021-09-28T11:52:00Z">
        <w:r w:rsidR="00560716">
          <w:t>e-mail</w:t>
        </w:r>
      </w:ins>
      <w:r>
        <w:t xml:space="preserve"> al posto del numero di cellulare.</w:t>
      </w:r>
    </w:p>
    <w:p w14:paraId="329C7578" w14:textId="77777777" w:rsidR="00744EFB" w:rsidRDefault="00FF41A2">
      <w:r>
        <w:t xml:space="preserve"> </w:t>
      </w:r>
      <w:r>
        <w:rPr>
          <w:noProof/>
        </w:rPr>
        <w:drawing>
          <wp:anchor distT="0" distB="0" distL="0" distR="0" simplePos="0" relativeHeight="251658240" behindDoc="0" locked="0" layoutInCell="1" hidden="0" allowOverlap="1" wp14:anchorId="26291C52" wp14:editId="12303B1A">
            <wp:simplePos x="0" y="0"/>
            <wp:positionH relativeFrom="column">
              <wp:posOffset>-2539</wp:posOffset>
            </wp:positionH>
            <wp:positionV relativeFrom="paragraph">
              <wp:posOffset>245109</wp:posOffset>
            </wp:positionV>
            <wp:extent cx="5770880" cy="3028950"/>
            <wp:effectExtent l="0" t="0" r="0" b="0"/>
            <wp:wrapTopAndBottom distT="0" dist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770880" cy="302895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5F580898" wp14:editId="4F4E993E">
                <wp:simplePos x="0" y="0"/>
                <wp:positionH relativeFrom="column">
                  <wp:posOffset>1</wp:posOffset>
                </wp:positionH>
                <wp:positionV relativeFrom="paragraph">
                  <wp:posOffset>3327400</wp:posOffset>
                </wp:positionV>
                <wp:extent cx="5770880" cy="12700"/>
                <wp:effectExtent l="0" t="0" r="0" b="0"/>
                <wp:wrapTopAndBottom distT="0" distB="0"/>
                <wp:docPr id="1" name="Rettangolo 1"/>
                <wp:cNvGraphicFramePr/>
                <a:graphic xmlns:a="http://schemas.openxmlformats.org/drawingml/2006/main">
                  <a:graphicData uri="http://schemas.microsoft.com/office/word/2010/wordprocessingShape">
                    <wps:wsp>
                      <wps:cNvSpPr/>
                      <wps:spPr>
                        <a:xfrm>
                          <a:off x="2460560" y="3779683"/>
                          <a:ext cx="5770880" cy="635"/>
                        </a:xfrm>
                        <a:prstGeom prst="rect">
                          <a:avLst/>
                        </a:prstGeom>
                        <a:solidFill>
                          <a:srgbClr val="FFFFFF"/>
                        </a:solidFill>
                        <a:ln>
                          <a:noFill/>
                        </a:ln>
                      </wps:spPr>
                      <wps:txbx>
                        <w:txbxContent>
                          <w:p w14:paraId="313F9658" w14:textId="77777777" w:rsidR="00413A4F" w:rsidRDefault="00413A4F">
                            <w:pPr>
                              <w:spacing w:after="0" w:line="240" w:lineRule="auto"/>
                              <w:textDirection w:val="btLr"/>
                            </w:pPr>
                            <w:r>
                              <w:rPr>
                                <w:rFonts w:ascii="Arial" w:eastAsia="Arial" w:hAnsi="Arial" w:cs="Arial"/>
                                <w:b/>
                                <w:smallCaps/>
                                <w:color w:val="595959"/>
                                <w:sz w:val="28"/>
                              </w:rPr>
                              <w:t>Figura  SEQ Figura \* ARABIC 1</w:t>
                            </w:r>
                          </w:p>
                        </w:txbxContent>
                      </wps:txbx>
                      <wps:bodyPr spcFirstLastPara="1" wrap="square" lIns="0" tIns="0" rIns="0" bIns="0" anchor="t" anchorCtr="0">
                        <a:noAutofit/>
                      </wps:bodyPr>
                    </wps:wsp>
                  </a:graphicData>
                </a:graphic>
              </wp:anchor>
            </w:drawing>
          </mc:Choice>
          <mc:Fallback>
            <w:pict>
              <v:rect w14:anchorId="5F580898" id="Rettangolo 1" o:spid="_x0000_s1026" style="position:absolute;margin-left:0;margin-top:262pt;width:454.4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" stroked="f">
                <v:textbox inset="0,0,0,0">
                  <w:txbxContent>
                    <w:p w14:paraId="313F9658" w14:textId="77777777" w:rsidR="00413A4F" w:rsidRDefault="00413A4F">
                      <w:pPr>
                        <w:spacing w:after="0" w:line="240" w:lineRule="auto"/>
                        <w:textDirection w:val="btLr"/>
                      </w:pPr>
                      <w:r>
                        <w:rPr>
                          <w:rFonts w:ascii="Arial" w:eastAsia="Arial" w:hAnsi="Arial" w:cs="Arial"/>
                          <w:b/>
                          <w:smallCaps/>
                          <w:color w:val="595959"/>
                          <w:sz w:val="28"/>
                        </w:rPr>
                        <w:t>Figura  SEQ Figura \* ARABIC 1</w:t>
                      </w:r>
                    </w:p>
                  </w:txbxContent>
                </v:textbox>
                <w10:wrap type="topAndBottom"/>
              </v:rect>
            </w:pict>
          </mc:Fallback>
        </mc:AlternateContent>
      </w:r>
    </w:p>
    <w:p w14:paraId="37535157" w14:textId="77777777" w:rsidR="00744EFB" w:rsidRDefault="00744EFB">
      <w:bookmarkStart w:id="5" w:name="_1fob9te" w:colFirst="0" w:colLast="0"/>
      <w:bookmarkEnd w:id="5"/>
    </w:p>
    <w:p w14:paraId="12643ACB" w14:textId="77777777" w:rsidR="00744EFB" w:rsidRDefault="00FF41A2">
      <w:r>
        <w:t>Una task force di operatori riceve le richieste di vaccinazione ed organizza un appuntamento vaccinale come segue.</w:t>
      </w:r>
    </w:p>
    <w:p w14:paraId="2A303C76" w14:textId="77777777" w:rsidR="00744EFB" w:rsidRDefault="00FF41A2">
      <w:r>
        <w:t>Ogni cittadino vaccinando può essere indirizzato esclusivamente ad un centro localizzato nella città di residenza.</w:t>
      </w:r>
    </w:p>
    <w:p w14:paraId="178C55FC" w14:textId="77777777" w:rsidR="00744EFB" w:rsidRDefault="00FF41A2">
      <w:r>
        <w:lastRenderedPageBreak/>
        <w:t>Personale sanitario e personale scolastico possono accedere ai vaccini COVIDIN e CORONAX. I soggetti fragili possono accedere solo a CORONAX e FLUSTOP. Gli altri soggetti non possono accedere a CORONAX.</w:t>
      </w:r>
    </w:p>
    <w:p w14:paraId="7DCB5339" w14:textId="77777777" w:rsidR="00744EFB" w:rsidRDefault="00FF41A2">
      <w:r>
        <w:t>Nel caso il cittadino abbia avuto precedenti reazioni allergiche, non può essere raccomandato nessun vaccino per cui almeno un lotto abbia registrato una segnalazione di reazione avversa negli ultimi 30 giorni.</w:t>
      </w:r>
    </w:p>
    <w:p w14:paraId="7C44B820" w14:textId="77777777" w:rsidR="00744EFB" w:rsidRDefault="00FF41A2">
      <w:r>
        <w:t>Il cittadino viene indirizzato al centro più vicino alla residenza dove vi sia disponibilità di almeno una fiala di vaccino compatibile con i vincoli sopra.</w:t>
      </w:r>
    </w:p>
    <w:p w14:paraId="73589EBB" w14:textId="77777777" w:rsidR="00744EFB" w:rsidRDefault="00FF41A2">
      <w:r>
        <w:t>Nel caso in cui il vaccinando abbia positività pregressa ad un test COVID, viene specificato che la seconda dose del vaccino, se prevista, non deve essere somministrata.</w:t>
      </w:r>
    </w:p>
    <w:p w14:paraId="29CE568F" w14:textId="77777777" w:rsidR="00744EFB" w:rsidRDefault="00FF41A2">
      <w:r>
        <w:t>La persona riceve una convocazione al contatto indicato contenente data, ora, centro di vaccinazione, tipo di vaccino da somministrare.</w:t>
      </w:r>
    </w:p>
    <w:p w14:paraId="6BDB71B5" w14:textId="77777777" w:rsidR="00744EFB" w:rsidRDefault="00FF41A2">
      <w:r>
        <w:t>Il cittadino vaccinando, munito di convocazione, si reca in data indicata al centro vaccinale indicato.</w:t>
      </w:r>
    </w:p>
    <w:p w14:paraId="5CA60AB6" w14:textId="77777777" w:rsidR="00744EFB" w:rsidRDefault="00FF41A2">
      <w:r>
        <w:t>Ogni medico è identificato tramite i medesimi dati registrati per i cittadini, e l’afferenza ad un particolare centro vaccinale. I medici si suddividono in medici di base e altri, dove i primi possono somministrare solo vaccini a doppia dose, mentre i secondi sono abilitati anche alla somministrazione di vaccini a singola dose. Al momento dell’arrivo del vaccinando al centro, un medico fra quelli abilitati a somministrare il vaccino richiesto si prende in carico il vaccinando.</w:t>
      </w:r>
    </w:p>
    <w:p w14:paraId="68F5DFED" w14:textId="77777777" w:rsidR="00744EFB" w:rsidRDefault="00FF41A2">
      <w:r>
        <w:t>In seguito ad ogni vaccinazione, il medico tiene il vaccinato sotto osservazione per 15 minuti per monitorare eventuali effetti allergici relativamente al particolare lotto di vaccino utilizzato. Se non si verificano particolari effetti avversi e il vaccino richiede un richiamo ed il soggetto non ha pregressi di positività COVID, il medico aggiorna la convocazione con un secondo appuntamento per la somministrazione presso la stessa sede dello stesso vaccino in data compatibile con le specifiche del vaccino.</w:t>
      </w:r>
    </w:p>
    <w:p w14:paraId="3B9C71F2" w14:textId="77777777" w:rsidR="00744EFB" w:rsidRDefault="00FF41A2">
      <w:r>
        <w:t>Al contrario, se si verifica un effetto allergico, il medico emana un report che indica data e luogo della vaccinazione, tipo vaccino e numero lotto che hanno causato l’allergia al paziente in questione.</w:t>
      </w:r>
    </w:p>
    <w:p w14:paraId="7BCC2B80" w14:textId="77777777" w:rsidR="00744EFB" w:rsidRDefault="00FF41A2">
      <w:r>
        <w:t>Il sistema deve permettere inoltre di eseguire le seguenti operazioni:</w:t>
      </w:r>
    </w:p>
    <w:p w14:paraId="62ADBE7D" w14:textId="77777777" w:rsidR="00744EFB" w:rsidRDefault="00FF41A2">
      <w:r>
        <w:t>● Ogni sera viene stilato un rapporto che indica quante vaccinazioni sono state fatte nella giornata in tutti i centri vaccinali suddivise per categoria di cittadino.</w:t>
      </w:r>
    </w:p>
    <w:p w14:paraId="3E71BE51" w14:textId="77777777" w:rsidR="00744EFB" w:rsidRDefault="00FF41A2">
      <w:r>
        <w:t>● Ogni sera, ogni centro vaccinale fa l’inventario del numero di dosi ancora disponibili per ogni vaccino.</w:t>
      </w:r>
    </w:p>
    <w:p w14:paraId="2C9EFB66" w14:textId="77777777" w:rsidR="00744EFB" w:rsidRDefault="00FF41A2">
      <w:r>
        <w:t>● Ogni fine settimana, viene stilato un report che indica quante vaccinazioni sono state fatte per ogni vaccino per ognuna delle categorie di cittadini e quante di queste abbiano causato allergie.</w:t>
      </w:r>
    </w:p>
    <w:p w14:paraId="6A1F46F4" w14:textId="77777777" w:rsidR="00744EFB" w:rsidRDefault="00744EFB"/>
    <w:p w14:paraId="4CF1E2BF" w14:textId="070BC263" w:rsidR="00744EFB" w:rsidRDefault="00FF41A2">
      <w:pPr>
        <w:pStyle w:val="Titolo2"/>
      </w:pPr>
      <w:bookmarkStart w:id="6" w:name="_Toc83567043"/>
      <w:r>
        <w:t>1.2 Glossario dei termini</w:t>
      </w:r>
      <w:bookmarkEnd w:id="6"/>
      <w:r>
        <w:t xml:space="preserve"> </w:t>
      </w:r>
    </w:p>
    <w:p w14:paraId="769486A3" w14:textId="77777777" w:rsidR="00744EFB" w:rsidRDefault="00744EFB"/>
    <w:tbl>
      <w:tblPr>
        <w:tblStyle w:val="a"/>
        <w:tblW w:w="9600" w:type="dxa"/>
        <w:tblInd w:w="0" w:type="dxa"/>
        <w:tblBorders>
          <w:top w:val="single" w:sz="4" w:space="0" w:color="EFB170"/>
          <w:left w:val="single" w:sz="4" w:space="0" w:color="EFB170"/>
          <w:bottom w:val="single" w:sz="4" w:space="0" w:color="EFB170"/>
          <w:right w:val="single" w:sz="4" w:space="0" w:color="EFB170"/>
          <w:insideH w:val="single" w:sz="4" w:space="0" w:color="EFB170"/>
          <w:insideV w:val="single" w:sz="4" w:space="0" w:color="EFB170"/>
        </w:tblBorders>
        <w:tblLayout w:type="fixed"/>
        <w:tblLook w:val="04A0" w:firstRow="1" w:lastRow="0" w:firstColumn="1" w:lastColumn="0" w:noHBand="0" w:noVBand="1"/>
      </w:tblPr>
      <w:tblGrid>
        <w:gridCol w:w="2310"/>
        <w:gridCol w:w="2490"/>
        <w:gridCol w:w="2220"/>
        <w:gridCol w:w="2580"/>
      </w:tblGrid>
      <w:tr w:rsidR="00744EFB" w14:paraId="0FEF91D4" w14:textId="77777777" w:rsidTr="00744E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0" w:type="dxa"/>
          </w:tcPr>
          <w:p w14:paraId="3AFDFF78" w14:textId="77777777" w:rsidR="00744EFB" w:rsidRDefault="00FF41A2">
            <w:r>
              <w:t xml:space="preserve">Termine </w:t>
            </w:r>
          </w:p>
        </w:tc>
        <w:tc>
          <w:tcPr>
            <w:tcW w:w="2490" w:type="dxa"/>
          </w:tcPr>
          <w:p w14:paraId="3D3E79EF" w14:textId="77777777" w:rsidR="00744EFB" w:rsidRDefault="00FF41A2">
            <w:pPr>
              <w:cnfStyle w:val="100000000000" w:firstRow="1" w:lastRow="0" w:firstColumn="0" w:lastColumn="0" w:oddVBand="0" w:evenVBand="0" w:oddHBand="0" w:evenHBand="0" w:firstRowFirstColumn="0" w:firstRowLastColumn="0" w:lastRowFirstColumn="0" w:lastRowLastColumn="0"/>
            </w:pPr>
            <w:r>
              <w:t xml:space="preserve">Descrizione </w:t>
            </w:r>
          </w:p>
        </w:tc>
        <w:tc>
          <w:tcPr>
            <w:tcW w:w="2220" w:type="dxa"/>
          </w:tcPr>
          <w:p w14:paraId="20D88969" w14:textId="77777777" w:rsidR="00744EFB" w:rsidRDefault="00FF41A2">
            <w:pPr>
              <w:cnfStyle w:val="100000000000" w:firstRow="1" w:lastRow="0" w:firstColumn="0" w:lastColumn="0" w:oddVBand="0" w:evenVBand="0" w:oddHBand="0" w:evenHBand="0" w:firstRowFirstColumn="0" w:firstRowLastColumn="0" w:lastRowFirstColumn="0" w:lastRowLastColumn="0"/>
            </w:pPr>
            <w:r>
              <w:t>Sinonimi</w:t>
            </w:r>
          </w:p>
        </w:tc>
        <w:tc>
          <w:tcPr>
            <w:tcW w:w="2580" w:type="dxa"/>
          </w:tcPr>
          <w:p w14:paraId="2E1C54D7" w14:textId="77777777" w:rsidR="00744EFB" w:rsidRDefault="00FF41A2">
            <w:pPr>
              <w:cnfStyle w:val="100000000000" w:firstRow="1" w:lastRow="0" w:firstColumn="0" w:lastColumn="0" w:oddVBand="0" w:evenVBand="0" w:oddHBand="0" w:evenHBand="0" w:firstRowFirstColumn="0" w:firstRowLastColumn="0" w:lastRowFirstColumn="0" w:lastRowLastColumn="0"/>
            </w:pPr>
            <w:r>
              <w:t xml:space="preserve">Collegamenti </w:t>
            </w:r>
          </w:p>
        </w:tc>
      </w:tr>
      <w:tr w:rsidR="00744EFB" w14:paraId="61A7E0D9" w14:textId="77777777" w:rsidTr="00744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74BA1DB2" w14:textId="77777777" w:rsidR="00744EFB" w:rsidRDefault="00FF41A2">
            <w:r>
              <w:t>Cittadino</w:t>
            </w:r>
          </w:p>
        </w:tc>
        <w:tc>
          <w:tcPr>
            <w:tcW w:w="2490" w:type="dxa"/>
          </w:tcPr>
          <w:p w14:paraId="231231E6" w14:textId="77777777" w:rsidR="00744EFB" w:rsidRDefault="00FF41A2">
            <w:pPr>
              <w:cnfStyle w:val="000000100000" w:firstRow="0" w:lastRow="0" w:firstColumn="0" w:lastColumn="0" w:oddVBand="0" w:evenVBand="0" w:oddHBand="1" w:evenHBand="0" w:firstRowFirstColumn="0" w:firstRowLastColumn="0" w:lastRowFirstColumn="0" w:lastRowLastColumn="0"/>
            </w:pPr>
            <w:r>
              <w:t>Persona residente in Italia</w:t>
            </w:r>
          </w:p>
        </w:tc>
        <w:tc>
          <w:tcPr>
            <w:tcW w:w="2220" w:type="dxa"/>
          </w:tcPr>
          <w:p w14:paraId="0C10FE54" w14:textId="77777777" w:rsidR="00744EFB" w:rsidRDefault="00FF41A2">
            <w:pPr>
              <w:cnfStyle w:val="000000100000" w:firstRow="0" w:lastRow="0" w:firstColumn="0" w:lastColumn="0" w:oddVBand="0" w:evenVBand="0" w:oddHBand="1" w:evenHBand="0" w:firstRowFirstColumn="0" w:firstRowLastColumn="0" w:lastRowFirstColumn="0" w:lastRowLastColumn="0"/>
            </w:pPr>
            <w:r>
              <w:t>Cittadino vaccinando, Vaccinando,</w:t>
            </w:r>
          </w:p>
          <w:p w14:paraId="02F991B8" w14:textId="77777777" w:rsidR="00744EFB" w:rsidRDefault="00FF41A2">
            <w:pPr>
              <w:cnfStyle w:val="000000100000" w:firstRow="0" w:lastRow="0" w:firstColumn="0" w:lastColumn="0" w:oddVBand="0" w:evenVBand="0" w:oddHBand="1" w:evenHBand="0" w:firstRowFirstColumn="0" w:firstRowLastColumn="0" w:lastRowFirstColumn="0" w:lastRowLastColumn="0"/>
            </w:pPr>
            <w:r>
              <w:t>Persona,</w:t>
            </w:r>
          </w:p>
          <w:p w14:paraId="3B57F1F9" w14:textId="77777777" w:rsidR="00744EFB" w:rsidRDefault="00FF41A2">
            <w:pPr>
              <w:cnfStyle w:val="000000100000" w:firstRow="0" w:lastRow="0" w:firstColumn="0" w:lastColumn="0" w:oddVBand="0" w:evenVBand="0" w:oddHBand="1" w:evenHBand="0" w:firstRowFirstColumn="0" w:firstRowLastColumn="0" w:lastRowFirstColumn="0" w:lastRowLastColumn="0"/>
            </w:pPr>
            <w:r>
              <w:t>Soggetto,</w:t>
            </w:r>
          </w:p>
          <w:p w14:paraId="37EAA4CB" w14:textId="77777777" w:rsidR="00744EFB" w:rsidRDefault="00FF41A2">
            <w:pPr>
              <w:cnfStyle w:val="000000100000" w:firstRow="0" w:lastRow="0" w:firstColumn="0" w:lastColumn="0" w:oddVBand="0" w:evenVBand="0" w:oddHBand="1" w:evenHBand="0" w:firstRowFirstColumn="0" w:firstRowLastColumn="0" w:lastRowFirstColumn="0" w:lastRowLastColumn="0"/>
            </w:pPr>
            <w:r>
              <w:t>Paziente</w:t>
            </w:r>
          </w:p>
        </w:tc>
        <w:tc>
          <w:tcPr>
            <w:tcW w:w="2580" w:type="dxa"/>
          </w:tcPr>
          <w:p w14:paraId="3FC0C73A" w14:textId="3E75A58C" w:rsidR="00744EFB" w:rsidRDefault="004C2915">
            <w:pPr>
              <w:cnfStyle w:val="000000100000" w:firstRow="0" w:lastRow="0" w:firstColumn="0" w:lastColumn="0" w:oddVBand="0" w:evenVBand="0" w:oddHBand="1" w:evenHBand="0" w:firstRowFirstColumn="0" w:firstRowLastColumn="0" w:lastRowFirstColumn="0" w:lastRowLastColumn="0"/>
            </w:pPr>
            <w:r>
              <w:t>Convocazione, Tipo di vaccino</w:t>
            </w:r>
          </w:p>
        </w:tc>
      </w:tr>
      <w:tr w:rsidR="00744EFB" w14:paraId="47B91D6E" w14:textId="77777777" w:rsidTr="00744EFB">
        <w:tc>
          <w:tcPr>
            <w:cnfStyle w:val="001000000000" w:firstRow="0" w:lastRow="0" w:firstColumn="1" w:lastColumn="0" w:oddVBand="0" w:evenVBand="0" w:oddHBand="0" w:evenHBand="0" w:firstRowFirstColumn="0" w:firstRowLastColumn="0" w:lastRowFirstColumn="0" w:lastRowLastColumn="0"/>
            <w:tcW w:w="2310" w:type="dxa"/>
          </w:tcPr>
          <w:p w14:paraId="0069CA70" w14:textId="77777777" w:rsidR="00744EFB" w:rsidRDefault="00FF41A2">
            <w:r>
              <w:lastRenderedPageBreak/>
              <w:t xml:space="preserve">Centro vaccinale </w:t>
            </w:r>
          </w:p>
        </w:tc>
        <w:tc>
          <w:tcPr>
            <w:tcW w:w="2490" w:type="dxa"/>
          </w:tcPr>
          <w:p w14:paraId="7587E9D9" w14:textId="77777777" w:rsidR="00744EFB" w:rsidRDefault="00FF41A2">
            <w:pPr>
              <w:cnfStyle w:val="000000000000" w:firstRow="0" w:lastRow="0" w:firstColumn="0" w:lastColumn="0" w:oddVBand="0" w:evenVBand="0" w:oddHBand="0" w:evenHBand="0" w:firstRowFirstColumn="0" w:firstRowLastColumn="0" w:lastRowFirstColumn="0" w:lastRowLastColumn="0"/>
            </w:pPr>
            <w:r>
              <w:t xml:space="preserve">Luogo fisico in cui avviene la somministrazione del vaccino </w:t>
            </w:r>
          </w:p>
        </w:tc>
        <w:tc>
          <w:tcPr>
            <w:tcW w:w="2220" w:type="dxa"/>
          </w:tcPr>
          <w:p w14:paraId="7A232EC1" w14:textId="77777777" w:rsidR="00744EFB" w:rsidRDefault="00FF41A2">
            <w:pPr>
              <w:cnfStyle w:val="000000000000" w:firstRow="0" w:lastRow="0" w:firstColumn="0" w:lastColumn="0" w:oddVBand="0" w:evenVBand="0" w:oddHBand="0" w:evenHBand="0" w:firstRowFirstColumn="0" w:firstRowLastColumn="0" w:lastRowFirstColumn="0" w:lastRowLastColumn="0"/>
            </w:pPr>
            <w:r>
              <w:t xml:space="preserve">Centro di vaccinazione, centro </w:t>
            </w:r>
          </w:p>
        </w:tc>
        <w:tc>
          <w:tcPr>
            <w:tcW w:w="2580" w:type="dxa"/>
          </w:tcPr>
          <w:p w14:paraId="32C5932E" w14:textId="77777777" w:rsidR="00744EFB" w:rsidRDefault="00FF41A2">
            <w:pPr>
              <w:cnfStyle w:val="000000000000" w:firstRow="0" w:lastRow="0" w:firstColumn="0" w:lastColumn="0" w:oddVBand="0" w:evenVBand="0" w:oddHBand="0" w:evenHBand="0" w:firstRowFirstColumn="0" w:firstRowLastColumn="0" w:lastRowFirstColumn="0" w:lastRowLastColumn="0"/>
            </w:pPr>
            <w:r>
              <w:t>Medico,</w:t>
            </w:r>
          </w:p>
          <w:p w14:paraId="60AC294B" w14:textId="77777777" w:rsidR="00744EFB" w:rsidRDefault="00FF41A2">
            <w:pPr>
              <w:cnfStyle w:val="000000000000" w:firstRow="0" w:lastRow="0" w:firstColumn="0" w:lastColumn="0" w:oddVBand="0" w:evenVBand="0" w:oddHBand="0" w:evenHBand="0" w:firstRowFirstColumn="0" w:firstRowLastColumn="0" w:lastRowFirstColumn="0" w:lastRowLastColumn="0"/>
            </w:pPr>
            <w:r>
              <w:t>Convocazione</w:t>
            </w:r>
          </w:p>
        </w:tc>
      </w:tr>
      <w:tr w:rsidR="00744EFB" w14:paraId="5A7BF504" w14:textId="77777777" w:rsidTr="00744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23AAD01E" w14:textId="77777777" w:rsidR="00744EFB" w:rsidRDefault="00FF41A2">
            <w:r>
              <w:t xml:space="preserve">Medico </w:t>
            </w:r>
          </w:p>
        </w:tc>
        <w:tc>
          <w:tcPr>
            <w:tcW w:w="2490" w:type="dxa"/>
          </w:tcPr>
          <w:p w14:paraId="6AFEC97D" w14:textId="4BCC128C" w:rsidR="00744EFB" w:rsidRDefault="00FF41A2">
            <w:pPr>
              <w:cnfStyle w:val="000000100000" w:firstRow="0" w:lastRow="0" w:firstColumn="0" w:lastColumn="0" w:oddVBand="0" w:evenVBand="0" w:oddHBand="1" w:evenHBand="0" w:firstRowFirstColumn="0" w:firstRowLastColumn="0" w:lastRowFirstColumn="0" w:lastRowLastColumn="0"/>
            </w:pPr>
            <w:r>
              <w:t>Professionista abilitato alla somministrazione di uno o più tipi di vaccino a seconda della propria qualifica</w:t>
            </w:r>
          </w:p>
        </w:tc>
        <w:tc>
          <w:tcPr>
            <w:tcW w:w="2220" w:type="dxa"/>
          </w:tcPr>
          <w:p w14:paraId="4B84C243" w14:textId="77777777" w:rsidR="00744EFB" w:rsidRDefault="00744EFB">
            <w:pPr>
              <w:cnfStyle w:val="000000100000" w:firstRow="0" w:lastRow="0" w:firstColumn="0" w:lastColumn="0" w:oddVBand="0" w:evenVBand="0" w:oddHBand="1" w:evenHBand="0" w:firstRowFirstColumn="0" w:firstRowLastColumn="0" w:lastRowFirstColumn="0" w:lastRowLastColumn="0"/>
            </w:pPr>
          </w:p>
        </w:tc>
        <w:tc>
          <w:tcPr>
            <w:tcW w:w="2580" w:type="dxa"/>
          </w:tcPr>
          <w:p w14:paraId="3F1D55F0" w14:textId="77777777" w:rsidR="00744EFB" w:rsidRDefault="00FF41A2">
            <w:pPr>
              <w:cnfStyle w:val="000000100000" w:firstRow="0" w:lastRow="0" w:firstColumn="0" w:lastColumn="0" w:oddVBand="0" w:evenVBand="0" w:oddHBand="1" w:evenHBand="0" w:firstRowFirstColumn="0" w:firstRowLastColumn="0" w:lastRowFirstColumn="0" w:lastRowLastColumn="0"/>
            </w:pPr>
            <w:r>
              <w:t>Centro vaccinale,</w:t>
            </w:r>
          </w:p>
          <w:p w14:paraId="193E8E9E" w14:textId="77777777" w:rsidR="00744EFB" w:rsidRDefault="00FF41A2">
            <w:pPr>
              <w:cnfStyle w:val="000000100000" w:firstRow="0" w:lastRow="0" w:firstColumn="0" w:lastColumn="0" w:oddVBand="0" w:evenVBand="0" w:oddHBand="1" w:evenHBand="0" w:firstRowFirstColumn="0" w:firstRowLastColumn="0" w:lastRowFirstColumn="0" w:lastRowLastColumn="0"/>
              <w:rPr>
                <w:ins w:id="7" w:author="Janneth Estefania Hoyos Rea" w:date="2021-09-29T19:04:00Z"/>
              </w:rPr>
            </w:pPr>
            <w:r>
              <w:t>Tipo di vaccino</w:t>
            </w:r>
            <w:ins w:id="8" w:author="Janneth Estefania Hoyos Rea" w:date="2021-09-29T19:04:00Z">
              <w:r w:rsidR="00CE4A68">
                <w:t xml:space="preserve">, </w:t>
              </w:r>
            </w:ins>
            <w:del w:id="9" w:author="Janneth Estefania Hoyos Rea" w:date="2021-09-29T19:04:00Z">
              <w:r w:rsidDel="00CE4A68">
                <w:delText xml:space="preserve"> </w:delText>
              </w:r>
            </w:del>
          </w:p>
          <w:p w14:paraId="6376AA9B" w14:textId="06087608" w:rsidR="00CE4A68" w:rsidRDefault="00CE4A68">
            <w:pPr>
              <w:cnfStyle w:val="000000100000" w:firstRow="0" w:lastRow="0" w:firstColumn="0" w:lastColumn="0" w:oddVBand="0" w:evenVBand="0" w:oddHBand="1" w:evenHBand="0" w:firstRowFirstColumn="0" w:firstRowLastColumn="0" w:lastRowFirstColumn="0" w:lastRowLastColumn="0"/>
            </w:pPr>
            <w:ins w:id="10" w:author="Janneth Estefania Hoyos Rea" w:date="2021-09-29T19:04:00Z">
              <w:r>
                <w:t>Somministrazione</w:t>
              </w:r>
            </w:ins>
          </w:p>
        </w:tc>
      </w:tr>
      <w:tr w:rsidR="00744EFB" w14:paraId="61AF2EBB" w14:textId="77777777" w:rsidTr="00744EFB">
        <w:tc>
          <w:tcPr>
            <w:cnfStyle w:val="001000000000" w:firstRow="0" w:lastRow="0" w:firstColumn="1" w:lastColumn="0" w:oddVBand="0" w:evenVBand="0" w:oddHBand="0" w:evenHBand="0" w:firstRowFirstColumn="0" w:firstRowLastColumn="0" w:lastRowFirstColumn="0" w:lastRowLastColumn="0"/>
            <w:tcW w:w="2310" w:type="dxa"/>
          </w:tcPr>
          <w:p w14:paraId="60738C31" w14:textId="77777777" w:rsidR="00744EFB" w:rsidRDefault="00FF41A2">
            <w:r>
              <w:t>Somministrazione</w:t>
            </w:r>
          </w:p>
        </w:tc>
        <w:tc>
          <w:tcPr>
            <w:tcW w:w="2490" w:type="dxa"/>
          </w:tcPr>
          <w:p w14:paraId="4BD629AA" w14:textId="77777777" w:rsidR="00744EFB" w:rsidRDefault="00FF41A2">
            <w:pPr>
              <w:cnfStyle w:val="000000000000" w:firstRow="0" w:lastRow="0" w:firstColumn="0" w:lastColumn="0" w:oddVBand="0" w:evenVBand="0" w:oddHBand="0" w:evenHBand="0" w:firstRowFirstColumn="0" w:firstRowLastColumn="0" w:lastRowFirstColumn="0" w:lastRowLastColumn="0"/>
            </w:pPr>
            <w:r>
              <w:t>Vaccinazione del cittadino in luogo e data indicati da convocazione</w:t>
            </w:r>
          </w:p>
        </w:tc>
        <w:tc>
          <w:tcPr>
            <w:tcW w:w="2220" w:type="dxa"/>
          </w:tcPr>
          <w:p w14:paraId="72092DE1" w14:textId="77777777" w:rsidR="00744EFB" w:rsidRDefault="00FF41A2">
            <w:pPr>
              <w:cnfStyle w:val="000000000000" w:firstRow="0" w:lastRow="0" w:firstColumn="0" w:lastColumn="0" w:oddVBand="0" w:evenVBand="0" w:oddHBand="0" w:evenHBand="0" w:firstRowFirstColumn="0" w:firstRowLastColumn="0" w:lastRowFirstColumn="0" w:lastRowLastColumn="0"/>
            </w:pPr>
            <w:r>
              <w:t>Dose</w:t>
            </w:r>
          </w:p>
        </w:tc>
        <w:tc>
          <w:tcPr>
            <w:tcW w:w="2580" w:type="dxa"/>
          </w:tcPr>
          <w:p w14:paraId="653209BF" w14:textId="77777777" w:rsidR="00744EFB" w:rsidRDefault="00FF41A2">
            <w:pPr>
              <w:cnfStyle w:val="000000000000" w:firstRow="0" w:lastRow="0" w:firstColumn="0" w:lastColumn="0" w:oddVBand="0" w:evenVBand="0" w:oddHBand="0" w:evenHBand="0" w:firstRowFirstColumn="0" w:firstRowLastColumn="0" w:lastRowFirstColumn="0" w:lastRowLastColumn="0"/>
            </w:pPr>
            <w:r>
              <w:t>Medico,</w:t>
            </w:r>
          </w:p>
          <w:p w14:paraId="4BACCBB6" w14:textId="77777777" w:rsidR="00744EFB" w:rsidRDefault="00FF41A2">
            <w:pPr>
              <w:cnfStyle w:val="000000000000" w:firstRow="0" w:lastRow="0" w:firstColumn="0" w:lastColumn="0" w:oddVBand="0" w:evenVBand="0" w:oddHBand="0" w:evenHBand="0" w:firstRowFirstColumn="0" w:firstRowLastColumn="0" w:lastRowFirstColumn="0" w:lastRowLastColumn="0"/>
            </w:pPr>
            <w:r>
              <w:t>Convocazione,</w:t>
            </w:r>
          </w:p>
          <w:p w14:paraId="3F0FF177" w14:textId="77777777" w:rsidR="00744EFB" w:rsidRDefault="00FF41A2">
            <w:pPr>
              <w:cnfStyle w:val="000000000000" w:firstRow="0" w:lastRow="0" w:firstColumn="0" w:lastColumn="0" w:oddVBand="0" w:evenVBand="0" w:oddHBand="0" w:evenHBand="0" w:firstRowFirstColumn="0" w:firstRowLastColumn="0" w:lastRowFirstColumn="0" w:lastRowLastColumn="0"/>
            </w:pPr>
            <w:r>
              <w:t>Centro vaccinale</w:t>
            </w:r>
          </w:p>
        </w:tc>
      </w:tr>
      <w:tr w:rsidR="00744EFB" w14:paraId="2AF37813" w14:textId="77777777" w:rsidTr="00744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18A0A73C" w14:textId="77777777" w:rsidR="00744EFB" w:rsidRDefault="00FF41A2">
            <w:r>
              <w:t xml:space="preserve">Tipo di vaccino </w:t>
            </w:r>
          </w:p>
        </w:tc>
        <w:tc>
          <w:tcPr>
            <w:tcW w:w="2490" w:type="dxa"/>
          </w:tcPr>
          <w:p w14:paraId="663C6077" w14:textId="77777777" w:rsidR="00744EFB" w:rsidRDefault="00FF41A2">
            <w:pPr>
              <w:cnfStyle w:val="000000100000" w:firstRow="0" w:lastRow="0" w:firstColumn="0" w:lastColumn="0" w:oddVBand="0" w:evenVBand="0" w:oddHBand="1" w:evenHBand="0" w:firstRowFirstColumn="0" w:firstRowLastColumn="0" w:lastRowFirstColumn="0" w:lastRowLastColumn="0"/>
            </w:pPr>
            <w:r>
              <w:t>Vaccino di una certa marca, con caratteristiche di efficacia, numero di dosi richieste e fascia di età</w:t>
            </w:r>
          </w:p>
        </w:tc>
        <w:tc>
          <w:tcPr>
            <w:tcW w:w="2220" w:type="dxa"/>
          </w:tcPr>
          <w:p w14:paraId="354DB3DC" w14:textId="77777777" w:rsidR="00744EFB" w:rsidRDefault="00FF41A2">
            <w:pPr>
              <w:cnfStyle w:val="000000100000" w:firstRow="0" w:lastRow="0" w:firstColumn="0" w:lastColumn="0" w:oddVBand="0" w:evenVBand="0" w:oddHBand="1" w:evenHBand="0" w:firstRowFirstColumn="0" w:firstRowLastColumn="0" w:lastRowFirstColumn="0" w:lastRowLastColumn="0"/>
            </w:pPr>
            <w:r>
              <w:t>Vaccino</w:t>
            </w:r>
          </w:p>
        </w:tc>
        <w:tc>
          <w:tcPr>
            <w:tcW w:w="2580" w:type="dxa"/>
          </w:tcPr>
          <w:p w14:paraId="00F9D7B7" w14:textId="77777777" w:rsidR="00744EFB" w:rsidRDefault="00FF41A2">
            <w:pPr>
              <w:cnfStyle w:val="000000100000" w:firstRow="0" w:lastRow="0" w:firstColumn="0" w:lastColumn="0" w:oddVBand="0" w:evenVBand="0" w:oddHBand="1" w:evenHBand="0" w:firstRowFirstColumn="0" w:firstRowLastColumn="0" w:lastRowFirstColumn="0" w:lastRowLastColumn="0"/>
            </w:pPr>
            <w:r>
              <w:t>Cittadino,</w:t>
            </w:r>
          </w:p>
          <w:p w14:paraId="0BD54453" w14:textId="77777777" w:rsidR="00744EFB" w:rsidRDefault="00FF41A2">
            <w:pPr>
              <w:cnfStyle w:val="000000100000" w:firstRow="0" w:lastRow="0" w:firstColumn="0" w:lastColumn="0" w:oddVBand="0" w:evenVBand="0" w:oddHBand="1" w:evenHBand="0" w:firstRowFirstColumn="0" w:firstRowLastColumn="0" w:lastRowFirstColumn="0" w:lastRowLastColumn="0"/>
            </w:pPr>
            <w:r>
              <w:t>Convocazione,</w:t>
            </w:r>
          </w:p>
          <w:p w14:paraId="0FAAEA84" w14:textId="77777777" w:rsidR="00744EFB" w:rsidRDefault="00FF41A2">
            <w:pPr>
              <w:cnfStyle w:val="000000100000" w:firstRow="0" w:lastRow="0" w:firstColumn="0" w:lastColumn="0" w:oddVBand="0" w:evenVBand="0" w:oddHBand="1" w:evenHBand="0" w:firstRowFirstColumn="0" w:firstRowLastColumn="0" w:lastRowFirstColumn="0" w:lastRowLastColumn="0"/>
            </w:pPr>
            <w:r>
              <w:t>Medici</w:t>
            </w:r>
          </w:p>
        </w:tc>
      </w:tr>
      <w:tr w:rsidR="00744EFB" w14:paraId="63B7D4D7" w14:textId="77777777" w:rsidTr="00744EFB">
        <w:tc>
          <w:tcPr>
            <w:cnfStyle w:val="001000000000" w:firstRow="0" w:lastRow="0" w:firstColumn="1" w:lastColumn="0" w:oddVBand="0" w:evenVBand="0" w:oddHBand="0" w:evenHBand="0" w:firstRowFirstColumn="0" w:firstRowLastColumn="0" w:lastRowFirstColumn="0" w:lastRowLastColumn="0"/>
            <w:tcW w:w="2310" w:type="dxa"/>
          </w:tcPr>
          <w:p w14:paraId="59522FE1" w14:textId="77777777" w:rsidR="00744EFB" w:rsidRDefault="00FF41A2">
            <w:r>
              <w:t xml:space="preserve">Convocazione </w:t>
            </w:r>
          </w:p>
        </w:tc>
        <w:tc>
          <w:tcPr>
            <w:tcW w:w="2490" w:type="dxa"/>
          </w:tcPr>
          <w:p w14:paraId="4103AB0F" w14:textId="6EF059C0" w:rsidR="00744EFB" w:rsidRDefault="00FF41A2">
            <w:pPr>
              <w:cnfStyle w:val="000000000000" w:firstRow="0" w:lastRow="0" w:firstColumn="0" w:lastColumn="0" w:oddVBand="0" w:evenVBand="0" w:oddHBand="0" w:evenHBand="0" w:firstRowFirstColumn="0" w:firstRowLastColumn="0" w:lastRowFirstColumn="0" w:lastRowLastColumn="0"/>
            </w:pPr>
            <w:r>
              <w:t>Appuntamento contenente centro vaccinale,</w:t>
            </w:r>
            <w:r w:rsidR="004C2915">
              <w:t xml:space="preserve"> </w:t>
            </w:r>
            <w:r>
              <w:t>data, orario e tipo di vaccino da somministrare al cittadino</w:t>
            </w:r>
          </w:p>
        </w:tc>
        <w:tc>
          <w:tcPr>
            <w:tcW w:w="2220" w:type="dxa"/>
          </w:tcPr>
          <w:p w14:paraId="44C63837" w14:textId="77777777" w:rsidR="00744EFB" w:rsidRDefault="00FF41A2">
            <w:pPr>
              <w:cnfStyle w:val="000000000000" w:firstRow="0" w:lastRow="0" w:firstColumn="0" w:lastColumn="0" w:oddVBand="0" w:evenVBand="0" w:oddHBand="0" w:evenHBand="0" w:firstRowFirstColumn="0" w:firstRowLastColumn="0" w:lastRowFirstColumn="0" w:lastRowLastColumn="0"/>
            </w:pPr>
            <w:r>
              <w:t xml:space="preserve">Appuntamento vaccinale </w:t>
            </w:r>
          </w:p>
        </w:tc>
        <w:tc>
          <w:tcPr>
            <w:tcW w:w="2580" w:type="dxa"/>
          </w:tcPr>
          <w:p w14:paraId="036760B0" w14:textId="77777777" w:rsidR="00744EFB" w:rsidRDefault="00FF41A2">
            <w:pPr>
              <w:cnfStyle w:val="000000000000" w:firstRow="0" w:lastRow="0" w:firstColumn="0" w:lastColumn="0" w:oddVBand="0" w:evenVBand="0" w:oddHBand="0" w:evenHBand="0" w:firstRowFirstColumn="0" w:firstRowLastColumn="0" w:lastRowFirstColumn="0" w:lastRowLastColumn="0"/>
            </w:pPr>
            <w:r>
              <w:t>Somministrazione,</w:t>
            </w:r>
          </w:p>
          <w:p w14:paraId="2FF4F716" w14:textId="77777777" w:rsidR="00744EFB" w:rsidRDefault="00FF41A2">
            <w:pPr>
              <w:cnfStyle w:val="000000000000" w:firstRow="0" w:lastRow="0" w:firstColumn="0" w:lastColumn="0" w:oddVBand="0" w:evenVBand="0" w:oddHBand="0" w:evenHBand="0" w:firstRowFirstColumn="0" w:firstRowLastColumn="0" w:lastRowFirstColumn="0" w:lastRowLastColumn="0"/>
            </w:pPr>
            <w:r>
              <w:t>Tipo di vaccino, Centro vaccinale, Cittadino</w:t>
            </w:r>
          </w:p>
        </w:tc>
      </w:tr>
    </w:tbl>
    <w:p w14:paraId="5E1A269B" w14:textId="48518001" w:rsidR="00744EFB" w:rsidRDefault="00FF41A2">
      <w:pPr>
        <w:spacing w:before="240" w:after="240"/>
      </w:pPr>
      <w:r>
        <w:t xml:space="preserve">Assumiamo che i turni dei medici in un centro vaccinale sia disposti in modo tale che sia sempre presente un medico abilitato ad ogni tipo di vaccino. </w:t>
      </w:r>
      <w:r w:rsidR="004C2915">
        <w:t>Assumiamo inoltre che nessun cittadino, una volta ricevuta la convocazione, risulti assente al momento della somministrazione.</w:t>
      </w:r>
    </w:p>
    <w:p w14:paraId="2C47E752" w14:textId="7ED15CEA" w:rsidR="00744EFB" w:rsidRDefault="00FF41A2">
      <w:pPr>
        <w:pStyle w:val="Titolo2"/>
      </w:pPr>
      <w:bookmarkStart w:id="11" w:name="_Toc83567044"/>
      <w:r>
        <w:t>1.3 Requisiti rivisti e strutturati in gruppi di frasi omogenee</w:t>
      </w:r>
      <w:bookmarkEnd w:id="11"/>
    </w:p>
    <w:p w14:paraId="5D81F48D" w14:textId="11E3C14C" w:rsidR="00744EFB" w:rsidRDefault="00FF41A2">
      <w:pPr>
        <w:pStyle w:val="Titolo5"/>
        <w:jc w:val="center"/>
        <w:rPr>
          <w:u w:val="single"/>
        </w:rPr>
      </w:pPr>
      <w:bookmarkStart w:id="12" w:name="_Toc83567045"/>
      <w:r>
        <w:rPr>
          <w:u w:val="single"/>
        </w:rPr>
        <w:t>Frasi di carattere generale</w:t>
      </w:r>
      <w:bookmarkEnd w:id="12"/>
    </w:p>
    <w:p w14:paraId="5D8FB52A" w14:textId="77777777" w:rsidR="00744EFB" w:rsidRPr="004C2915" w:rsidRDefault="00FF41A2">
      <w:pPr>
        <w:rPr>
          <w:iCs/>
        </w:rPr>
      </w:pPr>
      <w:r w:rsidRPr="004C2915">
        <w:rPr>
          <w:iCs/>
        </w:rPr>
        <w:t>Si vuole realizzare una base di dati per la gestione di una campagna vaccinale su scala nazionale in risposta alla recente epidemia di COVID19 che ha colpito il Paese.</w:t>
      </w:r>
    </w:p>
    <w:p w14:paraId="6D25F455" w14:textId="78838306" w:rsidR="00744EFB" w:rsidRDefault="00FF41A2">
      <w:pPr>
        <w:pStyle w:val="Titolo5"/>
        <w:jc w:val="center"/>
        <w:rPr>
          <w:u w:val="single"/>
        </w:rPr>
      </w:pPr>
      <w:bookmarkStart w:id="13" w:name="_Toc83567046"/>
      <w:r>
        <w:rPr>
          <w:u w:val="single"/>
        </w:rPr>
        <w:t>Frasi relative ai cittadini</w:t>
      </w:r>
      <w:bookmarkEnd w:id="13"/>
    </w:p>
    <w:p w14:paraId="641B462E" w14:textId="3F999012" w:rsidR="00744EFB" w:rsidRPr="004C2915" w:rsidRDefault="00FF41A2">
      <w:pPr>
        <w:rPr>
          <w:iCs/>
        </w:rPr>
      </w:pPr>
      <w:r w:rsidRPr="004C2915">
        <w:rPr>
          <w:iCs/>
        </w:rPr>
        <w:t>Per ogni cittadino rappresentiamo codice fiscale, nome, cognome, data di nascita, via, numero civico e CAP di residenza,</w:t>
      </w:r>
      <w:r w:rsidR="0074546D">
        <w:rPr>
          <w:iCs/>
        </w:rPr>
        <w:t xml:space="preserve"> città di residenza,</w:t>
      </w:r>
      <w:r w:rsidRPr="004C2915">
        <w:rPr>
          <w:iCs/>
        </w:rPr>
        <w:t xml:space="preserve"> positività pregressa e reazioni allergiche a farmaci e/o intolleranze alimentari. I cittadini si suddividono in tre categorie: personale sanitario e scolastico, le categorie fragili (es, soggetti immunodepressi) e </w:t>
      </w:r>
      <w:r w:rsidR="0065789E">
        <w:rPr>
          <w:iCs/>
        </w:rPr>
        <w:t>altri.</w:t>
      </w:r>
    </w:p>
    <w:p w14:paraId="056042BC" w14:textId="1B14F420" w:rsidR="00744EFB" w:rsidRDefault="00FF41A2">
      <w:pPr>
        <w:rPr>
          <w:iCs/>
        </w:rPr>
      </w:pPr>
      <w:r w:rsidRPr="004C2915">
        <w:rPr>
          <w:iCs/>
        </w:rPr>
        <w:t xml:space="preserve">Ogni cittadino può fare richiesta di vaccinazione prenotando tramite sito web o </w:t>
      </w:r>
      <w:proofErr w:type="spellStart"/>
      <w:r w:rsidRPr="004C2915">
        <w:rPr>
          <w:iCs/>
        </w:rPr>
        <w:t>app</w:t>
      </w:r>
      <w:proofErr w:type="spellEnd"/>
      <w:r w:rsidRPr="004C2915">
        <w:rPr>
          <w:iCs/>
        </w:rPr>
        <w:t xml:space="preserve"> per </w:t>
      </w:r>
      <w:proofErr w:type="spellStart"/>
      <w:r w:rsidRPr="004C2915">
        <w:rPr>
          <w:iCs/>
        </w:rPr>
        <w:t>smartphone</w:t>
      </w:r>
      <w:proofErr w:type="spellEnd"/>
      <w:r w:rsidRPr="004C2915">
        <w:rPr>
          <w:iCs/>
        </w:rPr>
        <w:t>, lasciando un recapito per essere ricontattati. Nel caso del sito web, è richiesto un indirizzo e</w:t>
      </w:r>
      <w:r w:rsidR="00A46712">
        <w:rPr>
          <w:iCs/>
        </w:rPr>
        <w:t>-</w:t>
      </w:r>
      <w:r w:rsidRPr="004C2915">
        <w:rPr>
          <w:iCs/>
        </w:rPr>
        <w:t xml:space="preserve">mail </w:t>
      </w:r>
      <w:r w:rsidR="00A46712">
        <w:rPr>
          <w:iCs/>
        </w:rPr>
        <w:t xml:space="preserve">al posto </w:t>
      </w:r>
      <w:r w:rsidRPr="004C2915">
        <w:rPr>
          <w:iCs/>
        </w:rPr>
        <w:t xml:space="preserve">del recapito telefonico. </w:t>
      </w:r>
    </w:p>
    <w:p w14:paraId="4305F963" w14:textId="77777777" w:rsidR="00A46712" w:rsidRDefault="00A46712" w:rsidP="00A46712">
      <w:pPr>
        <w:pStyle w:val="Titolo5"/>
        <w:jc w:val="center"/>
        <w:rPr>
          <w:u w:val="single"/>
        </w:rPr>
      </w:pPr>
      <w:bookmarkStart w:id="14" w:name="_Toc83567047"/>
      <w:r>
        <w:rPr>
          <w:u w:val="single"/>
        </w:rPr>
        <w:t>Frasi relative ai tipi di vaccini</w:t>
      </w:r>
      <w:bookmarkEnd w:id="14"/>
    </w:p>
    <w:p w14:paraId="573D1AC3" w14:textId="66F6CC35" w:rsidR="00A46712" w:rsidRPr="004C2915" w:rsidRDefault="00A46712" w:rsidP="00A46712">
      <w:pPr>
        <w:rPr>
          <w:iCs/>
        </w:rPr>
      </w:pPr>
      <w:r w:rsidRPr="004C2915">
        <w:rPr>
          <w:iCs/>
        </w:rPr>
        <w:t xml:space="preserve">Sono disponibili tre tipi di vaccino: COVIDIN, CORONAX e FLUSTOP. Ogni vaccino può richiedere una (FLUSTOP) o due somministrazioni (COVIDIN, CORONAX). </w:t>
      </w:r>
    </w:p>
    <w:p w14:paraId="5E38A14D" w14:textId="0EF03300" w:rsidR="00A46712" w:rsidRPr="004C2915" w:rsidRDefault="00A46712" w:rsidP="00A46712">
      <w:pPr>
        <w:rPr>
          <w:iCs/>
        </w:rPr>
      </w:pPr>
      <w:r w:rsidRPr="004C2915">
        <w:rPr>
          <w:iCs/>
        </w:rPr>
        <w:lastRenderedPageBreak/>
        <w:t xml:space="preserve">Per ogni vaccino rappresentiamo l’età minima e </w:t>
      </w:r>
      <w:r>
        <w:rPr>
          <w:iCs/>
        </w:rPr>
        <w:t xml:space="preserve">l’età </w:t>
      </w:r>
      <w:r w:rsidRPr="004C2915">
        <w:rPr>
          <w:iCs/>
        </w:rPr>
        <w:t>massima di somministrazione, l’efficacia in percentuale e se è questi è monodose o doppia dose. Per i vaccini</w:t>
      </w:r>
      <w:r w:rsidR="00A91BCD">
        <w:rPr>
          <w:iCs/>
        </w:rPr>
        <w:t xml:space="preserve"> a</w:t>
      </w:r>
      <w:r w:rsidRPr="004C2915">
        <w:rPr>
          <w:iCs/>
        </w:rPr>
        <w:t xml:space="preserve"> doppia dose rappresentiamo anche l'intervallo temporale minimo in giorni tra prima e seconda dose.</w:t>
      </w:r>
    </w:p>
    <w:p w14:paraId="1721CDB7" w14:textId="7B0D31B9" w:rsidR="00A46712" w:rsidRPr="00A46712" w:rsidRDefault="00A46712">
      <w:pPr>
        <w:rPr>
          <w:iCs/>
          <w:u w:val="single"/>
        </w:rPr>
      </w:pPr>
      <w:r w:rsidRPr="004C2915">
        <w:rPr>
          <w:iCs/>
        </w:rPr>
        <w:t>Ogni vaccino è organizzato in lotti. Per ogni lotto rappresentiamo il numero di lotto, la data di produzione, la data di scadenza e la data dell’ultim</w:t>
      </w:r>
      <w:r>
        <w:rPr>
          <w:iCs/>
        </w:rPr>
        <w:t xml:space="preserve">o effetto avverso </w:t>
      </w:r>
      <w:r w:rsidRPr="004C2915">
        <w:rPr>
          <w:iCs/>
        </w:rPr>
        <w:t>riscontrata nel Paese.</w:t>
      </w:r>
    </w:p>
    <w:p w14:paraId="58ECC89D" w14:textId="29CD74E1" w:rsidR="00744EFB" w:rsidRDefault="00FF41A2">
      <w:pPr>
        <w:pStyle w:val="Titolo5"/>
        <w:jc w:val="center"/>
        <w:rPr>
          <w:i/>
        </w:rPr>
      </w:pPr>
      <w:bookmarkStart w:id="15" w:name="_Toc83567048"/>
      <w:r>
        <w:rPr>
          <w:u w:val="single"/>
        </w:rPr>
        <w:t>Frasi relative alle convocazioni</w:t>
      </w:r>
      <w:bookmarkEnd w:id="15"/>
    </w:p>
    <w:p w14:paraId="052561F2" w14:textId="77777777" w:rsidR="0024271F" w:rsidRDefault="0024271F" w:rsidP="0024271F">
      <w:pPr>
        <w:rPr>
          <w:iCs/>
        </w:rPr>
      </w:pPr>
      <w:r>
        <w:rPr>
          <w:iCs/>
        </w:rPr>
        <w:t xml:space="preserve">Nel caso </w:t>
      </w:r>
      <w:r w:rsidR="00FF41A2" w:rsidRPr="004C2915">
        <w:rPr>
          <w:iCs/>
        </w:rPr>
        <w:t xml:space="preserve">il cittadino </w:t>
      </w:r>
      <w:r>
        <w:rPr>
          <w:iCs/>
        </w:rPr>
        <w:t xml:space="preserve">abbia </w:t>
      </w:r>
      <w:r w:rsidR="00FF41A2" w:rsidRPr="004C2915">
        <w:rPr>
          <w:iCs/>
        </w:rPr>
        <w:t>avuto precedenti reazioni allergiche, nella sua convocazione non può essere</w:t>
      </w:r>
      <w:r>
        <w:rPr>
          <w:iCs/>
        </w:rPr>
        <w:t xml:space="preserve"> raccomandato un</w:t>
      </w:r>
      <w:r w:rsidR="00FF41A2" w:rsidRPr="004C2915">
        <w:rPr>
          <w:iCs/>
        </w:rPr>
        <w:t xml:space="preserve"> vaccino </w:t>
      </w:r>
      <w:r>
        <w:rPr>
          <w:iCs/>
        </w:rPr>
        <w:t xml:space="preserve">per cui almeno un lotto abbia </w:t>
      </w:r>
      <w:r w:rsidR="00FF41A2" w:rsidRPr="004C2915">
        <w:rPr>
          <w:iCs/>
        </w:rPr>
        <w:t>registra</w:t>
      </w:r>
      <w:r>
        <w:rPr>
          <w:iCs/>
        </w:rPr>
        <w:t>to</w:t>
      </w:r>
      <w:r w:rsidR="00FF41A2" w:rsidRPr="004C2915">
        <w:rPr>
          <w:iCs/>
        </w:rPr>
        <w:t xml:space="preserve"> un</w:t>
      </w:r>
      <w:r>
        <w:rPr>
          <w:iCs/>
        </w:rPr>
        <w:t xml:space="preserve"> effetto </w:t>
      </w:r>
      <w:r w:rsidR="00FF41A2" w:rsidRPr="004C2915">
        <w:rPr>
          <w:iCs/>
        </w:rPr>
        <w:t>avvers</w:t>
      </w:r>
      <w:r>
        <w:rPr>
          <w:iCs/>
        </w:rPr>
        <w:t xml:space="preserve">o </w:t>
      </w:r>
      <w:r w:rsidR="00FF41A2" w:rsidRPr="004C2915">
        <w:rPr>
          <w:iCs/>
        </w:rPr>
        <w:t>negli ultimi 30 giorni.</w:t>
      </w:r>
      <w:r w:rsidRPr="0024271F">
        <w:rPr>
          <w:iCs/>
        </w:rPr>
        <w:t xml:space="preserve"> </w:t>
      </w:r>
    </w:p>
    <w:p w14:paraId="0ED91038" w14:textId="0A07FD37" w:rsidR="00744EFB" w:rsidRPr="004C2915" w:rsidRDefault="0024271F">
      <w:pPr>
        <w:rPr>
          <w:iCs/>
        </w:rPr>
      </w:pPr>
      <w:r w:rsidRPr="004C2915">
        <w:rPr>
          <w:iCs/>
        </w:rPr>
        <w:t>Ogni cittadino può essere indirizzato esclusivamente ad un centro localizzato nella città di residenza e dove vi sia disponibilità di almeno una dose di vaccino compatibile con i vincoli sopra.</w:t>
      </w:r>
    </w:p>
    <w:p w14:paraId="384FFE60" w14:textId="7CE231F6" w:rsidR="00744EFB" w:rsidRPr="004C2915" w:rsidRDefault="00FF41A2">
      <w:pPr>
        <w:rPr>
          <w:iCs/>
        </w:rPr>
      </w:pPr>
      <w:r w:rsidRPr="004C2915">
        <w:rPr>
          <w:iCs/>
        </w:rPr>
        <w:t xml:space="preserve">Nel caso in cui il cittadino abbia </w:t>
      </w:r>
      <w:del w:id="16" w:author="Janneth Estefania Hoyos Rea" w:date="2021-09-28T11:49:00Z">
        <w:r w:rsidRPr="004C2915" w:rsidDel="00560716">
          <w:rPr>
            <w:iCs/>
          </w:rPr>
          <w:delText>positivita</w:delText>
        </w:r>
      </w:del>
      <w:ins w:id="17" w:author="Janneth Estefania Hoyos Rea" w:date="2021-09-28T11:49:00Z">
        <w:r w:rsidR="00560716" w:rsidRPr="004C2915">
          <w:rPr>
            <w:iCs/>
          </w:rPr>
          <w:t>positività</w:t>
        </w:r>
      </w:ins>
      <w:r w:rsidRPr="004C2915">
        <w:rPr>
          <w:iCs/>
        </w:rPr>
        <w:t xml:space="preserve">̀ pregressa ad un test COVID, </w:t>
      </w:r>
      <w:r w:rsidR="003D3B8E">
        <w:rPr>
          <w:iCs/>
        </w:rPr>
        <w:t>l’eventuale</w:t>
      </w:r>
      <w:r w:rsidRPr="004C2915">
        <w:rPr>
          <w:iCs/>
        </w:rPr>
        <w:t xml:space="preserve"> seconda dose del vaccino indicato nella convocazione non deve essere somministrata. </w:t>
      </w:r>
    </w:p>
    <w:p w14:paraId="6FDE6E08" w14:textId="671655ED" w:rsidR="00744EFB" w:rsidRPr="004C2915" w:rsidRDefault="00FF41A2">
      <w:pPr>
        <w:rPr>
          <w:iCs/>
        </w:rPr>
      </w:pPr>
      <w:r w:rsidRPr="004C2915">
        <w:rPr>
          <w:iCs/>
        </w:rPr>
        <w:t>Personale sanitario e personale scolastico possono accedere ai vaccini COVIDIN e CORONAX.</w:t>
      </w:r>
      <w:r w:rsidR="0024271F">
        <w:rPr>
          <w:iCs/>
        </w:rPr>
        <w:t xml:space="preserve"> Le</w:t>
      </w:r>
      <w:r w:rsidRPr="004C2915">
        <w:rPr>
          <w:iCs/>
        </w:rPr>
        <w:t xml:space="preserve"> </w:t>
      </w:r>
      <w:r w:rsidR="0024271F">
        <w:rPr>
          <w:iCs/>
        </w:rPr>
        <w:t xml:space="preserve">categorie </w:t>
      </w:r>
      <w:r w:rsidRPr="004C2915">
        <w:rPr>
          <w:iCs/>
        </w:rPr>
        <w:t>fragili possono accedere solo a CORONAX e FLUSTOP. Gli altri</w:t>
      </w:r>
      <w:r w:rsidR="0024271F">
        <w:rPr>
          <w:iCs/>
        </w:rPr>
        <w:t xml:space="preserve"> cittadini</w:t>
      </w:r>
      <w:r w:rsidRPr="004C2915">
        <w:rPr>
          <w:iCs/>
        </w:rPr>
        <w:t xml:space="preserve"> non possono accedere a CORONAX. </w:t>
      </w:r>
    </w:p>
    <w:p w14:paraId="7FED7673" w14:textId="74469425" w:rsidR="00744EFB" w:rsidRDefault="00FF41A2">
      <w:pPr>
        <w:pStyle w:val="Titolo5"/>
        <w:jc w:val="center"/>
        <w:rPr>
          <w:u w:val="single"/>
        </w:rPr>
      </w:pPr>
      <w:bookmarkStart w:id="18" w:name="_Toc83567049"/>
      <w:r>
        <w:rPr>
          <w:u w:val="single"/>
        </w:rPr>
        <w:t>Frasi relative ai centri vaccinali</w:t>
      </w:r>
      <w:bookmarkEnd w:id="18"/>
    </w:p>
    <w:p w14:paraId="53E621C5" w14:textId="76A12FB9" w:rsidR="00744EFB" w:rsidRPr="0024271F" w:rsidRDefault="0024271F">
      <w:r>
        <w:t xml:space="preserve">I centri vaccinali sono distribuiti nelle varie città del Paese a diversi indirizzi e possono esserci più centri per ogni città. </w:t>
      </w:r>
      <w:r w:rsidR="00FF41A2" w:rsidRPr="004C2915">
        <w:rPr>
          <w:iCs/>
        </w:rPr>
        <w:t xml:space="preserve">Per ogni centro vaccinale rappresentiamo l’indirizzo della città in cui si </w:t>
      </w:r>
      <w:r>
        <w:rPr>
          <w:iCs/>
        </w:rPr>
        <w:t xml:space="preserve">è localizzato, il nome della </w:t>
      </w:r>
      <w:del w:id="19" w:author="Janneth Estefania Hoyos Rea" w:date="2021-09-28T11:52:00Z">
        <w:r w:rsidDel="00560716">
          <w:rPr>
            <w:iCs/>
          </w:rPr>
          <w:delText xml:space="preserve">città </w:delText>
        </w:r>
        <w:r w:rsidR="00FF41A2" w:rsidRPr="004C2915" w:rsidDel="00560716">
          <w:rPr>
            <w:iCs/>
          </w:rPr>
          <w:delText xml:space="preserve"> e</w:delText>
        </w:r>
      </w:del>
      <w:ins w:id="20" w:author="Janneth Estefania Hoyos Rea" w:date="2021-09-28T11:52:00Z">
        <w:r w:rsidR="00560716">
          <w:rPr>
            <w:iCs/>
          </w:rPr>
          <w:t xml:space="preserve">città </w:t>
        </w:r>
        <w:r w:rsidR="00560716" w:rsidRPr="004C2915">
          <w:rPr>
            <w:iCs/>
          </w:rPr>
          <w:t>e</w:t>
        </w:r>
      </w:ins>
      <w:r w:rsidR="00FF41A2" w:rsidRPr="004C2915">
        <w:rPr>
          <w:iCs/>
        </w:rPr>
        <w:t xml:space="preserve"> il numero di dosi disponibili; ogni centro vaccinale dispone in ogni momento di zero o più fiale di uno o </w:t>
      </w:r>
      <w:del w:id="21" w:author="Janneth Estefania Hoyos Rea" w:date="2021-09-28T11:49:00Z">
        <w:r w:rsidR="00FF41A2" w:rsidRPr="004C2915" w:rsidDel="00560716">
          <w:rPr>
            <w:iCs/>
          </w:rPr>
          <w:delText>piu</w:delText>
        </w:r>
      </w:del>
      <w:ins w:id="22" w:author="Janneth Estefania Hoyos Rea" w:date="2021-09-28T11:49:00Z">
        <w:r w:rsidR="00560716" w:rsidRPr="004C2915">
          <w:rPr>
            <w:iCs/>
          </w:rPr>
          <w:t>più</w:t>
        </w:r>
      </w:ins>
      <w:del w:id="23" w:author="Janneth Estefania Hoyos Rea" w:date="2021-09-28T11:49:00Z">
        <w:r w:rsidR="00FF41A2" w:rsidRPr="004C2915" w:rsidDel="00560716">
          <w:rPr>
            <w:iCs/>
          </w:rPr>
          <w:delText>̀</w:delText>
        </w:r>
      </w:del>
      <w:r w:rsidR="00FF41A2" w:rsidRPr="004C2915">
        <w:rPr>
          <w:iCs/>
        </w:rPr>
        <w:t xml:space="preserve"> vaccini ed a ogni centro afferiscono uno o </w:t>
      </w:r>
      <w:del w:id="24" w:author="Janneth Estefania Hoyos Rea" w:date="2021-09-28T11:49:00Z">
        <w:r w:rsidR="00FF41A2" w:rsidRPr="004C2915" w:rsidDel="00560716">
          <w:rPr>
            <w:iCs/>
          </w:rPr>
          <w:delText>piu</w:delText>
        </w:r>
      </w:del>
      <w:ins w:id="25" w:author="Janneth Estefania Hoyos Rea" w:date="2021-09-28T11:49:00Z">
        <w:r w:rsidR="00560716" w:rsidRPr="004C2915">
          <w:rPr>
            <w:iCs/>
          </w:rPr>
          <w:t>più</w:t>
        </w:r>
      </w:ins>
      <w:r w:rsidR="00FF41A2" w:rsidRPr="004C2915">
        <w:rPr>
          <w:iCs/>
        </w:rPr>
        <w:t xml:space="preserve">̀ medici. </w:t>
      </w:r>
    </w:p>
    <w:p w14:paraId="3EAA767B" w14:textId="245FD614" w:rsidR="00744EFB" w:rsidRDefault="00FF41A2">
      <w:pPr>
        <w:pStyle w:val="Titolo5"/>
        <w:jc w:val="center"/>
        <w:rPr>
          <w:u w:val="single"/>
        </w:rPr>
      </w:pPr>
      <w:bookmarkStart w:id="26" w:name="_Toc83567050"/>
      <w:r>
        <w:rPr>
          <w:u w:val="single"/>
        </w:rPr>
        <w:t>Frasi relative ai medici</w:t>
      </w:r>
      <w:bookmarkEnd w:id="26"/>
    </w:p>
    <w:p w14:paraId="2C902673" w14:textId="23C9748D" w:rsidR="00744EFB" w:rsidRPr="004C2915" w:rsidRDefault="00FF41A2">
      <w:pPr>
        <w:rPr>
          <w:iCs/>
        </w:rPr>
      </w:pPr>
      <w:r w:rsidRPr="004C2915">
        <w:rPr>
          <w:iCs/>
        </w:rPr>
        <w:t>Per ogni medico rappresentiamo i medesimi dati rappresentati per i cittadini. Ogni medico afferisce ad un centro vaccinale della sua città di residenza. I medici si suddividono in medici di base e altri, dove i primi possono somministrare solo COVIDIN e CORONAX</w:t>
      </w:r>
      <w:r w:rsidR="003D3B8E">
        <w:rPr>
          <w:iCs/>
        </w:rPr>
        <w:t xml:space="preserve">. </w:t>
      </w:r>
      <w:r w:rsidRPr="004C2915">
        <w:rPr>
          <w:iCs/>
        </w:rPr>
        <w:t xml:space="preserve">Al momento dell’arrivo del vaccinando al centro, un medico fra quelli abilitati a somministrare il vaccino richiesto si prende in carico il cittadino. </w:t>
      </w:r>
    </w:p>
    <w:p w14:paraId="311FD47B" w14:textId="3C1A9C71" w:rsidR="00744EFB" w:rsidRDefault="00FF41A2">
      <w:pPr>
        <w:pStyle w:val="Titolo5"/>
        <w:jc w:val="center"/>
        <w:rPr>
          <w:i/>
        </w:rPr>
      </w:pPr>
      <w:bookmarkStart w:id="27" w:name="_Toc83567051"/>
      <w:r>
        <w:rPr>
          <w:u w:val="single"/>
        </w:rPr>
        <w:t>Frasi relative alle somministrazioni</w:t>
      </w:r>
      <w:bookmarkEnd w:id="27"/>
    </w:p>
    <w:p w14:paraId="2D275032" w14:textId="7640FB2D" w:rsidR="00744EFB" w:rsidRPr="004C2915" w:rsidRDefault="00FF41A2">
      <w:pPr>
        <w:rPr>
          <w:iCs/>
        </w:rPr>
      </w:pPr>
      <w:r w:rsidRPr="004C2915">
        <w:rPr>
          <w:iCs/>
        </w:rPr>
        <w:t>In seguito ad ogni somministrazione, il medico tiene il cittadino sotto osservazione per 15 minuti per monitorare eventuali effetti avversi relativamente al particolare lotto di vaccino utilizzato. Se non si verificano effetti avversi, se il vaccino richiede una seconda dose e se il</w:t>
      </w:r>
      <w:r w:rsidR="00A91BCD">
        <w:rPr>
          <w:iCs/>
        </w:rPr>
        <w:t xml:space="preserve"> cittadino</w:t>
      </w:r>
      <w:r w:rsidRPr="004C2915">
        <w:rPr>
          <w:iCs/>
        </w:rPr>
        <w:t xml:space="preserve"> non ha </w:t>
      </w:r>
      <w:r w:rsidR="0065789E" w:rsidRPr="004C2915">
        <w:rPr>
          <w:iCs/>
        </w:rPr>
        <w:t>positività</w:t>
      </w:r>
      <w:r w:rsidR="0065789E">
        <w:rPr>
          <w:iCs/>
        </w:rPr>
        <w:t xml:space="preserve"> </w:t>
      </w:r>
      <w:r w:rsidRPr="004C2915">
        <w:rPr>
          <w:iCs/>
        </w:rPr>
        <w:t>pregressa COVID, il medico aggiorna la convocazione con un</w:t>
      </w:r>
      <w:r w:rsidR="00A91BCD">
        <w:rPr>
          <w:iCs/>
        </w:rPr>
        <w:t>a</w:t>
      </w:r>
      <w:r w:rsidRPr="004C2915">
        <w:rPr>
          <w:iCs/>
        </w:rPr>
        <w:t xml:space="preserve"> </w:t>
      </w:r>
      <w:r w:rsidR="00A91BCD">
        <w:rPr>
          <w:iCs/>
        </w:rPr>
        <w:t>second</w:t>
      </w:r>
      <w:r w:rsidRPr="004C2915">
        <w:rPr>
          <w:iCs/>
        </w:rPr>
        <w:t>a somministrazione presso l</w:t>
      </w:r>
      <w:r w:rsidR="003D3B8E">
        <w:rPr>
          <w:iCs/>
        </w:rPr>
        <w:t>o</w:t>
      </w:r>
      <w:r w:rsidRPr="004C2915">
        <w:rPr>
          <w:iCs/>
        </w:rPr>
        <w:t xml:space="preserve"> stess</w:t>
      </w:r>
      <w:r w:rsidR="003D3B8E">
        <w:rPr>
          <w:iCs/>
        </w:rPr>
        <w:t>o</w:t>
      </w:r>
      <w:r w:rsidRPr="004C2915">
        <w:rPr>
          <w:iCs/>
        </w:rPr>
        <w:t xml:space="preserve"> </w:t>
      </w:r>
      <w:r w:rsidR="003D3B8E">
        <w:rPr>
          <w:iCs/>
        </w:rPr>
        <w:t>centro vaccinale</w:t>
      </w:r>
      <w:r w:rsidRPr="004C2915">
        <w:rPr>
          <w:iCs/>
        </w:rPr>
        <w:t xml:space="preserve"> dello stesso vaccino in data compatibile con le specifiche del vaccino. </w:t>
      </w:r>
    </w:p>
    <w:p w14:paraId="583C5C03" w14:textId="0571FFC1" w:rsidR="00744EFB" w:rsidRDefault="00FF41A2">
      <w:pPr>
        <w:spacing w:after="0"/>
        <w:rPr>
          <w:ins w:id="28" w:author="Janneth Estefania Hoyos Rea" w:date="2021-09-30T06:48:00Z"/>
          <w:iCs/>
        </w:rPr>
        <w:pPrChange w:id="29" w:author="Janneth Estefania Hoyos Rea" w:date="2021-09-30T06:48:00Z">
          <w:pPr/>
        </w:pPrChange>
      </w:pPr>
      <w:r w:rsidRPr="004C2915">
        <w:rPr>
          <w:iCs/>
        </w:rPr>
        <w:t>Al contrario, se si verifica un effetto avverso, il medico emana un report che indica data e luogo della vaccinazione, tipo vaccino e numero lotto che hanno causato l’allergia al paziente in questione.</w:t>
      </w:r>
    </w:p>
    <w:p w14:paraId="555606E9" w14:textId="77777777" w:rsidR="00AC484C" w:rsidRDefault="00AC484C" w:rsidP="00AC484C">
      <w:pPr>
        <w:rPr>
          <w:ins w:id="30" w:author="Janneth Estefania Hoyos Rea" w:date="2021-09-30T06:48:00Z"/>
        </w:rPr>
      </w:pPr>
      <w:ins w:id="31" w:author="Janneth Estefania Hoyos Rea" w:date="2021-09-30T06:48:00Z">
        <w:r>
          <w:t>Il sistema deve permettere inoltre di eseguire le seguenti operazioni:</w:t>
        </w:r>
      </w:ins>
    </w:p>
    <w:p w14:paraId="6053EEBD" w14:textId="7F94B870" w:rsidR="00AC484C" w:rsidRDefault="00AC484C" w:rsidP="00AC484C">
      <w:pPr>
        <w:rPr>
          <w:ins w:id="32" w:author="Janneth Estefania Hoyos Rea" w:date="2021-09-30T06:48:00Z"/>
        </w:rPr>
      </w:pPr>
      <w:ins w:id="33" w:author="Janneth Estefania Hoyos Rea" w:date="2021-09-30T06:48:00Z">
        <w:r>
          <w:t>● Ogni sera viene stilato un rapporto che indica quante somministra</w:t>
        </w:r>
      </w:ins>
      <w:ins w:id="34" w:author="Janneth Estefania Hoyos Rea" w:date="2021-09-30T06:49:00Z">
        <w:r>
          <w:t>zioni</w:t>
        </w:r>
      </w:ins>
      <w:ins w:id="35" w:author="Janneth Estefania Hoyos Rea" w:date="2021-09-30T06:48:00Z">
        <w:r>
          <w:t xml:space="preserve"> sono state </w:t>
        </w:r>
      </w:ins>
      <w:ins w:id="36" w:author="Janneth Estefania Hoyos Rea" w:date="2021-09-30T06:49:00Z">
        <w:r>
          <w:t xml:space="preserve">eseguite </w:t>
        </w:r>
      </w:ins>
      <w:ins w:id="37" w:author="Janneth Estefania Hoyos Rea" w:date="2021-09-30T06:48:00Z">
        <w:r>
          <w:t>nella giornata in tutti i centri vaccinali suddivise per categoria di cittadino.</w:t>
        </w:r>
      </w:ins>
    </w:p>
    <w:p w14:paraId="0EFAA2A7" w14:textId="7F268850" w:rsidR="00AC484C" w:rsidRDefault="00AC484C" w:rsidP="00AC484C">
      <w:pPr>
        <w:rPr>
          <w:ins w:id="38" w:author="Janneth Estefania Hoyos Rea" w:date="2021-09-30T06:48:00Z"/>
        </w:rPr>
      </w:pPr>
      <w:ins w:id="39" w:author="Janneth Estefania Hoyos Rea" w:date="2021-09-30T06:48:00Z">
        <w:r>
          <w:t xml:space="preserve">● Ogni sera, ogni centro vaccinale fa l’inventario del numero di </w:t>
        </w:r>
      </w:ins>
      <w:ins w:id="40" w:author="Janneth Estefania Hoyos Rea" w:date="2021-09-30T06:49:00Z">
        <w:r>
          <w:t xml:space="preserve">fiale </w:t>
        </w:r>
      </w:ins>
      <w:ins w:id="41" w:author="Janneth Estefania Hoyos Rea" w:date="2021-09-30T06:48:00Z">
        <w:r>
          <w:t xml:space="preserve">ancora disponibili per ogni </w:t>
        </w:r>
      </w:ins>
      <w:ins w:id="42" w:author="Janneth Estefania Hoyos Rea" w:date="2021-09-30T06:49:00Z">
        <w:r>
          <w:t xml:space="preserve">tipo di </w:t>
        </w:r>
      </w:ins>
      <w:ins w:id="43" w:author="Janneth Estefania Hoyos Rea" w:date="2021-09-30T06:48:00Z">
        <w:r>
          <w:t>vaccino.</w:t>
        </w:r>
      </w:ins>
    </w:p>
    <w:p w14:paraId="403E99EA" w14:textId="490C5867" w:rsidR="00AC484C" w:rsidRDefault="00AC484C" w:rsidP="00AC484C">
      <w:pPr>
        <w:rPr>
          <w:ins w:id="44" w:author="Janneth Estefania Hoyos Rea" w:date="2021-09-30T06:48:00Z"/>
        </w:rPr>
      </w:pPr>
      <w:ins w:id="45" w:author="Janneth Estefania Hoyos Rea" w:date="2021-09-30T06:48:00Z">
        <w:r>
          <w:t xml:space="preserve">● Ogni fine settimana, viene stilato un report che indica quante </w:t>
        </w:r>
      </w:ins>
      <w:ins w:id="46" w:author="Janneth Estefania Hoyos Rea" w:date="2021-09-30T06:49:00Z">
        <w:r>
          <w:t xml:space="preserve">somministrazioni </w:t>
        </w:r>
      </w:ins>
      <w:ins w:id="47" w:author="Janneth Estefania Hoyos Rea" w:date="2021-09-30T06:48:00Z">
        <w:r>
          <w:t xml:space="preserve">sono state fatte per ogni vaccino per ognuna delle categorie di cittadini e quante di queste abbiano causato </w:t>
        </w:r>
      </w:ins>
      <w:ins w:id="48" w:author="Janneth Estefania Hoyos Rea" w:date="2021-09-30T06:49:00Z">
        <w:r>
          <w:t>effetti avversi</w:t>
        </w:r>
      </w:ins>
      <w:ins w:id="49" w:author="Janneth Estefania Hoyos Rea" w:date="2021-09-30T06:48:00Z">
        <w:r>
          <w:t>.</w:t>
        </w:r>
      </w:ins>
    </w:p>
    <w:p w14:paraId="016D334F" w14:textId="77777777" w:rsidR="00AC484C" w:rsidRDefault="00AC484C">
      <w:pPr>
        <w:rPr>
          <w:iCs/>
        </w:rPr>
      </w:pPr>
    </w:p>
    <w:p w14:paraId="303B6DA0" w14:textId="72E955F5" w:rsidR="00740490" w:rsidDel="00AC484C" w:rsidRDefault="00740490">
      <w:pPr>
        <w:rPr>
          <w:del w:id="50" w:author="Janneth Estefania Hoyos Rea" w:date="2021-09-30T06:50:00Z"/>
          <w:iCs/>
        </w:rPr>
      </w:pPr>
    </w:p>
    <w:p w14:paraId="7C93991A" w14:textId="45657973" w:rsidR="00740490" w:rsidDel="00AC484C" w:rsidRDefault="00740490">
      <w:pPr>
        <w:rPr>
          <w:del w:id="51" w:author="Janneth Estefania Hoyos Rea" w:date="2021-09-30T06:50:00Z"/>
          <w:iCs/>
        </w:rPr>
      </w:pPr>
    </w:p>
    <w:p w14:paraId="60F1061E" w14:textId="1984A8D5" w:rsidR="00740490" w:rsidDel="00AC484C" w:rsidRDefault="00740490">
      <w:pPr>
        <w:rPr>
          <w:del w:id="52" w:author="Janneth Estefania Hoyos Rea" w:date="2021-09-30T06:50:00Z"/>
          <w:iCs/>
        </w:rPr>
      </w:pPr>
    </w:p>
    <w:p w14:paraId="114DB77E" w14:textId="6D851485" w:rsidR="00740490" w:rsidDel="00AC484C" w:rsidRDefault="00740490">
      <w:pPr>
        <w:rPr>
          <w:del w:id="53" w:author="Janneth Estefania Hoyos Rea" w:date="2021-09-30T06:50:00Z"/>
          <w:iCs/>
        </w:rPr>
      </w:pPr>
    </w:p>
    <w:p w14:paraId="2571118D" w14:textId="7DBB22F7" w:rsidR="00740490" w:rsidDel="00AC484C" w:rsidRDefault="00740490">
      <w:pPr>
        <w:rPr>
          <w:del w:id="54" w:author="Janneth Estefania Hoyos Rea" w:date="2021-09-30T06:50:00Z"/>
          <w:iCs/>
        </w:rPr>
      </w:pPr>
    </w:p>
    <w:p w14:paraId="0F394848" w14:textId="77777777" w:rsidR="00740490" w:rsidRPr="004C2915" w:rsidRDefault="00740490">
      <w:pPr>
        <w:rPr>
          <w:iCs/>
        </w:rPr>
      </w:pPr>
    </w:p>
    <w:p w14:paraId="45907D92" w14:textId="381B5B98" w:rsidR="008F486F" w:rsidRPr="004423D6" w:rsidRDefault="00FF41A2" w:rsidP="008F486F">
      <w:pPr>
        <w:pStyle w:val="Titolo2"/>
        <w:rPr>
          <w:rPrChange w:id="55" w:author="Janneth Estefania Hoyos Rea" w:date="2021-09-28T21:06:00Z">
            <w:rPr>
              <w:lang w:val="en-US"/>
            </w:rPr>
          </w:rPrChange>
        </w:rPr>
      </w:pPr>
      <w:bookmarkStart w:id="56" w:name="_Toc83567052"/>
      <w:r w:rsidRPr="004423D6">
        <w:rPr>
          <w:rPrChange w:id="57" w:author="Janneth Estefania Hoyos Rea" w:date="2021-09-28T21:06:00Z">
            <w:rPr>
              <w:lang w:val="en-US"/>
            </w:rPr>
          </w:rPrChange>
        </w:rPr>
        <w:lastRenderedPageBreak/>
        <w:t xml:space="preserve">1.4 Schema E-R </w:t>
      </w:r>
      <w:r w:rsidR="0074546D" w:rsidRPr="004423D6">
        <w:rPr>
          <w:rPrChange w:id="58" w:author="Janneth Estefania Hoyos Rea" w:date="2021-09-28T21:06:00Z">
            <w:rPr>
              <w:lang w:val="en-US"/>
            </w:rPr>
          </w:rPrChange>
        </w:rPr>
        <w:t xml:space="preserve">+ business </w:t>
      </w:r>
      <w:proofErr w:type="spellStart"/>
      <w:r w:rsidR="0074546D" w:rsidRPr="004423D6">
        <w:rPr>
          <w:rPrChange w:id="59" w:author="Janneth Estefania Hoyos Rea" w:date="2021-09-28T21:06:00Z">
            <w:rPr>
              <w:lang w:val="en-US"/>
            </w:rPr>
          </w:rPrChange>
        </w:rPr>
        <w:t>rules</w:t>
      </w:r>
      <w:bookmarkEnd w:id="56"/>
      <w:proofErr w:type="spellEnd"/>
      <w:r w:rsidR="0074546D" w:rsidRPr="004423D6">
        <w:rPr>
          <w:rPrChange w:id="60" w:author="Janneth Estefania Hoyos Rea" w:date="2021-09-28T21:06:00Z">
            <w:rPr>
              <w:lang w:val="en-US"/>
            </w:rPr>
          </w:rPrChange>
        </w:rPr>
        <w:t xml:space="preserve"> </w:t>
      </w:r>
    </w:p>
    <w:p w14:paraId="105623E3" w14:textId="2A574437" w:rsidR="008F486F" w:rsidRPr="004423D6" w:rsidRDefault="00782DCA" w:rsidP="008F486F">
      <w:pPr>
        <w:rPr>
          <w:rPrChange w:id="61" w:author="Janneth Estefania Hoyos Rea" w:date="2021-09-28T21:06:00Z">
            <w:rPr>
              <w:lang w:val="en-US"/>
            </w:rPr>
          </w:rPrChange>
        </w:rPr>
      </w:pPr>
      <w:r>
        <w:rPr>
          <w:noProof/>
        </w:rPr>
        <w:drawing>
          <wp:inline distT="0" distB="0" distL="0" distR="0" wp14:anchorId="70E0AE38" wp14:editId="2D62F540">
            <wp:extent cx="6519554" cy="5159949"/>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9">
                      <a:extLst>
                        <a:ext uri="{28A0092B-C50C-407E-A947-70E740481C1C}">
                          <a14:useLocalDpi xmlns:a14="http://schemas.microsoft.com/office/drawing/2010/main" val="0"/>
                        </a:ext>
                      </a:extLst>
                    </a:blip>
                    <a:stretch>
                      <a:fillRect/>
                    </a:stretch>
                  </pic:blipFill>
                  <pic:spPr>
                    <a:xfrm>
                      <a:off x="0" y="0"/>
                      <a:ext cx="6526810" cy="5165692"/>
                    </a:xfrm>
                    <a:prstGeom prst="rect">
                      <a:avLst/>
                    </a:prstGeom>
                  </pic:spPr>
                </pic:pic>
              </a:graphicData>
            </a:graphic>
          </wp:inline>
        </w:drawing>
      </w:r>
    </w:p>
    <w:p w14:paraId="2A353C8C" w14:textId="5C22A600" w:rsidR="00740490" w:rsidRPr="004423D6" w:rsidRDefault="00740490">
      <w:pPr>
        <w:rPr>
          <w:rPrChange w:id="62" w:author="Janneth Estefania Hoyos Rea" w:date="2021-09-28T21:06:00Z">
            <w:rPr>
              <w:lang w:val="en-US"/>
            </w:rPr>
          </w:rPrChange>
        </w:rPr>
      </w:pPr>
    </w:p>
    <w:p w14:paraId="1B6D28FA" w14:textId="55D7A6CF" w:rsidR="00744EFB" w:rsidRPr="004423D6" w:rsidRDefault="00740490" w:rsidP="00740490">
      <w:pPr>
        <w:pStyle w:val="Titolo4"/>
        <w:rPr>
          <w:rPrChange w:id="63" w:author="Janneth Estefania Hoyos Rea" w:date="2021-09-28T21:06:00Z">
            <w:rPr>
              <w:lang w:val="en-US"/>
            </w:rPr>
          </w:rPrChange>
        </w:rPr>
      </w:pPr>
      <w:r w:rsidRPr="004423D6">
        <w:rPr>
          <w:rPrChange w:id="64" w:author="Janneth Estefania Hoyos Rea" w:date="2021-09-28T21:06:00Z">
            <w:rPr>
              <w:lang w:val="en-US"/>
            </w:rPr>
          </w:rPrChange>
        </w:rPr>
        <w:t>Regole di i</w:t>
      </w:r>
      <w:r w:rsidR="00FF41A2" w:rsidRPr="004423D6">
        <w:rPr>
          <w:rPrChange w:id="65" w:author="Janneth Estefania Hoyos Rea" w:date="2021-09-28T21:06:00Z">
            <w:rPr>
              <w:lang w:val="en-US"/>
            </w:rPr>
          </w:rPrChange>
        </w:rPr>
        <w:t xml:space="preserve">ntegrità: </w:t>
      </w:r>
    </w:p>
    <w:p w14:paraId="45C9C793" w14:textId="3169A57A" w:rsidR="00744EFB" w:rsidRDefault="00FF41A2">
      <w:pPr>
        <w:numPr>
          <w:ilvl w:val="0"/>
          <w:numId w:val="3"/>
        </w:numPr>
        <w:spacing w:after="0"/>
      </w:pPr>
      <w:r>
        <w:t xml:space="preserve">I cittadini che si trovano nella categoria </w:t>
      </w:r>
      <w:r>
        <w:rPr>
          <w:i/>
        </w:rPr>
        <w:t xml:space="preserve">personale sanitario e scolastico </w:t>
      </w:r>
      <w:r>
        <w:t xml:space="preserve">possono accedere a COVIDIN oppure CORONAX; quelli nelle </w:t>
      </w:r>
      <w:r>
        <w:rPr>
          <w:i/>
        </w:rPr>
        <w:t xml:space="preserve">categorie fragili </w:t>
      </w:r>
      <w:r>
        <w:t>possono accedere a CORONAX o FLUSTOP. I restanti cittadini possono accedere ai vaccini FLUSTOP e COVIDIN.</w:t>
      </w:r>
    </w:p>
    <w:p w14:paraId="68FA3A8D" w14:textId="48B2AFC2" w:rsidR="00744EFB" w:rsidRDefault="00FF41A2">
      <w:pPr>
        <w:numPr>
          <w:ilvl w:val="0"/>
          <w:numId w:val="3"/>
        </w:numPr>
        <w:spacing w:after="0"/>
      </w:pPr>
      <w:r>
        <w:t xml:space="preserve">Un cittadino può prenotarsi via sito o </w:t>
      </w:r>
      <w:proofErr w:type="spellStart"/>
      <w:r>
        <w:t>app</w:t>
      </w:r>
      <w:proofErr w:type="spellEnd"/>
      <w:r>
        <w:t>, non tramite entrambe le modalità.</w:t>
      </w:r>
    </w:p>
    <w:p w14:paraId="62A51F7E" w14:textId="5F1B01D2" w:rsidR="00744EFB" w:rsidRDefault="00FF41A2">
      <w:pPr>
        <w:numPr>
          <w:ilvl w:val="0"/>
          <w:numId w:val="3"/>
        </w:numPr>
        <w:spacing w:after="0"/>
      </w:pPr>
      <w:r>
        <w:t xml:space="preserve">Se il cittadino si prenota via sito, rappresentiamo l’indirizzo e-mail, altrimenti se tramite </w:t>
      </w:r>
      <w:proofErr w:type="spellStart"/>
      <w:r>
        <w:t>app</w:t>
      </w:r>
      <w:proofErr w:type="spellEnd"/>
      <w:r>
        <w:t xml:space="preserve"> rappresentiamo il recapito telefonico.</w:t>
      </w:r>
    </w:p>
    <w:p w14:paraId="73B610AB" w14:textId="38FDB122" w:rsidR="00744EFB" w:rsidRDefault="00FF41A2">
      <w:pPr>
        <w:numPr>
          <w:ilvl w:val="0"/>
          <w:numId w:val="3"/>
        </w:numPr>
        <w:spacing w:after="0"/>
      </w:pPr>
      <w:r>
        <w:t xml:space="preserve">I medici di base sono abilitati alla somministrazione dei soli vaccini a doppia </w:t>
      </w:r>
      <w:del w:id="66" w:author="Janneth Estefania Hoyos Rea" w:date="2021-09-28T11:52:00Z">
        <w:r w:rsidDel="00560716">
          <w:delText>dose .</w:delText>
        </w:r>
      </w:del>
      <w:ins w:id="67" w:author="Janneth Estefania Hoyos Rea" w:date="2021-09-28T11:52:00Z">
        <w:r w:rsidR="00560716">
          <w:t>dose.</w:t>
        </w:r>
      </w:ins>
    </w:p>
    <w:p w14:paraId="2AAA5F8B" w14:textId="5DBCD4B6" w:rsidR="00744EFB" w:rsidRDefault="00FF41A2">
      <w:pPr>
        <w:numPr>
          <w:ilvl w:val="0"/>
          <w:numId w:val="3"/>
        </w:numPr>
        <w:spacing w:after="0"/>
      </w:pPr>
      <w:r>
        <w:t>L’età del vaccinando deve essere compresa tra l’età minima e l’età massima del vaccino che gli è stato assegnato.</w:t>
      </w:r>
    </w:p>
    <w:p w14:paraId="65200EDE" w14:textId="0C62A318" w:rsidR="00744EFB" w:rsidRDefault="00FF41A2">
      <w:pPr>
        <w:numPr>
          <w:ilvl w:val="0"/>
          <w:numId w:val="3"/>
        </w:numPr>
        <w:spacing w:after="0"/>
      </w:pPr>
      <w:r>
        <w:t>Il centro vaccinale indicato nella convocazione deve trovarsi nella stessa città in cui il vaccinando ha residenza.</w:t>
      </w:r>
    </w:p>
    <w:p w14:paraId="19E73D68" w14:textId="77777777" w:rsidR="00744EFB" w:rsidRDefault="00FF41A2">
      <w:pPr>
        <w:numPr>
          <w:ilvl w:val="0"/>
          <w:numId w:val="3"/>
        </w:numPr>
        <w:spacing w:after="0"/>
      </w:pPr>
      <w:r>
        <w:t>Il centro vaccinale indicato nella convocazione deve avere almeno una fiala del vaccino specificato disponibile.</w:t>
      </w:r>
    </w:p>
    <w:p w14:paraId="572B81B1" w14:textId="5C226FAD" w:rsidR="00744EFB" w:rsidDel="00AC484C" w:rsidRDefault="00FF41A2">
      <w:pPr>
        <w:numPr>
          <w:ilvl w:val="0"/>
          <w:numId w:val="3"/>
        </w:numPr>
        <w:spacing w:after="0"/>
        <w:rPr>
          <w:del w:id="68" w:author="Janneth Estefania Hoyos Rea" w:date="2021-09-30T06:51:00Z"/>
        </w:rPr>
      </w:pPr>
      <w:del w:id="69" w:author="Janneth Estefania Hoyos Rea" w:date="2021-09-30T06:51:00Z">
        <w:r w:rsidDel="00AC484C">
          <w:delText>Il centro vaccinale a cui viene indirizzato il vaccinando deve avere almeno un medico abilitato alla somministrazione del vaccino specificato.</w:delText>
        </w:r>
      </w:del>
    </w:p>
    <w:p w14:paraId="3B1B4502" w14:textId="6D2DD806" w:rsidR="00744EFB" w:rsidRDefault="00FF41A2">
      <w:pPr>
        <w:numPr>
          <w:ilvl w:val="0"/>
          <w:numId w:val="3"/>
        </w:numPr>
        <w:spacing w:after="0"/>
        <w:rPr>
          <w:ins w:id="70" w:author="Janneth Estefania Hoyos Rea" w:date="2021-09-29T18:57:00Z"/>
        </w:rPr>
      </w:pPr>
      <w:r>
        <w:t>Il centro vaccinale indicato nella convocazione è quello più vicino all’indirizzo di residenza del cittadino.</w:t>
      </w:r>
    </w:p>
    <w:p w14:paraId="12C55997" w14:textId="6EEA090F" w:rsidR="00CE4A68" w:rsidRDefault="00CE4A68">
      <w:pPr>
        <w:numPr>
          <w:ilvl w:val="0"/>
          <w:numId w:val="3"/>
        </w:numPr>
        <w:spacing w:after="0"/>
      </w:pPr>
      <w:ins w:id="71" w:author="Janneth Estefania Hoyos Rea" w:date="2021-09-29T18:57:00Z">
        <w:r>
          <w:t>Il medico che esegue la somministrazione deve essere afferente al centro vaccinale indicato nella convocazione.</w:t>
        </w:r>
      </w:ins>
    </w:p>
    <w:p w14:paraId="2033322C" w14:textId="42C91F3C" w:rsidR="00744EFB" w:rsidRDefault="003D3B8E">
      <w:pPr>
        <w:numPr>
          <w:ilvl w:val="0"/>
          <w:numId w:val="3"/>
        </w:numPr>
        <w:spacing w:after="0"/>
      </w:pPr>
      <w:r>
        <w:t>I</w:t>
      </w:r>
      <w:r w:rsidR="00FF41A2">
        <w:t xml:space="preserve">n </w:t>
      </w:r>
      <w:r>
        <w:t xml:space="preserve">un </w:t>
      </w:r>
      <w:r w:rsidR="00FF41A2">
        <w:t xml:space="preserve">indirizzo può essere </w:t>
      </w:r>
      <w:r>
        <w:t xml:space="preserve">localizzato al massimo </w:t>
      </w:r>
      <w:r w:rsidR="00FF41A2">
        <w:t>un centro vaccinale.</w:t>
      </w:r>
    </w:p>
    <w:p w14:paraId="671890A8" w14:textId="2F7668E2" w:rsidR="00744EFB" w:rsidRDefault="00FF41A2">
      <w:pPr>
        <w:numPr>
          <w:ilvl w:val="0"/>
          <w:numId w:val="3"/>
        </w:numPr>
        <w:spacing w:after="0"/>
      </w:pPr>
      <w:r>
        <w:lastRenderedPageBreak/>
        <w:t>La data di produzione di un lotto deve essere precedente alla data di scadenza dello stesso.</w:t>
      </w:r>
    </w:p>
    <w:p w14:paraId="34727298" w14:textId="5C9CB2F3" w:rsidR="00744EFB" w:rsidRDefault="00FF41A2">
      <w:pPr>
        <w:numPr>
          <w:ilvl w:val="0"/>
          <w:numId w:val="3"/>
        </w:numPr>
        <w:spacing w:after="0"/>
      </w:pPr>
      <w:r>
        <w:t>Se il cittadino ha avuto precedenti reazioni allergiche, non deve essere somministrato nessun vaccino che abbia un lotto segnalato per effetti avversi negli ultimi 30 giorni.</w:t>
      </w:r>
    </w:p>
    <w:p w14:paraId="25A30AD6" w14:textId="77777777" w:rsidR="00744EFB" w:rsidRDefault="00FF41A2">
      <w:pPr>
        <w:numPr>
          <w:ilvl w:val="0"/>
          <w:numId w:val="3"/>
        </w:numPr>
        <w:spacing w:after="0"/>
      </w:pPr>
      <w:r>
        <w:t xml:space="preserve">La convocazione viene aggiornata con la data e l’ora della seconda somministrazione solo se si verificano tutte le seguenti condizioni: </w:t>
      </w:r>
    </w:p>
    <w:p w14:paraId="7AE37081" w14:textId="77777777" w:rsidR="00744EFB" w:rsidRDefault="00FF41A2">
      <w:pPr>
        <w:numPr>
          <w:ilvl w:val="0"/>
          <w:numId w:val="10"/>
        </w:numPr>
        <w:spacing w:after="0"/>
      </w:pPr>
      <w:r>
        <w:rPr>
          <w:color w:val="000000"/>
        </w:rPr>
        <w:t>-il vaccino</w:t>
      </w:r>
      <w:r>
        <w:t xml:space="preserve"> è di tipo doppia dose</w:t>
      </w:r>
      <w:r>
        <w:rPr>
          <w:color w:val="000000"/>
        </w:rPr>
        <w:t>;</w:t>
      </w:r>
    </w:p>
    <w:p w14:paraId="026010FC" w14:textId="491A82AC" w:rsidR="00744EFB" w:rsidRDefault="00FF41A2">
      <w:pPr>
        <w:numPr>
          <w:ilvl w:val="0"/>
          <w:numId w:val="10"/>
        </w:numPr>
        <w:spacing w:after="0"/>
        <w:rPr>
          <w:color w:val="000000"/>
        </w:rPr>
      </w:pPr>
      <w:r>
        <w:rPr>
          <w:color w:val="000000"/>
        </w:rPr>
        <w:t xml:space="preserve">-non si verificano effetti avversi </w:t>
      </w:r>
      <w:del w:id="72" w:author="Janneth Estefania Hoyos Rea" w:date="2021-09-28T21:06:00Z">
        <w:r w:rsidDel="004423D6">
          <w:rPr>
            <w:color w:val="000000"/>
          </w:rPr>
          <w:delText xml:space="preserve">nei successivi 15 minuti </w:delText>
        </w:r>
      </w:del>
      <w:r>
        <w:rPr>
          <w:color w:val="000000"/>
        </w:rPr>
        <w:t>alla prima somministrazione;</w:t>
      </w:r>
    </w:p>
    <w:p w14:paraId="3A783A6F" w14:textId="77777777" w:rsidR="00744EFB" w:rsidRDefault="00FF41A2">
      <w:pPr>
        <w:numPr>
          <w:ilvl w:val="0"/>
          <w:numId w:val="10"/>
        </w:numPr>
        <w:spacing w:after="0"/>
      </w:pPr>
      <w:r>
        <w:rPr>
          <w:color w:val="000000"/>
        </w:rPr>
        <w:t>-</w:t>
      </w:r>
      <w:r>
        <w:t xml:space="preserve">il vaccinando non ha avuto positività pregressa ad un test </w:t>
      </w:r>
      <w:proofErr w:type="spellStart"/>
      <w:r>
        <w:t>covid</w:t>
      </w:r>
      <w:proofErr w:type="spellEnd"/>
      <w:r>
        <w:rPr>
          <w:color w:val="000000"/>
        </w:rPr>
        <w:t>.</w:t>
      </w:r>
    </w:p>
    <w:p w14:paraId="31669895" w14:textId="6FD82FBF" w:rsidR="00744EFB" w:rsidRDefault="00FF41A2">
      <w:pPr>
        <w:numPr>
          <w:ilvl w:val="0"/>
          <w:numId w:val="3"/>
        </w:numPr>
        <w:rPr>
          <w:ins w:id="73" w:author="Janneth Estefania Hoyos Rea" w:date="2021-09-29T22:34:00Z"/>
        </w:rPr>
      </w:pPr>
      <w:r>
        <w:t>Una convocazione può generare minimo una somministrazione e massimo due somministrazioni.</w:t>
      </w:r>
    </w:p>
    <w:p w14:paraId="53ACAF97" w14:textId="1C2012A5" w:rsidR="005636D9" w:rsidRDefault="005636D9">
      <w:pPr>
        <w:numPr>
          <w:ilvl w:val="0"/>
          <w:numId w:val="3"/>
        </w:numPr>
      </w:pPr>
      <w:ins w:id="74" w:author="Janneth Estefania Hoyos Rea" w:date="2021-09-29T22:34:00Z">
        <w:r>
          <w:t xml:space="preserve">Un lotto segnalato per effetto avverso </w:t>
        </w:r>
      </w:ins>
      <w:ins w:id="75" w:author="Janneth Estefania Hoyos Rea" w:date="2021-09-29T22:35:00Z">
        <w:r>
          <w:t>in una somministrazione</w:t>
        </w:r>
      </w:ins>
      <w:ins w:id="76" w:author="Janneth Estefania Hoyos Rea" w:date="2021-09-29T22:34:00Z">
        <w:r>
          <w:t xml:space="preserve"> deve essere stato utilizzato </w:t>
        </w:r>
      </w:ins>
      <w:ins w:id="77" w:author="Janneth Estefania Hoyos Rea" w:date="2021-09-29T22:35:00Z">
        <w:r>
          <w:t>in detta somministrazione.</w:t>
        </w:r>
      </w:ins>
    </w:p>
    <w:p w14:paraId="47F857F5" w14:textId="643ED5C7" w:rsidR="00744EFB" w:rsidRDefault="00740490">
      <w:pPr>
        <w:pStyle w:val="Titolo4"/>
      </w:pPr>
      <w:bookmarkStart w:id="78" w:name="_Toc83567053"/>
      <w:r>
        <w:t>Regole di d</w:t>
      </w:r>
      <w:r w:rsidR="00FF41A2">
        <w:t>erivazione:</w:t>
      </w:r>
      <w:bookmarkEnd w:id="78"/>
      <w:r w:rsidR="00FF41A2">
        <w:t xml:space="preserve"> </w:t>
      </w:r>
    </w:p>
    <w:p w14:paraId="1D5324F4" w14:textId="77777777" w:rsidR="00744EFB" w:rsidRDefault="00FF41A2">
      <w:pPr>
        <w:numPr>
          <w:ilvl w:val="0"/>
          <w:numId w:val="3"/>
        </w:numPr>
        <w:spacing w:after="0"/>
      </w:pPr>
      <w:r>
        <w:t xml:space="preserve"> L’età del cittadino viene calcolata sottraendo alla data attuale la data di nascita del cittadino.</w:t>
      </w:r>
    </w:p>
    <w:p w14:paraId="19BD5B0B" w14:textId="62F00E01" w:rsidR="00744EFB" w:rsidRDefault="00FF41A2">
      <w:pPr>
        <w:numPr>
          <w:ilvl w:val="0"/>
          <w:numId w:val="3"/>
        </w:numPr>
        <w:spacing w:after="0"/>
      </w:pPr>
      <w:r>
        <w:t>S</w:t>
      </w:r>
      <w:r>
        <w:rPr>
          <w:color w:val="000000"/>
        </w:rPr>
        <w:t>e previst</w:t>
      </w:r>
      <w:r>
        <w:t>a</w:t>
      </w:r>
      <w:r>
        <w:rPr>
          <w:color w:val="000000"/>
        </w:rPr>
        <w:t>, la data del</w:t>
      </w:r>
      <w:r w:rsidR="00A91BCD">
        <w:rPr>
          <w:color w:val="000000"/>
        </w:rPr>
        <w:t xml:space="preserve">la </w:t>
      </w:r>
      <w:r>
        <w:rPr>
          <w:color w:val="000000"/>
        </w:rPr>
        <w:t>second</w:t>
      </w:r>
      <w:r w:rsidR="00A91BCD">
        <w:rPr>
          <w:color w:val="000000"/>
        </w:rPr>
        <w:t>a somministrazione</w:t>
      </w:r>
      <w:r>
        <w:rPr>
          <w:color w:val="000000"/>
        </w:rPr>
        <w:t>, si ottiene sommando la data del</w:t>
      </w:r>
      <w:r w:rsidR="00A91BCD">
        <w:rPr>
          <w:color w:val="000000"/>
        </w:rPr>
        <w:t xml:space="preserve">la prima somministrazione </w:t>
      </w:r>
      <w:r>
        <w:rPr>
          <w:color w:val="000000"/>
        </w:rPr>
        <w:t>con l’intervallo minimo specifico del vaccino utilizzato.</w:t>
      </w:r>
    </w:p>
    <w:p w14:paraId="76A90429" w14:textId="79E3AD77" w:rsidR="00744EFB" w:rsidRDefault="00046189">
      <w:pPr>
        <w:numPr>
          <w:ilvl w:val="0"/>
          <w:numId w:val="3"/>
        </w:numPr>
      </w:pPr>
      <w:ins w:id="79" w:author="Janneth Estefania Hoyos Rea" w:date="2021-09-29T19:42:00Z">
        <w:r>
          <w:t xml:space="preserve">L’attributo </w:t>
        </w:r>
        <w:r>
          <w:rPr>
            <w:i/>
            <w:iCs/>
          </w:rPr>
          <w:t xml:space="preserve">Effetto avverso </w:t>
        </w:r>
        <w:r w:rsidRPr="004604F1">
          <w:rPr>
            <w:rPrChange w:id="80" w:author="Janneth Estefania Hoyos Rea" w:date="2021-09-29T19:44:00Z">
              <w:rPr>
                <w:i/>
                <w:iCs/>
              </w:rPr>
            </w:rPrChange>
          </w:rPr>
          <w:t>segnalato</w:t>
        </w:r>
      </w:ins>
      <w:ins w:id="81" w:author="Janneth Estefania Hoyos Rea" w:date="2021-09-29T19:45:00Z">
        <w:r w:rsidR="004604F1">
          <w:t xml:space="preserve"> di un lotto</w:t>
        </w:r>
      </w:ins>
      <w:ins w:id="82" w:author="Janneth Estefania Hoyos Rea" w:date="2021-09-29T19:44:00Z">
        <w:r w:rsidR="004604F1">
          <w:t xml:space="preserve"> è aggiornato ogni qualvolta</w:t>
        </w:r>
      </w:ins>
      <w:ins w:id="83" w:author="Janneth Estefania Hoyos Rea" w:date="2021-09-29T19:43:00Z">
        <w:r w:rsidR="004604F1">
          <w:t xml:space="preserve"> una somministrazione</w:t>
        </w:r>
      </w:ins>
      <w:ins w:id="84" w:author="Janneth Estefania Hoyos Rea" w:date="2021-09-29T19:45:00Z">
        <w:r w:rsidR="004604F1">
          <w:t xml:space="preserve"> </w:t>
        </w:r>
      </w:ins>
      <w:ins w:id="85" w:author="Janneth Estefania Hoyos Rea" w:date="2021-09-29T19:43:00Z">
        <w:r w:rsidR="004604F1">
          <w:t xml:space="preserve"> </w:t>
        </w:r>
      </w:ins>
      <w:del w:id="86" w:author="Janneth Estefania Hoyos Rea" w:date="2021-09-29T19:42:00Z">
        <w:r w:rsidR="00FF41A2" w:rsidDel="00046189">
          <w:delText>La data dell’ultim</w:delText>
        </w:r>
        <w:r w:rsidR="00A91BCD" w:rsidDel="00046189">
          <w:delText>o</w:delText>
        </w:r>
        <w:r w:rsidR="00FF41A2" w:rsidDel="00046189">
          <w:delText xml:space="preserve"> </w:delText>
        </w:r>
        <w:r w:rsidR="00A91BCD" w:rsidDel="00046189">
          <w:delText xml:space="preserve">effetto avverso </w:delText>
        </w:r>
      </w:del>
      <w:del w:id="87" w:author="Janneth Estefania Hoyos Rea" w:date="2021-09-29T19:43:00Z">
        <w:r w:rsidR="00FF41A2" w:rsidDel="004604F1">
          <w:delText>è aggiornat</w:delText>
        </w:r>
      </w:del>
      <w:del w:id="88" w:author="Janneth Estefania Hoyos Rea" w:date="2021-09-29T19:42:00Z">
        <w:r w:rsidR="00FF41A2" w:rsidDel="00046189">
          <w:delText xml:space="preserve">a </w:delText>
        </w:r>
      </w:del>
      <w:ins w:id="89" w:author="Janneth Estefania Hoyos Rea" w:date="2021-09-29T19:44:00Z">
        <w:r w:rsidR="004604F1">
          <w:t xml:space="preserve">negli ultimi 30 giorni </w:t>
        </w:r>
      </w:ins>
      <w:del w:id="90" w:author="Janneth Estefania Hoyos Rea" w:date="2021-09-29T19:44:00Z">
        <w:r w:rsidR="00FF41A2" w:rsidDel="004604F1">
          <w:delText>con la data della convocazione</w:delText>
        </w:r>
        <w:r w:rsidR="00A91BCD" w:rsidDel="004604F1">
          <w:delText xml:space="preserve"> più recente</w:delText>
        </w:r>
        <w:r w:rsidR="00FF41A2" w:rsidDel="004604F1">
          <w:delText xml:space="preserve"> la cui somministrazione </w:delText>
        </w:r>
      </w:del>
      <w:r w:rsidR="00FF41A2">
        <w:t>ha causato effetti avversi.</w:t>
      </w:r>
    </w:p>
    <w:p w14:paraId="4D119C18" w14:textId="4C7BAA87" w:rsidR="00744EFB" w:rsidRDefault="00FF41A2">
      <w:pPr>
        <w:pStyle w:val="Titolo1"/>
      </w:pPr>
      <w:bookmarkStart w:id="91" w:name="_Toc83567054"/>
      <w:r>
        <w:t>2 Progettazione logica</w:t>
      </w:r>
      <w:bookmarkEnd w:id="91"/>
      <w:r>
        <w:t xml:space="preserve"> </w:t>
      </w:r>
    </w:p>
    <w:p w14:paraId="379E20A8" w14:textId="7FA40D68" w:rsidR="00744EFB" w:rsidRDefault="00FF41A2">
      <w:pPr>
        <w:pStyle w:val="Titolo2"/>
      </w:pPr>
      <w:bookmarkStart w:id="92" w:name="_Toc83567055"/>
      <w:r>
        <w:t>2.1 Tavola dei volumi</w:t>
      </w:r>
      <w:bookmarkEnd w:id="92"/>
      <w:r>
        <w:t xml:space="preserve"> </w:t>
      </w:r>
    </w:p>
    <w:tbl>
      <w:tblPr>
        <w:tblStyle w:val="a0"/>
        <w:tblW w:w="9634" w:type="dxa"/>
        <w:tblInd w:w="5" w:type="dxa"/>
        <w:tblBorders>
          <w:top w:val="single" w:sz="4" w:space="0" w:color="EFB170"/>
          <w:left w:val="single" w:sz="4" w:space="0" w:color="EFB170"/>
          <w:bottom w:val="single" w:sz="4" w:space="0" w:color="EFB170"/>
          <w:right w:val="single" w:sz="4" w:space="0" w:color="EFB170"/>
          <w:insideH w:val="single" w:sz="4" w:space="0" w:color="EFB170"/>
          <w:insideV w:val="single" w:sz="4" w:space="0" w:color="EFB170"/>
        </w:tblBorders>
        <w:tblLayout w:type="fixed"/>
        <w:tblLook w:val="04A0" w:firstRow="1" w:lastRow="0" w:firstColumn="1" w:lastColumn="0" w:noHBand="0" w:noVBand="1"/>
      </w:tblPr>
      <w:tblGrid>
        <w:gridCol w:w="3114"/>
        <w:gridCol w:w="2551"/>
        <w:gridCol w:w="3969"/>
        <w:tblGridChange w:id="93">
          <w:tblGrid>
            <w:gridCol w:w="30"/>
            <w:gridCol w:w="3084"/>
            <w:gridCol w:w="30"/>
            <w:gridCol w:w="2521"/>
            <w:gridCol w:w="30"/>
            <w:gridCol w:w="3939"/>
            <w:gridCol w:w="30"/>
          </w:tblGrid>
        </w:tblGridChange>
      </w:tblGrid>
      <w:tr w:rsidR="00744EFB" w14:paraId="61AE58C6" w14:textId="77777777" w:rsidTr="00A31F41">
        <w:trPr>
          <w:cnfStyle w:val="100000000000" w:firstRow="1" w:lastRow="0" w:firstColumn="0" w:lastColumn="0" w:oddVBand="0" w:evenVBand="0" w:oddHBand="0" w:evenHBand="0" w:firstRowFirstColumn="0" w:firstRowLastColumn="0" w:lastRowFirstColumn="0" w:lastRowLastColumn="0"/>
          <w:trHeight w:val="261"/>
        </w:trPr>
        <w:tc>
          <w:tcPr>
            <w:cnfStyle w:val="001000000100" w:firstRow="0" w:lastRow="0" w:firstColumn="1" w:lastColumn="0" w:oddVBand="0" w:evenVBand="0" w:oddHBand="0" w:evenHBand="0" w:firstRowFirstColumn="1" w:firstRowLastColumn="0" w:lastRowFirstColumn="0" w:lastRowLastColumn="0"/>
            <w:tcW w:w="3114" w:type="dxa"/>
          </w:tcPr>
          <w:p w14:paraId="4857A200" w14:textId="77777777" w:rsidR="00744EFB" w:rsidRDefault="00FF41A2">
            <w:pPr>
              <w:spacing w:after="120" w:line="264" w:lineRule="auto"/>
            </w:pPr>
            <w:r>
              <w:t xml:space="preserve">Concetto </w:t>
            </w:r>
          </w:p>
        </w:tc>
        <w:tc>
          <w:tcPr>
            <w:tcW w:w="2551" w:type="dxa"/>
          </w:tcPr>
          <w:p w14:paraId="64EEB316" w14:textId="77777777" w:rsidR="00744EFB" w:rsidRDefault="00FF41A2">
            <w:pPr>
              <w:spacing w:after="120" w:line="264" w:lineRule="auto"/>
              <w:cnfStyle w:val="100000000000" w:firstRow="1" w:lastRow="0" w:firstColumn="0" w:lastColumn="0" w:oddVBand="0" w:evenVBand="0" w:oddHBand="0" w:evenHBand="0" w:firstRowFirstColumn="0" w:firstRowLastColumn="0" w:lastRowFirstColumn="0" w:lastRowLastColumn="0"/>
            </w:pPr>
            <w:r>
              <w:t xml:space="preserve">Tipo </w:t>
            </w:r>
          </w:p>
        </w:tc>
        <w:tc>
          <w:tcPr>
            <w:tcW w:w="3969" w:type="dxa"/>
          </w:tcPr>
          <w:p w14:paraId="34595212" w14:textId="77777777" w:rsidR="00744EFB" w:rsidRDefault="00FF41A2">
            <w:pPr>
              <w:spacing w:after="120" w:line="264" w:lineRule="auto"/>
              <w:cnfStyle w:val="100000000000" w:firstRow="1" w:lastRow="0" w:firstColumn="0" w:lastColumn="0" w:oddVBand="0" w:evenVBand="0" w:oddHBand="0" w:evenHBand="0" w:firstRowFirstColumn="0" w:firstRowLastColumn="0" w:lastRowFirstColumn="0" w:lastRowLastColumn="0"/>
            </w:pPr>
            <w:r>
              <w:t>Volume</w:t>
            </w:r>
          </w:p>
        </w:tc>
      </w:tr>
      <w:tr w:rsidR="00744EFB" w14:paraId="6D27A691" w14:textId="77777777" w:rsidTr="00A31F4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114" w:type="dxa"/>
          </w:tcPr>
          <w:p w14:paraId="789094C5" w14:textId="77777777" w:rsidR="00744EFB" w:rsidRDefault="00FF41A2">
            <w:pPr>
              <w:spacing w:after="120" w:line="264" w:lineRule="auto"/>
              <w:rPr>
                <w:b/>
              </w:rPr>
            </w:pPr>
            <w:r>
              <w:rPr>
                <w:b/>
              </w:rPr>
              <w:t>Medico di base</w:t>
            </w:r>
          </w:p>
        </w:tc>
        <w:tc>
          <w:tcPr>
            <w:tcW w:w="2551" w:type="dxa"/>
          </w:tcPr>
          <w:p w14:paraId="5DA83889" w14:textId="77777777" w:rsidR="00744EFB" w:rsidRDefault="00FF41A2">
            <w:pPr>
              <w:spacing w:after="120" w:line="264" w:lineRule="auto"/>
              <w:cnfStyle w:val="000000100000" w:firstRow="0" w:lastRow="0" w:firstColumn="0" w:lastColumn="0" w:oddVBand="0" w:evenVBand="0" w:oddHBand="1" w:evenHBand="0" w:firstRowFirstColumn="0" w:firstRowLastColumn="0" w:lastRowFirstColumn="0" w:lastRowLastColumn="0"/>
            </w:pPr>
            <w:r>
              <w:t>E</w:t>
            </w:r>
          </w:p>
        </w:tc>
        <w:tc>
          <w:tcPr>
            <w:tcW w:w="3969" w:type="dxa"/>
          </w:tcPr>
          <w:p w14:paraId="198DBA10" w14:textId="77777777" w:rsidR="00744EFB" w:rsidRDefault="00FF41A2">
            <w:pPr>
              <w:spacing w:after="120" w:line="264" w:lineRule="auto"/>
              <w:cnfStyle w:val="000000100000" w:firstRow="0" w:lastRow="0" w:firstColumn="0" w:lastColumn="0" w:oddVBand="0" w:evenVBand="0" w:oddHBand="1" w:evenHBand="0" w:firstRowFirstColumn="0" w:firstRowLastColumn="0" w:lastRowFirstColumn="0" w:lastRowLastColumn="0"/>
            </w:pPr>
            <w:r>
              <w:t>50 000</w:t>
            </w:r>
          </w:p>
        </w:tc>
      </w:tr>
      <w:tr w:rsidR="00744EFB" w14:paraId="7E9355E7" w14:textId="77777777" w:rsidTr="00A31F41">
        <w:trPr>
          <w:trHeight w:val="261"/>
        </w:trPr>
        <w:tc>
          <w:tcPr>
            <w:cnfStyle w:val="001000000000" w:firstRow="0" w:lastRow="0" w:firstColumn="1" w:lastColumn="0" w:oddVBand="0" w:evenVBand="0" w:oddHBand="0" w:evenHBand="0" w:firstRowFirstColumn="0" w:firstRowLastColumn="0" w:lastRowFirstColumn="0" w:lastRowLastColumn="0"/>
            <w:tcW w:w="3114" w:type="dxa"/>
          </w:tcPr>
          <w:p w14:paraId="252DEFB4" w14:textId="65F4770D" w:rsidR="00744EFB" w:rsidRDefault="00FF41A2">
            <w:pPr>
              <w:spacing w:after="120" w:line="264" w:lineRule="auto"/>
              <w:rPr>
                <w:b/>
              </w:rPr>
            </w:pPr>
            <w:r>
              <w:rPr>
                <w:b/>
              </w:rPr>
              <w:t>Medic</w:t>
            </w:r>
            <w:r w:rsidR="00E93EDD">
              <w:rPr>
                <w:b/>
              </w:rPr>
              <w:t>o</w:t>
            </w:r>
          </w:p>
        </w:tc>
        <w:tc>
          <w:tcPr>
            <w:tcW w:w="2551" w:type="dxa"/>
          </w:tcPr>
          <w:p w14:paraId="6E519CF0" w14:textId="77777777" w:rsidR="00744EFB" w:rsidRDefault="00FF41A2">
            <w:pPr>
              <w:spacing w:after="120" w:line="264" w:lineRule="auto"/>
              <w:cnfStyle w:val="000000000000" w:firstRow="0" w:lastRow="0" w:firstColumn="0" w:lastColumn="0" w:oddVBand="0" w:evenVBand="0" w:oddHBand="0" w:evenHBand="0" w:firstRowFirstColumn="0" w:firstRowLastColumn="0" w:lastRowFirstColumn="0" w:lastRowLastColumn="0"/>
            </w:pPr>
            <w:r>
              <w:t xml:space="preserve">E </w:t>
            </w:r>
          </w:p>
        </w:tc>
        <w:tc>
          <w:tcPr>
            <w:tcW w:w="3969" w:type="dxa"/>
          </w:tcPr>
          <w:p w14:paraId="4BFE8724" w14:textId="77777777" w:rsidR="00744EFB" w:rsidRDefault="00FF41A2">
            <w:pPr>
              <w:spacing w:after="120" w:line="264" w:lineRule="auto"/>
              <w:cnfStyle w:val="000000000000" w:firstRow="0" w:lastRow="0" w:firstColumn="0" w:lastColumn="0" w:oddVBand="0" w:evenVBand="0" w:oddHBand="0" w:evenHBand="0" w:firstRowFirstColumn="0" w:firstRowLastColumn="0" w:lastRowFirstColumn="0" w:lastRowLastColumn="0"/>
            </w:pPr>
            <w:r>
              <w:t>250 000</w:t>
            </w:r>
          </w:p>
        </w:tc>
      </w:tr>
      <w:tr w:rsidR="00744EFB" w14:paraId="7547833E" w14:textId="77777777" w:rsidTr="00A31F4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114" w:type="dxa"/>
          </w:tcPr>
          <w:p w14:paraId="75537959" w14:textId="77777777" w:rsidR="00744EFB" w:rsidRDefault="00FF41A2">
            <w:pPr>
              <w:spacing w:after="120" w:line="264" w:lineRule="auto"/>
              <w:rPr>
                <w:b/>
              </w:rPr>
            </w:pPr>
            <w:r>
              <w:rPr>
                <w:b/>
              </w:rPr>
              <w:t>Personale sanitario e scolastico</w:t>
            </w:r>
          </w:p>
        </w:tc>
        <w:tc>
          <w:tcPr>
            <w:tcW w:w="2551" w:type="dxa"/>
          </w:tcPr>
          <w:p w14:paraId="1E63440B" w14:textId="77777777" w:rsidR="00744EFB" w:rsidRDefault="00FF41A2">
            <w:pPr>
              <w:spacing w:after="120" w:line="264" w:lineRule="auto"/>
              <w:cnfStyle w:val="000000100000" w:firstRow="0" w:lastRow="0" w:firstColumn="0" w:lastColumn="0" w:oddVBand="0" w:evenVBand="0" w:oddHBand="1" w:evenHBand="0" w:firstRowFirstColumn="0" w:firstRowLastColumn="0" w:lastRowFirstColumn="0" w:lastRowLastColumn="0"/>
            </w:pPr>
            <w:r>
              <w:t>E</w:t>
            </w:r>
          </w:p>
        </w:tc>
        <w:tc>
          <w:tcPr>
            <w:tcW w:w="3969" w:type="dxa"/>
          </w:tcPr>
          <w:p w14:paraId="61362572" w14:textId="77777777" w:rsidR="00744EFB" w:rsidRDefault="00FF41A2">
            <w:pPr>
              <w:spacing w:after="120" w:line="264" w:lineRule="auto"/>
              <w:cnfStyle w:val="000000100000" w:firstRow="0" w:lastRow="0" w:firstColumn="0" w:lastColumn="0" w:oddVBand="0" w:evenVBand="0" w:oddHBand="1" w:evenHBand="0" w:firstRowFirstColumn="0" w:firstRowLastColumn="0" w:lastRowFirstColumn="0" w:lastRowLastColumn="0"/>
            </w:pPr>
            <w:r>
              <w:t>2 000 000</w:t>
            </w:r>
          </w:p>
        </w:tc>
      </w:tr>
      <w:tr w:rsidR="00744EFB" w14:paraId="5DA355F9" w14:textId="77777777" w:rsidTr="00A31F41">
        <w:trPr>
          <w:trHeight w:val="261"/>
        </w:trPr>
        <w:tc>
          <w:tcPr>
            <w:cnfStyle w:val="001000000000" w:firstRow="0" w:lastRow="0" w:firstColumn="1" w:lastColumn="0" w:oddVBand="0" w:evenVBand="0" w:oddHBand="0" w:evenHBand="0" w:firstRowFirstColumn="0" w:firstRowLastColumn="0" w:lastRowFirstColumn="0" w:lastRowLastColumn="0"/>
            <w:tcW w:w="3114" w:type="dxa"/>
          </w:tcPr>
          <w:p w14:paraId="5382D2E4" w14:textId="77777777" w:rsidR="00744EFB" w:rsidRDefault="00FF41A2">
            <w:pPr>
              <w:spacing w:after="120" w:line="264" w:lineRule="auto"/>
              <w:rPr>
                <w:b/>
              </w:rPr>
            </w:pPr>
            <w:r>
              <w:rPr>
                <w:b/>
              </w:rPr>
              <w:t>Categorie fragili</w:t>
            </w:r>
          </w:p>
        </w:tc>
        <w:tc>
          <w:tcPr>
            <w:tcW w:w="2551" w:type="dxa"/>
          </w:tcPr>
          <w:p w14:paraId="5CE147EC" w14:textId="77777777" w:rsidR="00744EFB" w:rsidRDefault="00FF41A2">
            <w:pPr>
              <w:spacing w:after="120" w:line="264" w:lineRule="auto"/>
              <w:cnfStyle w:val="000000000000" w:firstRow="0" w:lastRow="0" w:firstColumn="0" w:lastColumn="0" w:oddVBand="0" w:evenVBand="0" w:oddHBand="0" w:evenHBand="0" w:firstRowFirstColumn="0" w:firstRowLastColumn="0" w:lastRowFirstColumn="0" w:lastRowLastColumn="0"/>
            </w:pPr>
            <w:r>
              <w:t>E</w:t>
            </w:r>
          </w:p>
        </w:tc>
        <w:tc>
          <w:tcPr>
            <w:tcW w:w="3969" w:type="dxa"/>
          </w:tcPr>
          <w:p w14:paraId="4991136F" w14:textId="77777777" w:rsidR="00744EFB" w:rsidRDefault="00FF41A2">
            <w:pPr>
              <w:spacing w:after="120" w:line="264" w:lineRule="auto"/>
              <w:cnfStyle w:val="000000000000" w:firstRow="0" w:lastRow="0" w:firstColumn="0" w:lastColumn="0" w:oddVBand="0" w:evenVBand="0" w:oddHBand="0" w:evenHBand="0" w:firstRowFirstColumn="0" w:firstRowLastColumn="0" w:lastRowFirstColumn="0" w:lastRowLastColumn="0"/>
            </w:pPr>
            <w:r>
              <w:t>15 000 000</w:t>
            </w:r>
          </w:p>
        </w:tc>
      </w:tr>
      <w:tr w:rsidR="00E93EDD" w14:paraId="30068ABA" w14:textId="77777777" w:rsidTr="00A31F41">
        <w:tblPrEx>
          <w:tblW w:w="9634" w:type="dxa"/>
          <w:tblInd w:w="5" w:type="dxa"/>
          <w:tblBorders>
            <w:top w:val="single" w:sz="4" w:space="0" w:color="EFB170"/>
            <w:left w:val="single" w:sz="4" w:space="0" w:color="EFB170"/>
            <w:bottom w:val="single" w:sz="4" w:space="0" w:color="EFB170"/>
            <w:right w:val="single" w:sz="4" w:space="0" w:color="EFB170"/>
            <w:insideH w:val="single" w:sz="4" w:space="0" w:color="EFB170"/>
            <w:insideV w:val="single" w:sz="4" w:space="0" w:color="EFB170"/>
          </w:tblBorders>
          <w:tblLayout w:type="fixed"/>
          <w:tblPrExChange w:id="94" w:author="Janneth Estefania Hoyos Rea" w:date="2021-09-29T19:00:00Z">
            <w:tblPrEx>
              <w:tblW w:w="9634" w:type="dxa"/>
              <w:tblInd w:w="0" w:type="dxa"/>
              <w:tblBorders>
                <w:top w:val="single" w:sz="4" w:space="0" w:color="EFB170"/>
                <w:left w:val="single" w:sz="4" w:space="0" w:color="EFB170"/>
                <w:bottom w:val="single" w:sz="4" w:space="0" w:color="EFB170"/>
                <w:right w:val="single" w:sz="4" w:space="0" w:color="EFB170"/>
                <w:insideH w:val="single" w:sz="4" w:space="0" w:color="EFB170"/>
                <w:insideV w:val="single" w:sz="4" w:space="0" w:color="EFB170"/>
              </w:tblBorders>
              <w:tblLayout w:type="fixed"/>
            </w:tblPrEx>
          </w:tblPrExChange>
        </w:tblPrEx>
        <w:trPr>
          <w:cnfStyle w:val="000000100000" w:firstRow="0" w:lastRow="0" w:firstColumn="0" w:lastColumn="0" w:oddVBand="0" w:evenVBand="0" w:oddHBand="1" w:evenHBand="0" w:firstRowFirstColumn="0" w:firstRowLastColumn="0" w:lastRowFirstColumn="0" w:lastRowLastColumn="0"/>
          <w:trHeight w:val="397"/>
          <w:trPrChange w:id="95" w:author="Janneth Estefania Hoyos Rea" w:date="2021-09-29T19:00:00Z">
            <w:trPr>
              <w:gridBefore w:val="1"/>
              <w:trHeight w:val="261"/>
            </w:trPr>
          </w:trPrChange>
        </w:trPr>
        <w:tc>
          <w:tcPr>
            <w:cnfStyle w:val="001000000000" w:firstRow="0" w:lastRow="0" w:firstColumn="1" w:lastColumn="0" w:oddVBand="0" w:evenVBand="0" w:oddHBand="0" w:evenHBand="0" w:firstRowFirstColumn="0" w:firstRowLastColumn="0" w:lastRowFirstColumn="0" w:lastRowLastColumn="0"/>
            <w:tcW w:w="0" w:type="dxa"/>
            <w:tcPrChange w:id="96" w:author="Janneth Estefania Hoyos Rea" w:date="2021-09-29T19:00:00Z">
              <w:tcPr>
                <w:tcW w:w="3114" w:type="dxa"/>
                <w:gridSpan w:val="2"/>
              </w:tcPr>
            </w:tcPrChange>
          </w:tcPr>
          <w:p w14:paraId="20357C77" w14:textId="27EB1A19" w:rsidR="00E93EDD" w:rsidRDefault="00E93EDD">
            <w:pPr>
              <w:cnfStyle w:val="001000100000" w:firstRow="0" w:lastRow="0" w:firstColumn="1" w:lastColumn="0" w:oddVBand="0" w:evenVBand="0" w:oddHBand="1" w:evenHBand="0" w:firstRowFirstColumn="0" w:firstRowLastColumn="0" w:lastRowFirstColumn="0" w:lastRowLastColumn="0"/>
              <w:rPr>
                <w:b/>
              </w:rPr>
            </w:pPr>
            <w:r>
              <w:rPr>
                <w:b/>
              </w:rPr>
              <w:t xml:space="preserve">Altri  </w:t>
            </w:r>
          </w:p>
        </w:tc>
        <w:tc>
          <w:tcPr>
            <w:tcW w:w="0" w:type="dxa"/>
            <w:tcPrChange w:id="97" w:author="Janneth Estefania Hoyos Rea" w:date="2021-09-29T19:00:00Z">
              <w:tcPr>
                <w:tcW w:w="2551" w:type="dxa"/>
                <w:gridSpan w:val="2"/>
              </w:tcPr>
            </w:tcPrChange>
          </w:tcPr>
          <w:p w14:paraId="3EF49C6D" w14:textId="01550023" w:rsidR="00E93EDD" w:rsidRDefault="00E93EDD">
            <w:pPr>
              <w:cnfStyle w:val="000000100000" w:firstRow="0" w:lastRow="0" w:firstColumn="0" w:lastColumn="0" w:oddVBand="0" w:evenVBand="0" w:oddHBand="1" w:evenHBand="0" w:firstRowFirstColumn="0" w:firstRowLastColumn="0" w:lastRowFirstColumn="0" w:lastRowLastColumn="0"/>
            </w:pPr>
            <w:r>
              <w:t>E</w:t>
            </w:r>
          </w:p>
        </w:tc>
        <w:tc>
          <w:tcPr>
            <w:tcW w:w="0" w:type="dxa"/>
            <w:tcPrChange w:id="98" w:author="Janneth Estefania Hoyos Rea" w:date="2021-09-29T19:00:00Z">
              <w:tcPr>
                <w:tcW w:w="3969" w:type="dxa"/>
                <w:gridSpan w:val="2"/>
              </w:tcPr>
            </w:tcPrChange>
          </w:tcPr>
          <w:p w14:paraId="4921C81B" w14:textId="3C61AE85" w:rsidR="00E93EDD" w:rsidRDefault="00E93EDD">
            <w:pPr>
              <w:cnfStyle w:val="000000100000" w:firstRow="0" w:lastRow="0" w:firstColumn="0" w:lastColumn="0" w:oddVBand="0" w:evenVBand="0" w:oddHBand="1" w:evenHBand="0" w:firstRowFirstColumn="0" w:firstRowLastColumn="0" w:lastRowFirstColumn="0" w:lastRowLastColumn="0"/>
            </w:pPr>
            <w:r>
              <w:t>43 000 000</w:t>
            </w:r>
          </w:p>
        </w:tc>
      </w:tr>
      <w:tr w:rsidR="00744EFB" w14:paraId="2B4A190C" w14:textId="77777777" w:rsidTr="00A31F41">
        <w:trPr>
          <w:trHeight w:val="261"/>
        </w:trPr>
        <w:tc>
          <w:tcPr>
            <w:cnfStyle w:val="001000000000" w:firstRow="0" w:lastRow="0" w:firstColumn="1" w:lastColumn="0" w:oddVBand="0" w:evenVBand="0" w:oddHBand="0" w:evenHBand="0" w:firstRowFirstColumn="0" w:firstRowLastColumn="0" w:lastRowFirstColumn="0" w:lastRowLastColumn="0"/>
            <w:tcW w:w="3114" w:type="dxa"/>
          </w:tcPr>
          <w:p w14:paraId="5E262AB1" w14:textId="77777777" w:rsidR="00744EFB" w:rsidRDefault="00FF41A2">
            <w:pPr>
              <w:spacing w:after="120" w:line="264" w:lineRule="auto"/>
              <w:rPr>
                <w:b/>
              </w:rPr>
            </w:pPr>
            <w:r>
              <w:rPr>
                <w:b/>
              </w:rPr>
              <w:t xml:space="preserve">Cittadino </w:t>
            </w:r>
          </w:p>
        </w:tc>
        <w:tc>
          <w:tcPr>
            <w:tcW w:w="2551" w:type="dxa"/>
          </w:tcPr>
          <w:p w14:paraId="79409E17" w14:textId="77777777" w:rsidR="00744EFB" w:rsidRDefault="00FF41A2">
            <w:pPr>
              <w:spacing w:after="120" w:line="264" w:lineRule="auto"/>
              <w:cnfStyle w:val="000000000000" w:firstRow="0" w:lastRow="0" w:firstColumn="0" w:lastColumn="0" w:oddVBand="0" w:evenVBand="0" w:oddHBand="0" w:evenHBand="0" w:firstRowFirstColumn="0" w:firstRowLastColumn="0" w:lastRowFirstColumn="0" w:lastRowLastColumn="0"/>
            </w:pPr>
            <w:r>
              <w:t>E</w:t>
            </w:r>
          </w:p>
        </w:tc>
        <w:tc>
          <w:tcPr>
            <w:tcW w:w="3969" w:type="dxa"/>
          </w:tcPr>
          <w:p w14:paraId="3EFDD7BC" w14:textId="77777777" w:rsidR="00744EFB" w:rsidRDefault="00FF41A2">
            <w:pPr>
              <w:spacing w:after="120" w:line="264" w:lineRule="auto"/>
              <w:cnfStyle w:val="000000000000" w:firstRow="0" w:lastRow="0" w:firstColumn="0" w:lastColumn="0" w:oddVBand="0" w:evenVBand="0" w:oddHBand="0" w:evenHBand="0" w:firstRowFirstColumn="0" w:firstRowLastColumn="0" w:lastRowFirstColumn="0" w:lastRowLastColumn="0"/>
            </w:pPr>
            <w:r>
              <w:t>60 000 000</w:t>
            </w:r>
          </w:p>
        </w:tc>
      </w:tr>
      <w:tr w:rsidR="00744EFB" w14:paraId="0B26050E" w14:textId="77777777" w:rsidTr="00A31F4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114" w:type="dxa"/>
          </w:tcPr>
          <w:p w14:paraId="3EF81C83" w14:textId="77777777" w:rsidR="00744EFB" w:rsidRDefault="00FF41A2">
            <w:pPr>
              <w:spacing w:after="120" w:line="264" w:lineRule="auto"/>
              <w:rPr>
                <w:b/>
              </w:rPr>
            </w:pPr>
            <w:r>
              <w:rPr>
                <w:b/>
              </w:rPr>
              <w:t>Centro vaccinale</w:t>
            </w:r>
          </w:p>
        </w:tc>
        <w:tc>
          <w:tcPr>
            <w:tcW w:w="2551" w:type="dxa"/>
          </w:tcPr>
          <w:p w14:paraId="4F6AA422" w14:textId="77777777" w:rsidR="00744EFB" w:rsidRDefault="00FF41A2">
            <w:pPr>
              <w:spacing w:after="120" w:line="264" w:lineRule="auto"/>
              <w:cnfStyle w:val="000000100000" w:firstRow="0" w:lastRow="0" w:firstColumn="0" w:lastColumn="0" w:oddVBand="0" w:evenVBand="0" w:oddHBand="1" w:evenHBand="0" w:firstRowFirstColumn="0" w:firstRowLastColumn="0" w:lastRowFirstColumn="0" w:lastRowLastColumn="0"/>
            </w:pPr>
            <w:r>
              <w:t>E</w:t>
            </w:r>
          </w:p>
        </w:tc>
        <w:tc>
          <w:tcPr>
            <w:tcW w:w="3969" w:type="dxa"/>
          </w:tcPr>
          <w:p w14:paraId="49277E53" w14:textId="77777777" w:rsidR="00744EFB" w:rsidRDefault="00FF41A2">
            <w:pPr>
              <w:spacing w:after="120" w:line="264" w:lineRule="auto"/>
              <w:cnfStyle w:val="000000100000" w:firstRow="0" w:lastRow="0" w:firstColumn="0" w:lastColumn="0" w:oddVBand="0" w:evenVBand="0" w:oddHBand="1" w:evenHBand="0" w:firstRowFirstColumn="0" w:firstRowLastColumn="0" w:lastRowFirstColumn="0" w:lastRowLastColumn="0"/>
            </w:pPr>
            <w:r>
              <w:t>2 000</w:t>
            </w:r>
          </w:p>
        </w:tc>
      </w:tr>
      <w:tr w:rsidR="00744EFB" w14:paraId="11DBBB32" w14:textId="77777777" w:rsidTr="00A31F41">
        <w:trPr>
          <w:trHeight w:val="261"/>
        </w:trPr>
        <w:tc>
          <w:tcPr>
            <w:cnfStyle w:val="001000000000" w:firstRow="0" w:lastRow="0" w:firstColumn="1" w:lastColumn="0" w:oddVBand="0" w:evenVBand="0" w:oddHBand="0" w:evenHBand="0" w:firstRowFirstColumn="0" w:firstRowLastColumn="0" w:lastRowFirstColumn="0" w:lastRowLastColumn="0"/>
            <w:tcW w:w="3114" w:type="dxa"/>
          </w:tcPr>
          <w:p w14:paraId="4C9CA7D4" w14:textId="77777777" w:rsidR="00744EFB" w:rsidRDefault="00FF41A2">
            <w:pPr>
              <w:spacing w:after="120" w:line="264" w:lineRule="auto"/>
              <w:rPr>
                <w:b/>
              </w:rPr>
            </w:pPr>
            <w:r>
              <w:rPr>
                <w:b/>
              </w:rPr>
              <w:t xml:space="preserve">Monodose </w:t>
            </w:r>
          </w:p>
        </w:tc>
        <w:tc>
          <w:tcPr>
            <w:tcW w:w="2551" w:type="dxa"/>
          </w:tcPr>
          <w:p w14:paraId="30DF3D45" w14:textId="77777777" w:rsidR="00744EFB" w:rsidRDefault="00FF41A2">
            <w:pPr>
              <w:spacing w:after="120" w:line="264" w:lineRule="auto"/>
              <w:cnfStyle w:val="000000000000" w:firstRow="0" w:lastRow="0" w:firstColumn="0" w:lastColumn="0" w:oddVBand="0" w:evenVBand="0" w:oddHBand="0" w:evenHBand="0" w:firstRowFirstColumn="0" w:firstRowLastColumn="0" w:lastRowFirstColumn="0" w:lastRowLastColumn="0"/>
            </w:pPr>
            <w:r>
              <w:t>E</w:t>
            </w:r>
          </w:p>
        </w:tc>
        <w:tc>
          <w:tcPr>
            <w:tcW w:w="3969" w:type="dxa"/>
          </w:tcPr>
          <w:p w14:paraId="7F3E3DF4" w14:textId="77777777" w:rsidR="00744EFB" w:rsidRDefault="00FF41A2">
            <w:pPr>
              <w:spacing w:after="120" w:line="264" w:lineRule="auto"/>
              <w:cnfStyle w:val="000000000000" w:firstRow="0" w:lastRow="0" w:firstColumn="0" w:lastColumn="0" w:oddVBand="0" w:evenVBand="0" w:oddHBand="0" w:evenHBand="0" w:firstRowFirstColumn="0" w:firstRowLastColumn="0" w:lastRowFirstColumn="0" w:lastRowLastColumn="0"/>
            </w:pPr>
            <w:r>
              <w:t>1</w:t>
            </w:r>
          </w:p>
        </w:tc>
      </w:tr>
      <w:tr w:rsidR="00744EFB" w14:paraId="7E1864E2" w14:textId="77777777" w:rsidTr="00A31F4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114" w:type="dxa"/>
          </w:tcPr>
          <w:p w14:paraId="35A922E3" w14:textId="77777777" w:rsidR="00744EFB" w:rsidRDefault="00FF41A2">
            <w:pPr>
              <w:spacing w:after="120" w:line="264" w:lineRule="auto"/>
              <w:rPr>
                <w:b/>
              </w:rPr>
            </w:pPr>
            <w:r>
              <w:rPr>
                <w:b/>
              </w:rPr>
              <w:t xml:space="preserve">Doppia dose </w:t>
            </w:r>
          </w:p>
        </w:tc>
        <w:tc>
          <w:tcPr>
            <w:tcW w:w="2551" w:type="dxa"/>
          </w:tcPr>
          <w:p w14:paraId="34AC415F" w14:textId="77777777" w:rsidR="00744EFB" w:rsidRDefault="00FF41A2">
            <w:pPr>
              <w:spacing w:after="120" w:line="264" w:lineRule="auto"/>
              <w:cnfStyle w:val="000000100000" w:firstRow="0" w:lastRow="0" w:firstColumn="0" w:lastColumn="0" w:oddVBand="0" w:evenVBand="0" w:oddHBand="1" w:evenHBand="0" w:firstRowFirstColumn="0" w:firstRowLastColumn="0" w:lastRowFirstColumn="0" w:lastRowLastColumn="0"/>
            </w:pPr>
            <w:r>
              <w:t xml:space="preserve">E </w:t>
            </w:r>
          </w:p>
        </w:tc>
        <w:tc>
          <w:tcPr>
            <w:tcW w:w="3969" w:type="dxa"/>
          </w:tcPr>
          <w:p w14:paraId="4F54AA5C" w14:textId="77777777" w:rsidR="00744EFB" w:rsidRDefault="00FF41A2">
            <w:pPr>
              <w:spacing w:after="120" w:line="264" w:lineRule="auto"/>
              <w:cnfStyle w:val="000000100000" w:firstRow="0" w:lastRow="0" w:firstColumn="0" w:lastColumn="0" w:oddVBand="0" w:evenVBand="0" w:oddHBand="1" w:evenHBand="0" w:firstRowFirstColumn="0" w:firstRowLastColumn="0" w:lastRowFirstColumn="0" w:lastRowLastColumn="0"/>
            </w:pPr>
            <w:r>
              <w:t>2</w:t>
            </w:r>
          </w:p>
        </w:tc>
      </w:tr>
      <w:tr w:rsidR="00744EFB" w14:paraId="41FF2471" w14:textId="77777777" w:rsidTr="00A31F41">
        <w:trPr>
          <w:trHeight w:val="261"/>
        </w:trPr>
        <w:tc>
          <w:tcPr>
            <w:cnfStyle w:val="001000000000" w:firstRow="0" w:lastRow="0" w:firstColumn="1" w:lastColumn="0" w:oddVBand="0" w:evenVBand="0" w:oddHBand="0" w:evenHBand="0" w:firstRowFirstColumn="0" w:firstRowLastColumn="0" w:lastRowFirstColumn="0" w:lastRowLastColumn="0"/>
            <w:tcW w:w="3114" w:type="dxa"/>
          </w:tcPr>
          <w:p w14:paraId="08E32DA9" w14:textId="77777777" w:rsidR="00744EFB" w:rsidRDefault="00FF41A2">
            <w:pPr>
              <w:spacing w:after="120" w:line="264" w:lineRule="auto"/>
              <w:rPr>
                <w:b/>
              </w:rPr>
            </w:pPr>
            <w:r>
              <w:rPr>
                <w:b/>
              </w:rPr>
              <w:t>Tipo di vaccino</w:t>
            </w:r>
          </w:p>
        </w:tc>
        <w:tc>
          <w:tcPr>
            <w:tcW w:w="2551" w:type="dxa"/>
          </w:tcPr>
          <w:p w14:paraId="0E5B741B" w14:textId="77777777" w:rsidR="00744EFB" w:rsidRDefault="00FF41A2">
            <w:pPr>
              <w:spacing w:after="120" w:line="264" w:lineRule="auto"/>
              <w:cnfStyle w:val="000000000000" w:firstRow="0" w:lastRow="0" w:firstColumn="0" w:lastColumn="0" w:oddVBand="0" w:evenVBand="0" w:oddHBand="0" w:evenHBand="0" w:firstRowFirstColumn="0" w:firstRowLastColumn="0" w:lastRowFirstColumn="0" w:lastRowLastColumn="0"/>
            </w:pPr>
            <w:r>
              <w:t>E</w:t>
            </w:r>
          </w:p>
        </w:tc>
        <w:tc>
          <w:tcPr>
            <w:tcW w:w="3969" w:type="dxa"/>
          </w:tcPr>
          <w:p w14:paraId="6581DCC3" w14:textId="77777777" w:rsidR="00744EFB" w:rsidRDefault="00FF41A2">
            <w:pPr>
              <w:spacing w:after="120" w:line="264" w:lineRule="auto"/>
              <w:cnfStyle w:val="000000000000" w:firstRow="0" w:lastRow="0" w:firstColumn="0" w:lastColumn="0" w:oddVBand="0" w:evenVBand="0" w:oddHBand="0" w:evenHBand="0" w:firstRowFirstColumn="0" w:firstRowLastColumn="0" w:lastRowFirstColumn="0" w:lastRowLastColumn="0"/>
            </w:pPr>
            <w:r>
              <w:t>3</w:t>
            </w:r>
          </w:p>
        </w:tc>
      </w:tr>
      <w:tr w:rsidR="00744EFB" w14:paraId="23651EAD" w14:textId="77777777" w:rsidTr="00A31F4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114" w:type="dxa"/>
          </w:tcPr>
          <w:p w14:paraId="7425E9B3" w14:textId="77777777" w:rsidR="00744EFB" w:rsidRDefault="00FF41A2">
            <w:pPr>
              <w:spacing w:after="120" w:line="264" w:lineRule="auto"/>
            </w:pPr>
            <w:r>
              <w:rPr>
                <w:b/>
              </w:rPr>
              <w:t>Convocazione</w:t>
            </w:r>
          </w:p>
        </w:tc>
        <w:tc>
          <w:tcPr>
            <w:tcW w:w="2551" w:type="dxa"/>
          </w:tcPr>
          <w:p w14:paraId="6D837262" w14:textId="77777777" w:rsidR="00744EFB" w:rsidRDefault="00FF41A2">
            <w:pPr>
              <w:spacing w:after="120" w:line="264" w:lineRule="auto"/>
              <w:cnfStyle w:val="000000100000" w:firstRow="0" w:lastRow="0" w:firstColumn="0" w:lastColumn="0" w:oddVBand="0" w:evenVBand="0" w:oddHBand="1" w:evenHBand="0" w:firstRowFirstColumn="0" w:firstRowLastColumn="0" w:lastRowFirstColumn="0" w:lastRowLastColumn="0"/>
            </w:pPr>
            <w:r>
              <w:t xml:space="preserve">E </w:t>
            </w:r>
          </w:p>
        </w:tc>
        <w:tc>
          <w:tcPr>
            <w:tcW w:w="3969" w:type="dxa"/>
          </w:tcPr>
          <w:p w14:paraId="66C80B44" w14:textId="77777777" w:rsidR="00744EFB" w:rsidRDefault="00FF41A2">
            <w:pPr>
              <w:spacing w:after="120" w:line="264" w:lineRule="auto"/>
              <w:cnfStyle w:val="000000100000" w:firstRow="0" w:lastRow="0" w:firstColumn="0" w:lastColumn="0" w:oddVBand="0" w:evenVBand="0" w:oddHBand="1" w:evenHBand="0" w:firstRowFirstColumn="0" w:firstRowLastColumn="0" w:lastRowFirstColumn="0" w:lastRowLastColumn="0"/>
            </w:pPr>
            <w:r>
              <w:t>50 000 000</w:t>
            </w:r>
          </w:p>
        </w:tc>
      </w:tr>
      <w:tr w:rsidR="00744EFB" w14:paraId="78B8241A" w14:textId="77777777" w:rsidTr="00A31F41">
        <w:trPr>
          <w:trHeight w:val="261"/>
        </w:trPr>
        <w:tc>
          <w:tcPr>
            <w:cnfStyle w:val="001000000000" w:firstRow="0" w:lastRow="0" w:firstColumn="1" w:lastColumn="0" w:oddVBand="0" w:evenVBand="0" w:oddHBand="0" w:evenHBand="0" w:firstRowFirstColumn="0" w:firstRowLastColumn="0" w:lastRowFirstColumn="0" w:lastRowLastColumn="0"/>
            <w:tcW w:w="3114" w:type="dxa"/>
          </w:tcPr>
          <w:p w14:paraId="795686B2" w14:textId="77777777" w:rsidR="00744EFB" w:rsidRDefault="00FF41A2">
            <w:pPr>
              <w:spacing w:after="120" w:line="264" w:lineRule="auto"/>
              <w:rPr>
                <w:b/>
              </w:rPr>
            </w:pPr>
            <w:r>
              <w:rPr>
                <w:b/>
              </w:rPr>
              <w:t>Somministrazione</w:t>
            </w:r>
          </w:p>
        </w:tc>
        <w:tc>
          <w:tcPr>
            <w:tcW w:w="2551" w:type="dxa"/>
          </w:tcPr>
          <w:p w14:paraId="077A4F2E" w14:textId="77777777" w:rsidR="00744EFB" w:rsidRDefault="00FF41A2">
            <w:pPr>
              <w:spacing w:after="120" w:line="264" w:lineRule="auto"/>
              <w:cnfStyle w:val="000000000000" w:firstRow="0" w:lastRow="0" w:firstColumn="0" w:lastColumn="0" w:oddVBand="0" w:evenVBand="0" w:oddHBand="0" w:evenHBand="0" w:firstRowFirstColumn="0" w:firstRowLastColumn="0" w:lastRowFirstColumn="0" w:lastRowLastColumn="0"/>
            </w:pPr>
            <w:r>
              <w:t>E</w:t>
            </w:r>
          </w:p>
        </w:tc>
        <w:tc>
          <w:tcPr>
            <w:tcW w:w="3969" w:type="dxa"/>
          </w:tcPr>
          <w:p w14:paraId="7A3C5C91" w14:textId="52C392D5" w:rsidR="00744EFB" w:rsidRDefault="00FF41A2">
            <w:pPr>
              <w:spacing w:after="120" w:line="264" w:lineRule="auto"/>
              <w:cnfStyle w:val="000000000000" w:firstRow="0" w:lastRow="0" w:firstColumn="0" w:lastColumn="0" w:oddVBand="0" w:evenVBand="0" w:oddHBand="0" w:evenHBand="0" w:firstRowFirstColumn="0" w:firstRowLastColumn="0" w:lastRowFirstColumn="0" w:lastRowLastColumn="0"/>
            </w:pPr>
            <w:r>
              <w:t>7</w:t>
            </w:r>
            <w:r w:rsidR="002C6F1F">
              <w:t>6</w:t>
            </w:r>
            <w:r>
              <w:t xml:space="preserve"> 000 000</w:t>
            </w:r>
          </w:p>
        </w:tc>
      </w:tr>
      <w:tr w:rsidR="00744EFB" w14:paraId="2A907D09" w14:textId="77777777" w:rsidTr="00A31F4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114" w:type="dxa"/>
          </w:tcPr>
          <w:p w14:paraId="4B4DFC58" w14:textId="77777777" w:rsidR="00744EFB" w:rsidRDefault="00FF41A2">
            <w:pPr>
              <w:spacing w:after="120" w:line="264" w:lineRule="auto"/>
              <w:rPr>
                <w:b/>
              </w:rPr>
            </w:pPr>
            <w:r>
              <w:rPr>
                <w:b/>
              </w:rPr>
              <w:t xml:space="preserve">Lotto </w:t>
            </w:r>
          </w:p>
        </w:tc>
        <w:tc>
          <w:tcPr>
            <w:tcW w:w="2551" w:type="dxa"/>
          </w:tcPr>
          <w:p w14:paraId="09D6A266" w14:textId="77777777" w:rsidR="00744EFB" w:rsidRDefault="00FF41A2">
            <w:pPr>
              <w:spacing w:after="120" w:line="264" w:lineRule="auto"/>
              <w:cnfStyle w:val="000000100000" w:firstRow="0" w:lastRow="0" w:firstColumn="0" w:lastColumn="0" w:oddVBand="0" w:evenVBand="0" w:oddHBand="1" w:evenHBand="0" w:firstRowFirstColumn="0" w:firstRowLastColumn="0" w:lastRowFirstColumn="0" w:lastRowLastColumn="0"/>
            </w:pPr>
            <w:r>
              <w:t>E</w:t>
            </w:r>
          </w:p>
        </w:tc>
        <w:tc>
          <w:tcPr>
            <w:tcW w:w="3969" w:type="dxa"/>
          </w:tcPr>
          <w:p w14:paraId="0A20E226" w14:textId="77777777" w:rsidR="00744EFB" w:rsidRDefault="00FF41A2">
            <w:pPr>
              <w:spacing w:after="120" w:line="264" w:lineRule="auto"/>
              <w:cnfStyle w:val="000000100000" w:firstRow="0" w:lastRow="0" w:firstColumn="0" w:lastColumn="0" w:oddVBand="0" w:evenVBand="0" w:oddHBand="1" w:evenHBand="0" w:firstRowFirstColumn="0" w:firstRowLastColumn="0" w:lastRowFirstColumn="0" w:lastRowLastColumn="0"/>
            </w:pPr>
            <w:r>
              <w:t>15 000</w:t>
            </w:r>
          </w:p>
        </w:tc>
      </w:tr>
      <w:tr w:rsidR="00CE4A68" w14:paraId="060B4D41" w14:textId="77777777" w:rsidTr="00A31F41">
        <w:tblPrEx>
          <w:tblW w:w="9634" w:type="dxa"/>
          <w:tblInd w:w="5" w:type="dxa"/>
          <w:tblBorders>
            <w:top w:val="single" w:sz="4" w:space="0" w:color="EFB170"/>
            <w:left w:val="single" w:sz="4" w:space="0" w:color="EFB170"/>
            <w:bottom w:val="single" w:sz="4" w:space="0" w:color="EFB170"/>
            <w:right w:val="single" w:sz="4" w:space="0" w:color="EFB170"/>
            <w:insideH w:val="single" w:sz="4" w:space="0" w:color="EFB170"/>
            <w:insideV w:val="single" w:sz="4" w:space="0" w:color="EFB170"/>
          </w:tblBorders>
          <w:tblLayout w:type="fixed"/>
          <w:tblPrExChange w:id="99" w:author="Janneth Estefania Hoyos Rea" w:date="2021-09-29T19:01:00Z">
            <w:tblPrEx>
              <w:tblW w:w="9634" w:type="dxa"/>
              <w:tblInd w:w="0" w:type="dxa"/>
              <w:tblBorders>
                <w:top w:val="single" w:sz="4" w:space="0" w:color="EFB170"/>
                <w:left w:val="single" w:sz="4" w:space="0" w:color="EFB170"/>
                <w:bottom w:val="single" w:sz="4" w:space="0" w:color="EFB170"/>
                <w:right w:val="single" w:sz="4" w:space="0" w:color="EFB170"/>
                <w:insideH w:val="single" w:sz="4" w:space="0" w:color="EFB170"/>
                <w:insideV w:val="single" w:sz="4" w:space="0" w:color="EFB170"/>
              </w:tblBorders>
              <w:tblLayout w:type="fixed"/>
            </w:tblPrEx>
          </w:tblPrExChange>
        </w:tblPrEx>
        <w:trPr>
          <w:trHeight w:val="454"/>
          <w:ins w:id="100" w:author="Janneth Estefania Hoyos Rea" w:date="2021-09-29T19:00:00Z"/>
          <w:trPrChange w:id="101" w:author="Janneth Estefania Hoyos Rea" w:date="2021-09-29T19:01:00Z">
            <w:trPr>
              <w:gridBefore w:val="1"/>
              <w:trHeight w:val="261"/>
            </w:trPr>
          </w:trPrChange>
        </w:trPr>
        <w:tc>
          <w:tcPr>
            <w:cnfStyle w:val="001000000000" w:firstRow="0" w:lastRow="0" w:firstColumn="1" w:lastColumn="0" w:oddVBand="0" w:evenVBand="0" w:oddHBand="0" w:evenHBand="0" w:firstRowFirstColumn="0" w:firstRowLastColumn="0" w:lastRowFirstColumn="0" w:lastRowLastColumn="0"/>
            <w:tcW w:w="0" w:type="dxa"/>
            <w:tcPrChange w:id="102" w:author="Janneth Estefania Hoyos Rea" w:date="2021-09-29T19:01:00Z">
              <w:tcPr>
                <w:tcW w:w="3114" w:type="dxa"/>
                <w:gridSpan w:val="2"/>
              </w:tcPr>
            </w:tcPrChange>
          </w:tcPr>
          <w:p w14:paraId="1A3D0C7C" w14:textId="2C9DBA90" w:rsidR="00CE4A68" w:rsidRDefault="00CE4A68">
            <w:pPr>
              <w:rPr>
                <w:ins w:id="103" w:author="Janneth Estefania Hoyos Rea" w:date="2021-09-29T19:00:00Z"/>
                <w:b/>
              </w:rPr>
            </w:pPr>
            <w:ins w:id="104" w:author="Janneth Estefania Hoyos Rea" w:date="2021-09-29T19:00:00Z">
              <w:r>
                <w:rPr>
                  <w:b/>
                </w:rPr>
                <w:t>Esecuzione</w:t>
              </w:r>
            </w:ins>
          </w:p>
        </w:tc>
        <w:tc>
          <w:tcPr>
            <w:tcW w:w="0" w:type="dxa"/>
            <w:tcPrChange w:id="105" w:author="Janneth Estefania Hoyos Rea" w:date="2021-09-29T19:01:00Z">
              <w:tcPr>
                <w:tcW w:w="2551" w:type="dxa"/>
                <w:gridSpan w:val="2"/>
              </w:tcPr>
            </w:tcPrChange>
          </w:tcPr>
          <w:p w14:paraId="3314B9A7" w14:textId="3A0AECF8" w:rsidR="00CE4A68" w:rsidRDefault="00CE4A68">
            <w:pPr>
              <w:cnfStyle w:val="000000000000" w:firstRow="0" w:lastRow="0" w:firstColumn="0" w:lastColumn="0" w:oddVBand="0" w:evenVBand="0" w:oddHBand="0" w:evenHBand="0" w:firstRowFirstColumn="0" w:firstRowLastColumn="0" w:lastRowFirstColumn="0" w:lastRowLastColumn="0"/>
              <w:rPr>
                <w:ins w:id="106" w:author="Janneth Estefania Hoyos Rea" w:date="2021-09-29T19:00:00Z"/>
              </w:rPr>
            </w:pPr>
            <w:ins w:id="107" w:author="Janneth Estefania Hoyos Rea" w:date="2021-09-29T19:00:00Z">
              <w:r>
                <w:t>A</w:t>
              </w:r>
            </w:ins>
          </w:p>
        </w:tc>
        <w:tc>
          <w:tcPr>
            <w:tcW w:w="0" w:type="dxa"/>
            <w:tcPrChange w:id="108" w:author="Janneth Estefania Hoyos Rea" w:date="2021-09-29T19:01:00Z">
              <w:tcPr>
                <w:tcW w:w="3969" w:type="dxa"/>
                <w:gridSpan w:val="2"/>
              </w:tcPr>
            </w:tcPrChange>
          </w:tcPr>
          <w:p w14:paraId="3D2315E2" w14:textId="6D4163FC" w:rsidR="00CE4A68" w:rsidRDefault="00CE4A68">
            <w:pPr>
              <w:cnfStyle w:val="000000000000" w:firstRow="0" w:lastRow="0" w:firstColumn="0" w:lastColumn="0" w:oddVBand="0" w:evenVBand="0" w:oddHBand="0" w:evenHBand="0" w:firstRowFirstColumn="0" w:firstRowLastColumn="0" w:lastRowFirstColumn="0" w:lastRowLastColumn="0"/>
              <w:rPr>
                <w:ins w:id="109" w:author="Janneth Estefania Hoyos Rea" w:date="2021-09-29T19:00:00Z"/>
              </w:rPr>
            </w:pPr>
            <w:ins w:id="110" w:author="Janneth Estefania Hoyos Rea" w:date="2021-09-29T19:00:00Z">
              <w:r>
                <w:t>76</w:t>
              </w:r>
            </w:ins>
            <w:ins w:id="111" w:author="Janneth Estefania Hoyos Rea" w:date="2021-09-29T19:01:00Z">
              <w:r>
                <w:t xml:space="preserve"> 000 000</w:t>
              </w:r>
            </w:ins>
          </w:p>
        </w:tc>
      </w:tr>
      <w:tr w:rsidR="00744EFB" w14:paraId="09A8F36A" w14:textId="77777777" w:rsidTr="00A31F4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114" w:type="dxa"/>
          </w:tcPr>
          <w:p w14:paraId="041982B6" w14:textId="77777777" w:rsidR="00744EFB" w:rsidRDefault="00FF41A2">
            <w:pPr>
              <w:spacing w:after="120" w:line="264" w:lineRule="auto"/>
              <w:rPr>
                <w:b/>
              </w:rPr>
            </w:pPr>
            <w:r>
              <w:rPr>
                <w:b/>
              </w:rPr>
              <w:lastRenderedPageBreak/>
              <w:t xml:space="preserve">Abilitazione </w:t>
            </w:r>
          </w:p>
        </w:tc>
        <w:tc>
          <w:tcPr>
            <w:tcW w:w="2551" w:type="dxa"/>
          </w:tcPr>
          <w:p w14:paraId="61B83BAF" w14:textId="77777777" w:rsidR="00744EFB" w:rsidRDefault="00FF41A2">
            <w:pPr>
              <w:spacing w:after="120" w:line="264" w:lineRule="auto"/>
              <w:cnfStyle w:val="000000100000" w:firstRow="0" w:lastRow="0" w:firstColumn="0" w:lastColumn="0" w:oddVBand="0" w:evenVBand="0" w:oddHBand="1" w:evenHBand="0" w:firstRowFirstColumn="0" w:firstRowLastColumn="0" w:lastRowFirstColumn="0" w:lastRowLastColumn="0"/>
            </w:pPr>
            <w:r>
              <w:t>A</w:t>
            </w:r>
          </w:p>
        </w:tc>
        <w:tc>
          <w:tcPr>
            <w:tcW w:w="3969" w:type="dxa"/>
          </w:tcPr>
          <w:p w14:paraId="73D691EC" w14:textId="77777777" w:rsidR="00744EFB" w:rsidRDefault="00FF41A2">
            <w:pPr>
              <w:spacing w:after="120" w:line="264" w:lineRule="auto"/>
              <w:cnfStyle w:val="000000100000" w:firstRow="0" w:lastRow="0" w:firstColumn="0" w:lastColumn="0" w:oddVBand="0" w:evenVBand="0" w:oddHBand="1" w:evenHBand="0" w:firstRowFirstColumn="0" w:firstRowLastColumn="0" w:lastRowFirstColumn="0" w:lastRowLastColumn="0"/>
            </w:pPr>
            <w:r>
              <w:t>700 000</w:t>
            </w:r>
          </w:p>
        </w:tc>
      </w:tr>
      <w:tr w:rsidR="00744EFB" w14:paraId="3EC0F2F9" w14:textId="77777777" w:rsidTr="00A31F41">
        <w:trPr>
          <w:trHeight w:val="261"/>
        </w:trPr>
        <w:tc>
          <w:tcPr>
            <w:cnfStyle w:val="001000000000" w:firstRow="0" w:lastRow="0" w:firstColumn="1" w:lastColumn="0" w:oddVBand="0" w:evenVBand="0" w:oddHBand="0" w:evenHBand="0" w:firstRowFirstColumn="0" w:firstRowLastColumn="0" w:lastRowFirstColumn="0" w:lastRowLastColumn="0"/>
            <w:tcW w:w="3114" w:type="dxa"/>
          </w:tcPr>
          <w:p w14:paraId="318ED38B" w14:textId="77777777" w:rsidR="00744EFB" w:rsidRDefault="00FF41A2">
            <w:pPr>
              <w:spacing w:after="120" w:line="264" w:lineRule="auto"/>
              <w:rPr>
                <w:b/>
              </w:rPr>
            </w:pPr>
            <w:r>
              <w:rPr>
                <w:b/>
              </w:rPr>
              <w:t xml:space="preserve">Accesso </w:t>
            </w:r>
          </w:p>
        </w:tc>
        <w:tc>
          <w:tcPr>
            <w:tcW w:w="2551" w:type="dxa"/>
          </w:tcPr>
          <w:p w14:paraId="4F565183" w14:textId="77777777" w:rsidR="00744EFB" w:rsidRDefault="00FF41A2">
            <w:pPr>
              <w:spacing w:after="120" w:line="264" w:lineRule="auto"/>
              <w:cnfStyle w:val="000000000000" w:firstRow="0" w:lastRow="0" w:firstColumn="0" w:lastColumn="0" w:oddVBand="0" w:evenVBand="0" w:oddHBand="0" w:evenHBand="0" w:firstRowFirstColumn="0" w:firstRowLastColumn="0" w:lastRowFirstColumn="0" w:lastRowLastColumn="0"/>
            </w:pPr>
            <w:r>
              <w:t>A</w:t>
            </w:r>
          </w:p>
        </w:tc>
        <w:tc>
          <w:tcPr>
            <w:tcW w:w="3969" w:type="dxa"/>
          </w:tcPr>
          <w:p w14:paraId="3D81FC83" w14:textId="77777777" w:rsidR="00744EFB" w:rsidRDefault="00FF41A2">
            <w:pPr>
              <w:spacing w:after="120" w:line="264" w:lineRule="auto"/>
              <w:cnfStyle w:val="000000000000" w:firstRow="0" w:lastRow="0" w:firstColumn="0" w:lastColumn="0" w:oddVBand="0" w:evenVBand="0" w:oddHBand="0" w:evenHBand="0" w:firstRowFirstColumn="0" w:firstRowLastColumn="0" w:lastRowFirstColumn="0" w:lastRowLastColumn="0"/>
            </w:pPr>
            <w:r>
              <w:t>123 000 000</w:t>
            </w:r>
          </w:p>
        </w:tc>
      </w:tr>
      <w:tr w:rsidR="00744EFB" w14:paraId="6922F5C4" w14:textId="77777777" w:rsidTr="00A31F4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114" w:type="dxa"/>
          </w:tcPr>
          <w:p w14:paraId="0B361BF1" w14:textId="5DE45840" w:rsidR="00744EFB" w:rsidRDefault="00FF41A2">
            <w:pPr>
              <w:spacing w:after="120" w:line="264" w:lineRule="auto"/>
              <w:rPr>
                <w:b/>
              </w:rPr>
            </w:pPr>
            <w:r>
              <w:rPr>
                <w:b/>
              </w:rPr>
              <w:t xml:space="preserve">Prenotazione  </w:t>
            </w:r>
          </w:p>
        </w:tc>
        <w:tc>
          <w:tcPr>
            <w:tcW w:w="2551" w:type="dxa"/>
          </w:tcPr>
          <w:p w14:paraId="35DAAC17" w14:textId="77777777" w:rsidR="00744EFB" w:rsidRDefault="00FF41A2">
            <w:pPr>
              <w:spacing w:after="120" w:line="264" w:lineRule="auto"/>
              <w:cnfStyle w:val="000000100000" w:firstRow="0" w:lastRow="0" w:firstColumn="0" w:lastColumn="0" w:oddVBand="0" w:evenVBand="0" w:oddHBand="1" w:evenHBand="0" w:firstRowFirstColumn="0" w:firstRowLastColumn="0" w:lastRowFirstColumn="0" w:lastRowLastColumn="0"/>
            </w:pPr>
            <w:r>
              <w:t>A</w:t>
            </w:r>
          </w:p>
        </w:tc>
        <w:tc>
          <w:tcPr>
            <w:tcW w:w="3969" w:type="dxa"/>
          </w:tcPr>
          <w:p w14:paraId="2108C965" w14:textId="3027A0A5" w:rsidR="00744EFB" w:rsidRDefault="00E93EDD">
            <w:pPr>
              <w:spacing w:after="120" w:line="264" w:lineRule="auto"/>
              <w:cnfStyle w:val="000000100000" w:firstRow="0" w:lastRow="0" w:firstColumn="0" w:lastColumn="0" w:oddVBand="0" w:evenVBand="0" w:oddHBand="1" w:evenHBand="0" w:firstRowFirstColumn="0" w:firstRowLastColumn="0" w:lastRowFirstColumn="0" w:lastRowLastColumn="0"/>
            </w:pPr>
            <w:r>
              <w:t>5</w:t>
            </w:r>
            <w:r w:rsidR="00FF41A2">
              <w:t>0 000 000</w:t>
            </w:r>
          </w:p>
        </w:tc>
      </w:tr>
      <w:tr w:rsidR="00744EFB" w14:paraId="25A88CB3" w14:textId="77777777" w:rsidTr="00A31F41">
        <w:trPr>
          <w:trHeight w:val="261"/>
        </w:trPr>
        <w:tc>
          <w:tcPr>
            <w:cnfStyle w:val="001000000000" w:firstRow="0" w:lastRow="0" w:firstColumn="1" w:lastColumn="0" w:oddVBand="0" w:evenVBand="0" w:oddHBand="0" w:evenHBand="0" w:firstRowFirstColumn="0" w:firstRowLastColumn="0" w:lastRowFirstColumn="0" w:lastRowLastColumn="0"/>
            <w:tcW w:w="3114" w:type="dxa"/>
          </w:tcPr>
          <w:p w14:paraId="139D379A" w14:textId="77777777" w:rsidR="00744EFB" w:rsidRDefault="00FF41A2">
            <w:pPr>
              <w:spacing w:after="120" w:line="264" w:lineRule="auto"/>
              <w:rPr>
                <w:b/>
              </w:rPr>
            </w:pPr>
            <w:r>
              <w:rPr>
                <w:b/>
              </w:rPr>
              <w:t xml:space="preserve">Scelta </w:t>
            </w:r>
          </w:p>
        </w:tc>
        <w:tc>
          <w:tcPr>
            <w:tcW w:w="2551" w:type="dxa"/>
          </w:tcPr>
          <w:p w14:paraId="116AD648" w14:textId="77777777" w:rsidR="00744EFB" w:rsidRDefault="00FF41A2">
            <w:pPr>
              <w:spacing w:after="120" w:line="264" w:lineRule="auto"/>
              <w:cnfStyle w:val="000000000000" w:firstRow="0" w:lastRow="0" w:firstColumn="0" w:lastColumn="0" w:oddVBand="0" w:evenVBand="0" w:oddHBand="0" w:evenHBand="0" w:firstRowFirstColumn="0" w:firstRowLastColumn="0" w:lastRowFirstColumn="0" w:lastRowLastColumn="0"/>
            </w:pPr>
            <w:r>
              <w:t>A</w:t>
            </w:r>
          </w:p>
        </w:tc>
        <w:tc>
          <w:tcPr>
            <w:tcW w:w="3969" w:type="dxa"/>
          </w:tcPr>
          <w:p w14:paraId="4AAB38A2" w14:textId="77777777" w:rsidR="00744EFB" w:rsidRDefault="00FF41A2">
            <w:pPr>
              <w:spacing w:after="120" w:line="264" w:lineRule="auto"/>
              <w:cnfStyle w:val="000000000000" w:firstRow="0" w:lastRow="0" w:firstColumn="0" w:lastColumn="0" w:oddVBand="0" w:evenVBand="0" w:oddHBand="0" w:evenHBand="0" w:firstRowFirstColumn="0" w:firstRowLastColumn="0" w:lastRowFirstColumn="0" w:lastRowLastColumn="0"/>
            </w:pPr>
            <w:r>
              <w:t>50 000 000</w:t>
            </w:r>
          </w:p>
        </w:tc>
      </w:tr>
      <w:tr w:rsidR="00744EFB" w14:paraId="24D17352" w14:textId="77777777" w:rsidTr="00A31F4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114" w:type="dxa"/>
          </w:tcPr>
          <w:p w14:paraId="1CA39E0A" w14:textId="77777777" w:rsidR="00744EFB" w:rsidRDefault="00FF41A2">
            <w:pPr>
              <w:spacing w:after="120" w:line="264" w:lineRule="auto"/>
              <w:rPr>
                <w:b/>
              </w:rPr>
            </w:pPr>
            <w:r>
              <w:rPr>
                <w:b/>
              </w:rPr>
              <w:t xml:space="preserve">Afferenza </w:t>
            </w:r>
          </w:p>
        </w:tc>
        <w:tc>
          <w:tcPr>
            <w:tcW w:w="2551" w:type="dxa"/>
          </w:tcPr>
          <w:p w14:paraId="4BF2A313" w14:textId="77777777" w:rsidR="00744EFB" w:rsidRDefault="00FF41A2">
            <w:pPr>
              <w:spacing w:after="120" w:line="264" w:lineRule="auto"/>
              <w:cnfStyle w:val="000000100000" w:firstRow="0" w:lastRow="0" w:firstColumn="0" w:lastColumn="0" w:oddVBand="0" w:evenVBand="0" w:oddHBand="1" w:evenHBand="0" w:firstRowFirstColumn="0" w:firstRowLastColumn="0" w:lastRowFirstColumn="0" w:lastRowLastColumn="0"/>
            </w:pPr>
            <w:r>
              <w:t>A</w:t>
            </w:r>
          </w:p>
        </w:tc>
        <w:tc>
          <w:tcPr>
            <w:tcW w:w="3969" w:type="dxa"/>
          </w:tcPr>
          <w:p w14:paraId="3666E7A5" w14:textId="77777777" w:rsidR="00744EFB" w:rsidRDefault="00FF41A2">
            <w:pPr>
              <w:spacing w:after="120" w:line="264" w:lineRule="auto"/>
              <w:cnfStyle w:val="000000100000" w:firstRow="0" w:lastRow="0" w:firstColumn="0" w:lastColumn="0" w:oddVBand="0" w:evenVBand="0" w:oddHBand="1" w:evenHBand="0" w:firstRowFirstColumn="0" w:firstRowLastColumn="0" w:lastRowFirstColumn="0" w:lastRowLastColumn="0"/>
            </w:pPr>
            <w:r>
              <w:t>250 000</w:t>
            </w:r>
          </w:p>
        </w:tc>
      </w:tr>
      <w:tr w:rsidR="00744EFB" w14:paraId="003E9087" w14:textId="77777777" w:rsidTr="00A31F41">
        <w:trPr>
          <w:trHeight w:val="261"/>
        </w:trPr>
        <w:tc>
          <w:tcPr>
            <w:cnfStyle w:val="001000000000" w:firstRow="0" w:lastRow="0" w:firstColumn="1" w:lastColumn="0" w:oddVBand="0" w:evenVBand="0" w:oddHBand="0" w:evenHBand="0" w:firstRowFirstColumn="0" w:firstRowLastColumn="0" w:lastRowFirstColumn="0" w:lastRowLastColumn="0"/>
            <w:tcW w:w="3114" w:type="dxa"/>
          </w:tcPr>
          <w:p w14:paraId="1241C41E" w14:textId="77777777" w:rsidR="00744EFB" w:rsidRDefault="00FF41A2">
            <w:pPr>
              <w:spacing w:after="120" w:line="264" w:lineRule="auto"/>
              <w:rPr>
                <w:b/>
              </w:rPr>
            </w:pPr>
            <w:r>
              <w:rPr>
                <w:b/>
              </w:rPr>
              <w:t>Presso</w:t>
            </w:r>
          </w:p>
        </w:tc>
        <w:tc>
          <w:tcPr>
            <w:tcW w:w="2551" w:type="dxa"/>
          </w:tcPr>
          <w:p w14:paraId="000D76A3" w14:textId="77777777" w:rsidR="00744EFB" w:rsidRDefault="00FF41A2">
            <w:pPr>
              <w:spacing w:after="120" w:line="264" w:lineRule="auto"/>
              <w:cnfStyle w:val="000000000000" w:firstRow="0" w:lastRow="0" w:firstColumn="0" w:lastColumn="0" w:oddVBand="0" w:evenVBand="0" w:oddHBand="0" w:evenHBand="0" w:firstRowFirstColumn="0" w:firstRowLastColumn="0" w:lastRowFirstColumn="0" w:lastRowLastColumn="0"/>
            </w:pPr>
            <w:r>
              <w:t>A</w:t>
            </w:r>
          </w:p>
        </w:tc>
        <w:tc>
          <w:tcPr>
            <w:tcW w:w="3969" w:type="dxa"/>
          </w:tcPr>
          <w:p w14:paraId="1F8D067C" w14:textId="77777777" w:rsidR="00744EFB" w:rsidRDefault="00FF41A2">
            <w:pPr>
              <w:spacing w:after="120" w:line="264" w:lineRule="auto"/>
              <w:cnfStyle w:val="000000000000" w:firstRow="0" w:lastRow="0" w:firstColumn="0" w:lastColumn="0" w:oddVBand="0" w:evenVBand="0" w:oddHBand="0" w:evenHBand="0" w:firstRowFirstColumn="0" w:firstRowLastColumn="0" w:lastRowFirstColumn="0" w:lastRowLastColumn="0"/>
            </w:pPr>
            <w:r>
              <w:t>50 000 000</w:t>
            </w:r>
          </w:p>
        </w:tc>
      </w:tr>
      <w:tr w:rsidR="00744EFB" w14:paraId="6F2FD535" w14:textId="77777777" w:rsidTr="00A31F4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114" w:type="dxa"/>
          </w:tcPr>
          <w:p w14:paraId="7B3B451C" w14:textId="77777777" w:rsidR="00744EFB" w:rsidRDefault="00FF41A2">
            <w:pPr>
              <w:spacing w:after="120" w:line="264" w:lineRule="auto"/>
              <w:rPr>
                <w:b/>
              </w:rPr>
            </w:pPr>
            <w:r>
              <w:rPr>
                <w:b/>
              </w:rPr>
              <w:t>Generazione</w:t>
            </w:r>
          </w:p>
        </w:tc>
        <w:tc>
          <w:tcPr>
            <w:tcW w:w="2551" w:type="dxa"/>
          </w:tcPr>
          <w:p w14:paraId="2BD73A9C" w14:textId="77777777" w:rsidR="00744EFB" w:rsidRDefault="00FF41A2">
            <w:pPr>
              <w:spacing w:after="120" w:line="264" w:lineRule="auto"/>
              <w:cnfStyle w:val="000000100000" w:firstRow="0" w:lastRow="0" w:firstColumn="0" w:lastColumn="0" w:oddVBand="0" w:evenVBand="0" w:oddHBand="1" w:evenHBand="0" w:firstRowFirstColumn="0" w:firstRowLastColumn="0" w:lastRowFirstColumn="0" w:lastRowLastColumn="0"/>
            </w:pPr>
            <w:r>
              <w:t>A</w:t>
            </w:r>
          </w:p>
        </w:tc>
        <w:tc>
          <w:tcPr>
            <w:tcW w:w="3969" w:type="dxa"/>
          </w:tcPr>
          <w:p w14:paraId="7AF04910" w14:textId="6B6D0ED5" w:rsidR="00744EFB" w:rsidRDefault="00FF41A2">
            <w:pPr>
              <w:spacing w:after="120" w:line="264" w:lineRule="auto"/>
              <w:cnfStyle w:val="000000100000" w:firstRow="0" w:lastRow="0" w:firstColumn="0" w:lastColumn="0" w:oddVBand="0" w:evenVBand="0" w:oddHBand="1" w:evenHBand="0" w:firstRowFirstColumn="0" w:firstRowLastColumn="0" w:lastRowFirstColumn="0" w:lastRowLastColumn="0"/>
            </w:pPr>
            <w:r>
              <w:t>7</w:t>
            </w:r>
            <w:r w:rsidR="002C6F1F">
              <w:t>6</w:t>
            </w:r>
            <w:r>
              <w:t xml:space="preserve"> 000 000</w:t>
            </w:r>
          </w:p>
        </w:tc>
      </w:tr>
      <w:tr w:rsidR="00744EFB" w14:paraId="55F3627A" w14:textId="77777777" w:rsidTr="00A31F41">
        <w:trPr>
          <w:trHeight w:val="261"/>
        </w:trPr>
        <w:tc>
          <w:tcPr>
            <w:cnfStyle w:val="001000000000" w:firstRow="0" w:lastRow="0" w:firstColumn="1" w:lastColumn="0" w:oddVBand="0" w:evenVBand="0" w:oddHBand="0" w:evenHBand="0" w:firstRowFirstColumn="0" w:firstRowLastColumn="0" w:lastRowFirstColumn="0" w:lastRowLastColumn="0"/>
            <w:tcW w:w="3114" w:type="dxa"/>
          </w:tcPr>
          <w:p w14:paraId="19134FC3" w14:textId="77777777" w:rsidR="00744EFB" w:rsidRDefault="00FF41A2">
            <w:pPr>
              <w:spacing w:after="120" w:line="264" w:lineRule="auto"/>
              <w:rPr>
                <w:b/>
              </w:rPr>
            </w:pPr>
            <w:r>
              <w:rPr>
                <w:b/>
              </w:rPr>
              <w:t>Utilizzo</w:t>
            </w:r>
          </w:p>
        </w:tc>
        <w:tc>
          <w:tcPr>
            <w:tcW w:w="2551" w:type="dxa"/>
          </w:tcPr>
          <w:p w14:paraId="14E7A8E9" w14:textId="77777777" w:rsidR="00744EFB" w:rsidRDefault="00FF41A2">
            <w:pPr>
              <w:spacing w:after="120" w:line="264" w:lineRule="auto"/>
              <w:cnfStyle w:val="000000000000" w:firstRow="0" w:lastRow="0" w:firstColumn="0" w:lastColumn="0" w:oddVBand="0" w:evenVBand="0" w:oddHBand="0" w:evenHBand="0" w:firstRowFirstColumn="0" w:firstRowLastColumn="0" w:lastRowFirstColumn="0" w:lastRowLastColumn="0"/>
            </w:pPr>
            <w:r>
              <w:t>A</w:t>
            </w:r>
          </w:p>
        </w:tc>
        <w:tc>
          <w:tcPr>
            <w:tcW w:w="3969" w:type="dxa"/>
          </w:tcPr>
          <w:p w14:paraId="1647A78C" w14:textId="6DC91469" w:rsidR="00744EFB" w:rsidRDefault="00FF41A2">
            <w:pPr>
              <w:spacing w:after="120" w:line="264" w:lineRule="auto"/>
              <w:cnfStyle w:val="000000000000" w:firstRow="0" w:lastRow="0" w:firstColumn="0" w:lastColumn="0" w:oddVBand="0" w:evenVBand="0" w:oddHBand="0" w:evenHBand="0" w:firstRowFirstColumn="0" w:firstRowLastColumn="0" w:lastRowFirstColumn="0" w:lastRowLastColumn="0"/>
            </w:pPr>
            <w:r>
              <w:t>7</w:t>
            </w:r>
            <w:r w:rsidR="00C968FB">
              <w:t>6</w:t>
            </w:r>
            <w:r>
              <w:t xml:space="preserve"> 000 000</w:t>
            </w:r>
          </w:p>
        </w:tc>
      </w:tr>
      <w:tr w:rsidR="00CE4A68" w14:paraId="64ADB6F1" w14:textId="77777777" w:rsidTr="00A31F41">
        <w:tblPrEx>
          <w:tblW w:w="9634" w:type="dxa"/>
          <w:tblInd w:w="5" w:type="dxa"/>
          <w:tblBorders>
            <w:top w:val="single" w:sz="4" w:space="0" w:color="EFB170"/>
            <w:left w:val="single" w:sz="4" w:space="0" w:color="EFB170"/>
            <w:bottom w:val="single" w:sz="4" w:space="0" w:color="EFB170"/>
            <w:right w:val="single" w:sz="4" w:space="0" w:color="EFB170"/>
            <w:insideH w:val="single" w:sz="4" w:space="0" w:color="EFB170"/>
            <w:insideV w:val="single" w:sz="4" w:space="0" w:color="EFB170"/>
          </w:tblBorders>
          <w:tblLayout w:type="fixed"/>
          <w:tblPrExChange w:id="112" w:author="Janneth Estefania Hoyos Rea" w:date="2021-09-29T19:05:00Z">
            <w:tblPrEx>
              <w:tblW w:w="9634" w:type="dxa"/>
              <w:tblInd w:w="0" w:type="dxa"/>
              <w:tblBorders>
                <w:top w:val="single" w:sz="4" w:space="0" w:color="EFB170"/>
                <w:left w:val="single" w:sz="4" w:space="0" w:color="EFB170"/>
                <w:bottom w:val="single" w:sz="4" w:space="0" w:color="EFB170"/>
                <w:right w:val="single" w:sz="4" w:space="0" w:color="EFB170"/>
                <w:insideH w:val="single" w:sz="4" w:space="0" w:color="EFB170"/>
                <w:insideV w:val="single" w:sz="4" w:space="0" w:color="EFB170"/>
              </w:tblBorders>
              <w:tblLayout w:type="fixed"/>
            </w:tblPrEx>
          </w:tblPrExChange>
        </w:tblPrEx>
        <w:trPr>
          <w:cnfStyle w:val="000000100000" w:firstRow="0" w:lastRow="0" w:firstColumn="0" w:lastColumn="0" w:oddVBand="0" w:evenVBand="0" w:oddHBand="1" w:evenHBand="0" w:firstRowFirstColumn="0" w:firstRowLastColumn="0" w:lastRowFirstColumn="0" w:lastRowLastColumn="0"/>
          <w:trHeight w:val="397"/>
          <w:ins w:id="113" w:author="Janneth Estefania Hoyos Rea" w:date="2021-09-29T19:04:00Z"/>
          <w:trPrChange w:id="114" w:author="Janneth Estefania Hoyos Rea" w:date="2021-09-29T19:05:00Z">
            <w:trPr>
              <w:gridBefore w:val="1"/>
              <w:trHeight w:val="261"/>
            </w:trPr>
          </w:trPrChange>
        </w:trPr>
        <w:tc>
          <w:tcPr>
            <w:cnfStyle w:val="001000000000" w:firstRow="0" w:lastRow="0" w:firstColumn="1" w:lastColumn="0" w:oddVBand="0" w:evenVBand="0" w:oddHBand="0" w:evenHBand="0" w:firstRowFirstColumn="0" w:firstRowLastColumn="0" w:lastRowFirstColumn="0" w:lastRowLastColumn="0"/>
            <w:tcW w:w="0" w:type="dxa"/>
            <w:tcPrChange w:id="115" w:author="Janneth Estefania Hoyos Rea" w:date="2021-09-29T19:05:00Z">
              <w:tcPr>
                <w:tcW w:w="3114" w:type="dxa"/>
                <w:gridSpan w:val="2"/>
              </w:tcPr>
            </w:tcPrChange>
          </w:tcPr>
          <w:p w14:paraId="59E0A319" w14:textId="56EC8C70" w:rsidR="00CE4A68" w:rsidRDefault="00CE4A68">
            <w:pPr>
              <w:cnfStyle w:val="001000100000" w:firstRow="0" w:lastRow="0" w:firstColumn="1" w:lastColumn="0" w:oddVBand="0" w:evenVBand="0" w:oddHBand="1" w:evenHBand="0" w:firstRowFirstColumn="0" w:firstRowLastColumn="0" w:lastRowFirstColumn="0" w:lastRowLastColumn="0"/>
              <w:rPr>
                <w:ins w:id="116" w:author="Janneth Estefania Hoyos Rea" w:date="2021-09-29T19:04:00Z"/>
                <w:b/>
              </w:rPr>
            </w:pPr>
            <w:ins w:id="117" w:author="Janneth Estefania Hoyos Rea" w:date="2021-09-29T19:04:00Z">
              <w:r>
                <w:rPr>
                  <w:b/>
                </w:rPr>
                <w:t>Effetto avverso</w:t>
              </w:r>
            </w:ins>
          </w:p>
        </w:tc>
        <w:tc>
          <w:tcPr>
            <w:tcW w:w="0" w:type="dxa"/>
            <w:tcPrChange w:id="118" w:author="Janneth Estefania Hoyos Rea" w:date="2021-09-29T19:05:00Z">
              <w:tcPr>
                <w:tcW w:w="2551" w:type="dxa"/>
                <w:gridSpan w:val="2"/>
              </w:tcPr>
            </w:tcPrChange>
          </w:tcPr>
          <w:p w14:paraId="19DDDF5C" w14:textId="4BD478D5" w:rsidR="00CE4A68" w:rsidRDefault="00CE4A68">
            <w:pPr>
              <w:cnfStyle w:val="000000100000" w:firstRow="0" w:lastRow="0" w:firstColumn="0" w:lastColumn="0" w:oddVBand="0" w:evenVBand="0" w:oddHBand="1" w:evenHBand="0" w:firstRowFirstColumn="0" w:firstRowLastColumn="0" w:lastRowFirstColumn="0" w:lastRowLastColumn="0"/>
              <w:rPr>
                <w:ins w:id="119" w:author="Janneth Estefania Hoyos Rea" w:date="2021-09-29T19:04:00Z"/>
              </w:rPr>
            </w:pPr>
            <w:ins w:id="120" w:author="Janneth Estefania Hoyos Rea" w:date="2021-09-29T19:05:00Z">
              <w:r>
                <w:t>A</w:t>
              </w:r>
            </w:ins>
          </w:p>
        </w:tc>
        <w:tc>
          <w:tcPr>
            <w:tcW w:w="0" w:type="dxa"/>
            <w:tcPrChange w:id="121" w:author="Janneth Estefania Hoyos Rea" w:date="2021-09-29T19:05:00Z">
              <w:tcPr>
                <w:tcW w:w="3969" w:type="dxa"/>
                <w:gridSpan w:val="2"/>
              </w:tcPr>
            </w:tcPrChange>
          </w:tcPr>
          <w:p w14:paraId="6FCE9EC4" w14:textId="385CD75F" w:rsidR="00CE4A68" w:rsidRDefault="00A7416D">
            <w:pPr>
              <w:cnfStyle w:val="000000100000" w:firstRow="0" w:lastRow="0" w:firstColumn="0" w:lastColumn="0" w:oddVBand="0" w:evenVBand="0" w:oddHBand="1" w:evenHBand="0" w:firstRowFirstColumn="0" w:firstRowLastColumn="0" w:lastRowFirstColumn="0" w:lastRowLastColumn="0"/>
              <w:rPr>
                <w:ins w:id="122" w:author="Janneth Estefania Hoyos Rea" w:date="2021-09-29T19:04:00Z"/>
              </w:rPr>
            </w:pPr>
            <w:ins w:id="123" w:author="Janneth Estefania Hoyos Rea" w:date="2021-09-29T19:11:00Z">
              <w:r>
                <w:t>1 000</w:t>
              </w:r>
            </w:ins>
          </w:p>
        </w:tc>
      </w:tr>
      <w:tr w:rsidR="00744EFB" w14:paraId="435B5ACC" w14:textId="77777777" w:rsidTr="00A31F41">
        <w:trPr>
          <w:trHeight w:val="261"/>
        </w:trPr>
        <w:tc>
          <w:tcPr>
            <w:cnfStyle w:val="001000000000" w:firstRow="0" w:lastRow="0" w:firstColumn="1" w:lastColumn="0" w:oddVBand="0" w:evenVBand="0" w:oddHBand="0" w:evenHBand="0" w:firstRowFirstColumn="0" w:firstRowLastColumn="0" w:lastRowFirstColumn="0" w:lastRowLastColumn="0"/>
            <w:tcW w:w="3114" w:type="dxa"/>
          </w:tcPr>
          <w:p w14:paraId="7515BA22" w14:textId="77777777" w:rsidR="00744EFB" w:rsidRDefault="00FF41A2">
            <w:pPr>
              <w:spacing w:after="120" w:line="264" w:lineRule="auto"/>
              <w:rPr>
                <w:b/>
              </w:rPr>
            </w:pPr>
            <w:r>
              <w:rPr>
                <w:b/>
              </w:rPr>
              <w:t>Appartenenza</w:t>
            </w:r>
          </w:p>
        </w:tc>
        <w:tc>
          <w:tcPr>
            <w:tcW w:w="2551" w:type="dxa"/>
          </w:tcPr>
          <w:p w14:paraId="5D92A60F" w14:textId="77777777" w:rsidR="00744EFB" w:rsidRDefault="00FF41A2">
            <w:pPr>
              <w:spacing w:after="120" w:line="264" w:lineRule="auto"/>
              <w:cnfStyle w:val="000000000000" w:firstRow="0" w:lastRow="0" w:firstColumn="0" w:lastColumn="0" w:oddVBand="0" w:evenVBand="0" w:oddHBand="0" w:evenHBand="0" w:firstRowFirstColumn="0" w:firstRowLastColumn="0" w:lastRowFirstColumn="0" w:lastRowLastColumn="0"/>
            </w:pPr>
            <w:r>
              <w:t>A</w:t>
            </w:r>
          </w:p>
        </w:tc>
        <w:tc>
          <w:tcPr>
            <w:tcW w:w="3969" w:type="dxa"/>
          </w:tcPr>
          <w:p w14:paraId="5DF96317" w14:textId="77777777" w:rsidR="00744EFB" w:rsidRDefault="00FF41A2">
            <w:pPr>
              <w:spacing w:after="120" w:line="264" w:lineRule="auto"/>
              <w:cnfStyle w:val="000000000000" w:firstRow="0" w:lastRow="0" w:firstColumn="0" w:lastColumn="0" w:oddVBand="0" w:evenVBand="0" w:oddHBand="0" w:evenHBand="0" w:firstRowFirstColumn="0" w:firstRowLastColumn="0" w:lastRowFirstColumn="0" w:lastRowLastColumn="0"/>
            </w:pPr>
            <w:r>
              <w:t>15 000</w:t>
            </w:r>
          </w:p>
        </w:tc>
      </w:tr>
      <w:tr w:rsidR="00744EFB" w14:paraId="2D0849C1" w14:textId="77777777" w:rsidTr="00A31F4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114" w:type="dxa"/>
          </w:tcPr>
          <w:p w14:paraId="22B71E1A" w14:textId="77777777" w:rsidR="00744EFB" w:rsidRDefault="00FF41A2">
            <w:pPr>
              <w:spacing w:after="120" w:line="264" w:lineRule="auto"/>
              <w:rPr>
                <w:b/>
              </w:rPr>
            </w:pPr>
            <w:r>
              <w:rPr>
                <w:b/>
              </w:rPr>
              <w:t>Inventario</w:t>
            </w:r>
          </w:p>
        </w:tc>
        <w:tc>
          <w:tcPr>
            <w:tcW w:w="2551" w:type="dxa"/>
          </w:tcPr>
          <w:p w14:paraId="660A84B0" w14:textId="77777777" w:rsidR="00744EFB" w:rsidRDefault="00FF41A2">
            <w:pPr>
              <w:spacing w:after="120" w:line="264" w:lineRule="auto"/>
              <w:cnfStyle w:val="000000100000" w:firstRow="0" w:lastRow="0" w:firstColumn="0" w:lastColumn="0" w:oddVBand="0" w:evenVBand="0" w:oddHBand="1" w:evenHBand="0" w:firstRowFirstColumn="0" w:firstRowLastColumn="0" w:lastRowFirstColumn="0" w:lastRowLastColumn="0"/>
            </w:pPr>
            <w:r>
              <w:t>A</w:t>
            </w:r>
          </w:p>
        </w:tc>
        <w:tc>
          <w:tcPr>
            <w:tcW w:w="3969" w:type="dxa"/>
          </w:tcPr>
          <w:p w14:paraId="3C914B73" w14:textId="77777777" w:rsidR="00744EFB" w:rsidRDefault="00FF41A2">
            <w:pPr>
              <w:spacing w:after="120" w:line="264" w:lineRule="auto"/>
              <w:cnfStyle w:val="000000100000" w:firstRow="0" w:lastRow="0" w:firstColumn="0" w:lastColumn="0" w:oddVBand="0" w:evenVBand="0" w:oddHBand="1" w:evenHBand="0" w:firstRowFirstColumn="0" w:firstRowLastColumn="0" w:lastRowFirstColumn="0" w:lastRowLastColumn="0"/>
            </w:pPr>
            <w:r>
              <w:t>15 000</w:t>
            </w:r>
          </w:p>
        </w:tc>
      </w:tr>
    </w:tbl>
    <w:p w14:paraId="320235D3" w14:textId="77777777" w:rsidR="00744EFB" w:rsidRDefault="00744EFB">
      <w:pPr>
        <w:spacing w:after="240"/>
        <w:rPr>
          <w:i/>
        </w:rPr>
      </w:pPr>
    </w:p>
    <w:p w14:paraId="19D7A8C9" w14:textId="77777777" w:rsidR="00744EFB" w:rsidRDefault="00FF41A2">
      <w:pPr>
        <w:spacing w:before="240" w:after="240"/>
        <w:rPr>
          <w:b/>
        </w:rPr>
      </w:pPr>
      <w:r>
        <w:rPr>
          <w:b/>
        </w:rPr>
        <w:t>Medico di base:</w:t>
      </w:r>
      <w:r>
        <w:t xml:space="preserve"> specializzazione di medico, si stima siano circa 50 mila. </w:t>
      </w:r>
    </w:p>
    <w:p w14:paraId="0172E54A" w14:textId="00CC9835" w:rsidR="00744EFB" w:rsidRDefault="00FF41A2">
      <w:pPr>
        <w:spacing w:before="240" w:after="240"/>
        <w:rPr>
          <w:b/>
        </w:rPr>
      </w:pPr>
      <w:r>
        <w:rPr>
          <w:b/>
        </w:rPr>
        <w:t>Medici:</w:t>
      </w:r>
      <w:r>
        <w:rPr>
          <w:i/>
        </w:rPr>
        <w:t xml:space="preserve"> </w:t>
      </w:r>
      <w:r>
        <w:t>si stimano circa 250 mila</w:t>
      </w:r>
      <w:r w:rsidR="00E93EDD">
        <w:t xml:space="preserve"> medici</w:t>
      </w:r>
      <w:r>
        <w:t xml:space="preserve"> in Italia.</w:t>
      </w:r>
    </w:p>
    <w:p w14:paraId="2FD2F930" w14:textId="77777777" w:rsidR="00744EFB" w:rsidRDefault="00FF41A2">
      <w:pPr>
        <w:spacing w:before="240" w:after="240"/>
      </w:pPr>
      <w:r>
        <w:rPr>
          <w:b/>
        </w:rPr>
        <w:t>Personale sanitario e scolastico</w:t>
      </w:r>
      <w:r>
        <w:rPr>
          <w:b/>
          <w:i/>
        </w:rPr>
        <w:t>:</w:t>
      </w:r>
      <w:r>
        <w:t xml:space="preserve"> si considerano docenti e collaboratori scolastici, vengono esclusi gli alunni.</w:t>
      </w:r>
    </w:p>
    <w:p w14:paraId="4BAE6DD8" w14:textId="43F7D131" w:rsidR="00744EFB" w:rsidRDefault="00FF41A2">
      <w:pPr>
        <w:spacing w:before="240" w:after="240"/>
      </w:pPr>
      <w:r>
        <w:rPr>
          <w:b/>
        </w:rPr>
        <w:t>Categorie fragili:</w:t>
      </w:r>
      <w:r>
        <w:rPr>
          <w:i/>
        </w:rPr>
        <w:t xml:space="preserve"> </w:t>
      </w:r>
      <w:r>
        <w:t xml:space="preserve">si considerano “fragili” le persone immunodepresse, con patologie gravi e i cittadini over 65 (in totale circa il 25% della popolazione). </w:t>
      </w:r>
    </w:p>
    <w:p w14:paraId="15211787" w14:textId="7345620F" w:rsidR="00E93EDD" w:rsidRPr="00E93EDD" w:rsidRDefault="00E93EDD">
      <w:pPr>
        <w:spacing w:before="240" w:after="240"/>
        <w:rPr>
          <w:bCs/>
          <w:i/>
        </w:rPr>
      </w:pPr>
      <w:r>
        <w:rPr>
          <w:b/>
        </w:rPr>
        <w:t xml:space="preserve">Altri: </w:t>
      </w:r>
      <w:r>
        <w:rPr>
          <w:bCs/>
        </w:rPr>
        <w:t>I cittadini in totale meno le due categorie soprastanti.</w:t>
      </w:r>
    </w:p>
    <w:p w14:paraId="7DB8E0C7" w14:textId="72071AC1" w:rsidR="00744EFB" w:rsidRDefault="00FF41A2">
      <w:pPr>
        <w:spacing w:after="240"/>
      </w:pPr>
      <w:r>
        <w:rPr>
          <w:b/>
        </w:rPr>
        <w:t>Cittadino</w:t>
      </w:r>
      <w:r>
        <w:rPr>
          <w:b/>
          <w:i/>
        </w:rPr>
        <w:t>:</w:t>
      </w:r>
      <w:r>
        <w:t xml:space="preserve"> si considera la totalità della popolazione italiana.</w:t>
      </w:r>
    </w:p>
    <w:p w14:paraId="2734318A" w14:textId="77777777" w:rsidR="00744EFB" w:rsidRDefault="00FF41A2">
      <w:pPr>
        <w:spacing w:before="240" w:after="240"/>
      </w:pPr>
      <w:r>
        <w:rPr>
          <w:b/>
        </w:rPr>
        <w:t>Centro vaccinale:</w:t>
      </w:r>
      <w:r>
        <w:t xml:space="preserve"> 100 per regione (100*20 = 2000).</w:t>
      </w:r>
    </w:p>
    <w:p w14:paraId="185D46D0" w14:textId="77777777" w:rsidR="00744EFB" w:rsidRDefault="00FF41A2">
      <w:pPr>
        <w:spacing w:before="240" w:after="240"/>
      </w:pPr>
      <w:r>
        <w:rPr>
          <w:b/>
        </w:rPr>
        <w:t xml:space="preserve">Monodose: </w:t>
      </w:r>
      <w:r>
        <w:t xml:space="preserve">il vaccino che richiede una dose è 1 (FLUSTOP). </w:t>
      </w:r>
    </w:p>
    <w:p w14:paraId="4D725E92" w14:textId="77777777" w:rsidR="00744EFB" w:rsidRDefault="00FF41A2">
      <w:pPr>
        <w:spacing w:before="240" w:after="240"/>
      </w:pPr>
      <w:r>
        <w:rPr>
          <w:b/>
        </w:rPr>
        <w:t xml:space="preserve">Doppia dose: </w:t>
      </w:r>
      <w:r>
        <w:t>i vaccini che richiedono due dosi sono 2 (COVIDIN e CORONAX).</w:t>
      </w:r>
    </w:p>
    <w:p w14:paraId="37A2EC0B" w14:textId="77777777" w:rsidR="00744EFB" w:rsidRDefault="00FF41A2">
      <w:pPr>
        <w:spacing w:before="240" w:after="240"/>
      </w:pPr>
      <w:r>
        <w:rPr>
          <w:b/>
        </w:rPr>
        <w:t xml:space="preserve">Tipo di vaccino: </w:t>
      </w:r>
      <w:r>
        <w:t>i vaccini disponibili sono 3.</w:t>
      </w:r>
    </w:p>
    <w:p w14:paraId="00463625" w14:textId="77777777" w:rsidR="00744EFB" w:rsidRDefault="00FF41A2">
      <w:pPr>
        <w:spacing w:before="240" w:after="240"/>
      </w:pPr>
      <w:r>
        <w:rPr>
          <w:b/>
        </w:rPr>
        <w:t>Convocazione</w:t>
      </w:r>
      <w:r>
        <w:rPr>
          <w:b/>
          <w:i/>
        </w:rPr>
        <w:t>:</w:t>
      </w:r>
      <w:r>
        <w:t xml:space="preserve"> la convocazione viene generata in seguito alla prenotazione da parte del cittadino; nel caso ci sia bisogno di una seconda somministrazione la convocazione viene aggiornata con una seconda data.</w:t>
      </w:r>
    </w:p>
    <w:p w14:paraId="30849226" w14:textId="39F2163D" w:rsidR="002C6F1F" w:rsidRDefault="00FF41A2" w:rsidP="002C6F1F">
      <w:pPr>
        <w:spacing w:before="240" w:after="0"/>
      </w:pPr>
      <w:r>
        <w:rPr>
          <w:b/>
        </w:rPr>
        <w:t>Somministrazione</w:t>
      </w:r>
      <w:r>
        <w:rPr>
          <w:b/>
          <w:i/>
        </w:rPr>
        <w:t>:</w:t>
      </w:r>
      <w:r>
        <w:t xml:space="preserve"> si considerano</w:t>
      </w:r>
      <w:r w:rsidR="001B313D">
        <w:t xml:space="preserve"> </w:t>
      </w:r>
      <w:r>
        <w:t>prime e seconde somministrazioni, in base a quale vaccino viene utilizzato.</w:t>
      </w:r>
      <w:r w:rsidR="002C6F1F" w:rsidRPr="002C6F1F">
        <w:t xml:space="preserve"> </w:t>
      </w:r>
      <w:r w:rsidR="002C6F1F">
        <w:t>Esaminando le categorie di cittadini, la categoria del personale sanitario/scolastico ha accesso a soli vaccini a doppia dose, mentre i restanti 48 milioni di cittadini (</w:t>
      </w:r>
      <w:r w:rsidR="002C6F1F">
        <w:rPr>
          <w:i/>
          <w:iCs/>
        </w:rPr>
        <w:t xml:space="preserve">altri </w:t>
      </w:r>
      <w:r w:rsidR="002C6F1F">
        <w:t xml:space="preserve">e </w:t>
      </w:r>
      <w:r w:rsidR="002C6F1F">
        <w:rPr>
          <w:i/>
          <w:iCs/>
        </w:rPr>
        <w:t>categorie fragili</w:t>
      </w:r>
      <w:r w:rsidR="002C6F1F">
        <w:t xml:space="preserve">) ha stesse chance di ricevere vaccino a doppia dose rispetto a uno monodose: </w:t>
      </w:r>
    </w:p>
    <w:p w14:paraId="68E7805D" w14:textId="77777777" w:rsidR="002C6F1F" w:rsidRDefault="002C6F1F" w:rsidP="002C6F1F">
      <w:pPr>
        <w:spacing w:after="0"/>
        <w:jc w:val="center"/>
      </w:pPr>
      <w:r>
        <w:t>2 milioni * 2 + 24 milioni * 2 + 24 milioni = 76 milioni di somministrazioni totali</w:t>
      </w:r>
    </w:p>
    <w:p w14:paraId="2097DC3F" w14:textId="174BF09D" w:rsidR="00744EFB" w:rsidRDefault="002C6F1F" w:rsidP="002C6F1F">
      <w:pPr>
        <w:spacing w:after="240"/>
      </w:pPr>
      <w:r>
        <w:t>Il numero di vaccinati che, in seguito alla prima somministrazione ha un effetto avverso, è considerato irrilevante in questo calcolo.</w:t>
      </w:r>
    </w:p>
    <w:p w14:paraId="7CE91634" w14:textId="00A59F2E" w:rsidR="00744EFB" w:rsidRDefault="00FF41A2">
      <w:pPr>
        <w:spacing w:before="240" w:after="240"/>
        <w:rPr>
          <w:ins w:id="124" w:author="Janneth Estefania Hoyos Rea" w:date="2021-09-29T19:01:00Z"/>
        </w:rPr>
      </w:pPr>
      <w:r>
        <w:rPr>
          <w:b/>
        </w:rPr>
        <w:lastRenderedPageBreak/>
        <w:t>Lotto:</w:t>
      </w:r>
      <w:r>
        <w:t xml:space="preserve"> tutti i lotti hanno lo stesso numero di dosi e ciascun lotto contiene 5 mila dosi</w:t>
      </w:r>
      <w:r w:rsidR="001B313D">
        <w:t xml:space="preserve">; </w:t>
      </w:r>
      <w:r>
        <w:t>sono necessari circa 15000 lotti per coprire l’intera popolazione di cittadini.</w:t>
      </w:r>
    </w:p>
    <w:p w14:paraId="6CD85916" w14:textId="4CD08608" w:rsidR="00CE4A68" w:rsidRPr="000C0F7E" w:rsidRDefault="00CE4A68">
      <w:pPr>
        <w:spacing w:before="240" w:after="240"/>
        <w:rPr>
          <w:bCs/>
        </w:rPr>
      </w:pPr>
      <w:ins w:id="125" w:author="Janneth Estefania Hoyos Rea" w:date="2021-09-29T19:01:00Z">
        <w:r>
          <w:rPr>
            <w:b/>
          </w:rPr>
          <w:t xml:space="preserve">Esecuzione [medico – somministrazione]: </w:t>
        </w:r>
        <w:r>
          <w:rPr>
            <w:bCs/>
          </w:rPr>
          <w:t>quante somministrazion</w:t>
        </w:r>
      </w:ins>
      <w:ins w:id="126" w:author="Janneth Estefania Hoyos Rea" w:date="2021-09-29T19:02:00Z">
        <w:r>
          <w:rPr>
            <w:bCs/>
          </w:rPr>
          <w:t>i vengono effettuate.</w:t>
        </w:r>
      </w:ins>
    </w:p>
    <w:p w14:paraId="1BE63989" w14:textId="6BE69B6F" w:rsidR="00744EFB" w:rsidRDefault="00FF41A2" w:rsidP="00E93EDD">
      <w:pPr>
        <w:spacing w:after="240"/>
      </w:pPr>
      <w:r>
        <w:rPr>
          <w:b/>
        </w:rPr>
        <w:t>Abilitazione [medico – tipo di vaccino]:</w:t>
      </w:r>
      <w:r>
        <w:t xml:space="preserve"> i medici che possono somministrare tutti e 3 i tipi di vaccini sono 200 mila mentre i medici che possono somministrare solo vaccini monodose sono 50 mila, quindi:</w:t>
      </w:r>
      <w:r w:rsidR="00E93EDD">
        <w:tab/>
      </w:r>
      <w:r w:rsidR="00E93EDD">
        <w:tab/>
      </w:r>
      <w:r>
        <w:t>200 000</w:t>
      </w:r>
      <w:r w:rsidR="00E93EDD">
        <w:t xml:space="preserve"> </w:t>
      </w:r>
      <w:r>
        <w:t>*</w:t>
      </w:r>
      <w:r w:rsidR="00E93EDD">
        <w:t xml:space="preserve"> </w:t>
      </w:r>
      <w:r>
        <w:t>3 + 50 000</w:t>
      </w:r>
      <w:r w:rsidR="00E93EDD">
        <w:t xml:space="preserve"> </w:t>
      </w:r>
      <w:r>
        <w:t>*</w:t>
      </w:r>
      <w:r w:rsidR="00E93EDD">
        <w:t xml:space="preserve"> </w:t>
      </w:r>
      <w:r>
        <w:t>2 = 700 000</w:t>
      </w:r>
    </w:p>
    <w:p w14:paraId="6A3A103D" w14:textId="77777777" w:rsidR="00744EFB" w:rsidRDefault="00FF41A2">
      <w:pPr>
        <w:spacing w:after="0"/>
      </w:pPr>
      <w:r>
        <w:rPr>
          <w:b/>
        </w:rPr>
        <w:t>Accesso [</w:t>
      </w:r>
      <w:r>
        <w:rPr>
          <w:b/>
          <w:i/>
        </w:rPr>
        <w:t>cittadino - tipo di vaccino</w:t>
      </w:r>
      <w:r>
        <w:rPr>
          <w:b/>
        </w:rPr>
        <w:t xml:space="preserve">]: </w:t>
      </w:r>
      <w:r>
        <w:t>gli appartenenti alla categoria di personale scolastico e sanitario sono circa 2 milioni e possono accedere solo a due tipi di vaccini, gli appartenenti alle categorie fragili sono circa 15 milioni e possono accedere solo a due tipi di vaccini. I restanti cittadini sono circa 43 milioni e possono accedere anche loro solo a 2 tipi di vaccini, quindi:</w:t>
      </w:r>
    </w:p>
    <w:p w14:paraId="508DDB56" w14:textId="77777777" w:rsidR="00744EFB" w:rsidRDefault="00FF41A2" w:rsidP="00B45F11">
      <w:pPr>
        <w:spacing w:after="0"/>
        <w:jc w:val="center"/>
      </w:pPr>
      <w:r>
        <w:t>2 000 000*2 + 15 000 000*2 + 43 000 000*2 = 123 000 000.</w:t>
      </w:r>
    </w:p>
    <w:p w14:paraId="6D2450A6" w14:textId="3AF9877B" w:rsidR="00744EFB" w:rsidRDefault="00FF41A2">
      <w:pPr>
        <w:spacing w:before="240" w:after="240"/>
      </w:pPr>
      <w:r>
        <w:rPr>
          <w:b/>
        </w:rPr>
        <w:t>Prenotazione [</w:t>
      </w:r>
      <w:r>
        <w:rPr>
          <w:b/>
          <w:i/>
        </w:rPr>
        <w:t>cittadino - convocazione</w:t>
      </w:r>
      <w:r>
        <w:rPr>
          <w:b/>
        </w:rPr>
        <w:t>]:</w:t>
      </w:r>
      <w:r>
        <w:t xml:space="preserve"> </w:t>
      </w:r>
      <w:r w:rsidR="001B313D">
        <w:t xml:space="preserve">circa </w:t>
      </w:r>
      <w:r>
        <w:t xml:space="preserve">50 000 000 </w:t>
      </w:r>
      <w:r w:rsidR="001B313D">
        <w:t xml:space="preserve">(considerando le prenotazioni per </w:t>
      </w:r>
      <w:proofErr w:type="spellStart"/>
      <w:r w:rsidR="001B313D">
        <w:t>app</w:t>
      </w:r>
      <w:proofErr w:type="spellEnd"/>
      <w:r w:rsidR="001B313D">
        <w:t xml:space="preserve"> sia quelle per sito web)</w:t>
      </w:r>
    </w:p>
    <w:p w14:paraId="5EC611F1" w14:textId="08E5E6E4" w:rsidR="00744EFB" w:rsidRDefault="00FF41A2">
      <w:pPr>
        <w:spacing w:before="240" w:after="240"/>
        <w:rPr>
          <w:b/>
        </w:rPr>
      </w:pPr>
      <w:r>
        <w:rPr>
          <w:b/>
        </w:rPr>
        <w:t>Afferenza</w:t>
      </w:r>
      <w:r w:rsidR="001B313D">
        <w:rPr>
          <w:b/>
        </w:rPr>
        <w:t xml:space="preserve"> </w:t>
      </w:r>
      <w:r>
        <w:rPr>
          <w:b/>
        </w:rPr>
        <w:t>[</w:t>
      </w:r>
      <w:r>
        <w:rPr>
          <w:b/>
          <w:i/>
        </w:rPr>
        <w:t>centro vaccinale - medici</w:t>
      </w:r>
      <w:r>
        <w:rPr>
          <w:b/>
        </w:rPr>
        <w:t xml:space="preserve">]: </w:t>
      </w:r>
      <w:r>
        <w:t>ogni medico afferisce ad uno ed un solo centro vaccinale</w:t>
      </w:r>
      <w:r>
        <w:rPr>
          <w:b/>
        </w:rPr>
        <w:t>.</w:t>
      </w:r>
    </w:p>
    <w:p w14:paraId="6FAB2716" w14:textId="76D76C27" w:rsidR="00744EFB" w:rsidRDefault="00FF41A2">
      <w:pPr>
        <w:spacing w:before="240" w:after="240"/>
      </w:pPr>
      <w:r>
        <w:rPr>
          <w:b/>
        </w:rPr>
        <w:t>Presso</w:t>
      </w:r>
      <w:r w:rsidR="00E93EDD">
        <w:rPr>
          <w:b/>
        </w:rPr>
        <w:t xml:space="preserve"> </w:t>
      </w:r>
      <w:r>
        <w:rPr>
          <w:b/>
        </w:rPr>
        <w:t>[</w:t>
      </w:r>
      <w:r>
        <w:rPr>
          <w:b/>
          <w:i/>
        </w:rPr>
        <w:t>centro vaccinale - convocazione</w:t>
      </w:r>
      <w:r>
        <w:rPr>
          <w:b/>
        </w:rPr>
        <w:t xml:space="preserve">]: </w:t>
      </w:r>
      <w:r>
        <w:t>per ogni convocazione viene scelto un centro vaccinale.</w:t>
      </w:r>
    </w:p>
    <w:p w14:paraId="4D0CDA5A" w14:textId="7AD74C9C" w:rsidR="00744EFB" w:rsidRDefault="00FF41A2" w:rsidP="002C6F1F">
      <w:pPr>
        <w:spacing w:before="240" w:after="0"/>
      </w:pPr>
      <w:r>
        <w:rPr>
          <w:b/>
        </w:rPr>
        <w:t>Genera</w:t>
      </w:r>
      <w:r w:rsidR="00E93EDD">
        <w:rPr>
          <w:b/>
        </w:rPr>
        <w:t xml:space="preserve">zione </w:t>
      </w:r>
      <w:r>
        <w:rPr>
          <w:b/>
        </w:rPr>
        <w:t>[</w:t>
      </w:r>
      <w:r>
        <w:rPr>
          <w:b/>
          <w:i/>
        </w:rPr>
        <w:t>convocazione - somministrazione</w:t>
      </w:r>
      <w:r>
        <w:rPr>
          <w:b/>
        </w:rPr>
        <w:t>]:</w:t>
      </w:r>
      <w:r w:rsidR="002C6F1F">
        <w:t xml:space="preserve"> tante occorrenze quante somministrazioni si hanno per la totalità della popolazione italiana</w:t>
      </w:r>
      <w:r>
        <w:t>.</w:t>
      </w:r>
      <w:r w:rsidR="00B45F11">
        <w:t xml:space="preserve"> </w:t>
      </w:r>
    </w:p>
    <w:p w14:paraId="012184A4" w14:textId="660895E1" w:rsidR="00744EFB" w:rsidRDefault="00FF41A2">
      <w:pPr>
        <w:spacing w:before="240" w:after="240"/>
        <w:rPr>
          <w:ins w:id="127" w:author="Janneth Estefania Hoyos Rea" w:date="2021-09-29T19:08:00Z"/>
        </w:rPr>
      </w:pPr>
      <w:r>
        <w:rPr>
          <w:b/>
        </w:rPr>
        <w:t>Utilizzo</w:t>
      </w:r>
      <w:r w:rsidR="00E93EDD">
        <w:rPr>
          <w:b/>
        </w:rPr>
        <w:t xml:space="preserve"> </w:t>
      </w:r>
      <w:r>
        <w:rPr>
          <w:b/>
        </w:rPr>
        <w:t>[</w:t>
      </w:r>
      <w:r>
        <w:rPr>
          <w:b/>
          <w:i/>
        </w:rPr>
        <w:t>somministrazione - lotto</w:t>
      </w:r>
      <w:r>
        <w:rPr>
          <w:b/>
        </w:rPr>
        <w:t xml:space="preserve">]: </w:t>
      </w:r>
      <w:r>
        <w:t>la somministrazione conosce il lotto del vaccino che è stato scelto.</w:t>
      </w:r>
    </w:p>
    <w:p w14:paraId="726AD0D8" w14:textId="72FB843E" w:rsidR="00A7416D" w:rsidRPr="000C0F7E" w:rsidRDefault="00A7416D">
      <w:pPr>
        <w:spacing w:before="240" w:after="240"/>
        <w:rPr>
          <w:bCs/>
        </w:rPr>
      </w:pPr>
      <w:ins w:id="128" w:author="Janneth Estefania Hoyos Rea" w:date="2021-09-29T19:08:00Z">
        <w:r>
          <w:rPr>
            <w:b/>
          </w:rPr>
          <w:t>Effetto avverso [</w:t>
        </w:r>
        <w:r>
          <w:rPr>
            <w:b/>
            <w:i/>
          </w:rPr>
          <w:t>somministrazione - lotto</w:t>
        </w:r>
        <w:r>
          <w:rPr>
            <w:b/>
          </w:rPr>
          <w:t>]:</w:t>
        </w:r>
        <w:r>
          <w:rPr>
            <w:bCs/>
          </w:rPr>
          <w:t xml:space="preserve"> </w:t>
        </w:r>
      </w:ins>
      <w:ins w:id="129" w:author="Janneth Estefania Hoyos Rea" w:date="2021-09-29T19:09:00Z">
        <w:r>
          <w:rPr>
            <w:bCs/>
          </w:rPr>
          <w:t>una stima degli effetti avversi incontrati nell’intera compagna vaccinale.</w:t>
        </w:r>
      </w:ins>
      <w:ins w:id="130" w:author="Janneth Estefania Hoyos Rea" w:date="2021-09-29T19:11:00Z">
        <w:r>
          <w:rPr>
            <w:bCs/>
          </w:rPr>
          <w:t xml:space="preserve"> Se ne vengono segnalati due al giorno in una campagna dalla durata di circa 500 giorni, saranno all’incirca 1000.</w:t>
        </w:r>
      </w:ins>
    </w:p>
    <w:p w14:paraId="7DEA482A" w14:textId="6E7831C0" w:rsidR="00744EFB" w:rsidRDefault="00FF41A2">
      <w:pPr>
        <w:spacing w:before="240" w:after="240"/>
      </w:pPr>
      <w:r>
        <w:rPr>
          <w:b/>
        </w:rPr>
        <w:t>Appartenenza</w:t>
      </w:r>
      <w:r w:rsidR="00E93EDD">
        <w:rPr>
          <w:b/>
        </w:rPr>
        <w:t xml:space="preserve"> </w:t>
      </w:r>
      <w:r>
        <w:rPr>
          <w:b/>
        </w:rPr>
        <w:t>[</w:t>
      </w:r>
      <w:r>
        <w:rPr>
          <w:b/>
          <w:i/>
        </w:rPr>
        <w:t>lotto - tipo di vaccino</w:t>
      </w:r>
      <w:r>
        <w:rPr>
          <w:b/>
        </w:rPr>
        <w:t>]:</w:t>
      </w:r>
      <w:r>
        <w:rPr>
          <w:i/>
        </w:rPr>
        <w:t xml:space="preserve"> </w:t>
      </w:r>
      <w:r>
        <w:t xml:space="preserve">ogni </w:t>
      </w:r>
      <w:r w:rsidR="00CB6F98">
        <w:t>lotto</w:t>
      </w:r>
      <w:r>
        <w:t xml:space="preserve"> appartiene ad un</w:t>
      </w:r>
      <w:r w:rsidR="00CB6F98">
        <w:t>o specifico vaccino</w:t>
      </w:r>
      <w:r>
        <w:t>.</w:t>
      </w:r>
    </w:p>
    <w:p w14:paraId="1FDF6321" w14:textId="53D27B4A" w:rsidR="00744EFB" w:rsidRDefault="00FF41A2">
      <w:pPr>
        <w:spacing w:before="240" w:after="240"/>
      </w:pPr>
      <w:r>
        <w:rPr>
          <w:b/>
        </w:rPr>
        <w:t>Inventario</w:t>
      </w:r>
      <w:r w:rsidR="00E93EDD">
        <w:rPr>
          <w:b/>
        </w:rPr>
        <w:t xml:space="preserve"> </w:t>
      </w:r>
      <w:r>
        <w:rPr>
          <w:b/>
        </w:rPr>
        <w:t xml:space="preserve">[centro vaccinale - lotto]: </w:t>
      </w:r>
      <w:r w:rsidR="00945675">
        <w:t>un</w:t>
      </w:r>
      <w:r>
        <w:t xml:space="preserve"> lotto non può essere spartito in più centri vaccinali</w:t>
      </w:r>
      <w:r w:rsidR="00945675">
        <w:t>, ovvero ciascun lotto può andare nell’inventario di al massimo un centro vaccinale.</w:t>
      </w:r>
    </w:p>
    <w:p w14:paraId="57EAAF58" w14:textId="035D6BD4" w:rsidR="00744EFB" w:rsidRDefault="00FF41A2" w:rsidP="00CB6F98">
      <w:pPr>
        <w:pStyle w:val="Titolo2"/>
        <w:spacing w:after="240"/>
      </w:pPr>
      <w:bookmarkStart w:id="131" w:name="_Toc83567056"/>
      <w:r>
        <w:t>2.2 Tavola delle operazioni</w:t>
      </w:r>
      <w:bookmarkEnd w:id="131"/>
      <w:r>
        <w:t xml:space="preserve"> </w:t>
      </w:r>
    </w:p>
    <w:tbl>
      <w:tblPr>
        <w:tblStyle w:val="a1"/>
        <w:tblW w:w="9630" w:type="dxa"/>
        <w:tblInd w:w="-15" w:type="dxa"/>
        <w:tblBorders>
          <w:top w:val="single" w:sz="4" w:space="0" w:color="EFB170"/>
          <w:left w:val="single" w:sz="4" w:space="0" w:color="EFB170"/>
          <w:bottom w:val="single" w:sz="4" w:space="0" w:color="EFB170"/>
          <w:right w:val="single" w:sz="4" w:space="0" w:color="EFB170"/>
          <w:insideH w:val="single" w:sz="4" w:space="0" w:color="EFB170"/>
          <w:insideV w:val="single" w:sz="4" w:space="0" w:color="EFB170"/>
        </w:tblBorders>
        <w:tblLayout w:type="fixed"/>
        <w:tblLook w:val="04A0" w:firstRow="1" w:lastRow="0" w:firstColumn="1" w:lastColumn="0" w:noHBand="0" w:noVBand="1"/>
      </w:tblPr>
      <w:tblGrid>
        <w:gridCol w:w="645"/>
        <w:gridCol w:w="4455"/>
        <w:gridCol w:w="2505"/>
        <w:gridCol w:w="2025"/>
      </w:tblGrid>
      <w:tr w:rsidR="00744EFB" w14:paraId="61020F98" w14:textId="77777777" w:rsidTr="00744E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 w:type="dxa"/>
          </w:tcPr>
          <w:p w14:paraId="6155B24F" w14:textId="77777777" w:rsidR="00744EFB" w:rsidRDefault="00FF41A2">
            <w:r>
              <w:t>#</w:t>
            </w:r>
          </w:p>
        </w:tc>
        <w:tc>
          <w:tcPr>
            <w:tcW w:w="4455" w:type="dxa"/>
          </w:tcPr>
          <w:p w14:paraId="2FA67DC1" w14:textId="77777777" w:rsidR="00744EFB" w:rsidRDefault="00FF41A2">
            <w:pPr>
              <w:cnfStyle w:val="100000000000" w:firstRow="1" w:lastRow="0" w:firstColumn="0" w:lastColumn="0" w:oddVBand="0" w:evenVBand="0" w:oddHBand="0" w:evenHBand="0" w:firstRowFirstColumn="0" w:firstRowLastColumn="0" w:lastRowFirstColumn="0" w:lastRowLastColumn="0"/>
            </w:pPr>
            <w:r>
              <w:t xml:space="preserve">Descrizione </w:t>
            </w:r>
          </w:p>
        </w:tc>
        <w:tc>
          <w:tcPr>
            <w:tcW w:w="2505" w:type="dxa"/>
          </w:tcPr>
          <w:p w14:paraId="21333506" w14:textId="77777777" w:rsidR="00744EFB" w:rsidRDefault="00FF41A2">
            <w:pPr>
              <w:cnfStyle w:val="100000000000" w:firstRow="1" w:lastRow="0" w:firstColumn="0" w:lastColumn="0" w:oddVBand="0" w:evenVBand="0" w:oddHBand="0" w:evenHBand="0" w:firstRowFirstColumn="0" w:firstRowLastColumn="0" w:lastRowFirstColumn="0" w:lastRowLastColumn="0"/>
            </w:pPr>
            <w:r>
              <w:t xml:space="preserve">Frequenza </w:t>
            </w:r>
          </w:p>
        </w:tc>
        <w:tc>
          <w:tcPr>
            <w:tcW w:w="2025" w:type="dxa"/>
          </w:tcPr>
          <w:p w14:paraId="4485EDD6" w14:textId="77777777" w:rsidR="00744EFB" w:rsidRDefault="00FF41A2">
            <w:pPr>
              <w:cnfStyle w:val="100000000000" w:firstRow="1" w:lastRow="0" w:firstColumn="0" w:lastColumn="0" w:oddVBand="0" w:evenVBand="0" w:oddHBand="0" w:evenHBand="0" w:firstRowFirstColumn="0" w:firstRowLastColumn="0" w:lastRowFirstColumn="0" w:lastRowLastColumn="0"/>
            </w:pPr>
            <w:r>
              <w:t>Tipo</w:t>
            </w:r>
          </w:p>
        </w:tc>
      </w:tr>
      <w:tr w:rsidR="00744EFB" w:rsidDel="007D4C66" w14:paraId="2C960A58" w14:textId="5BBB98FA" w:rsidTr="00744EFB">
        <w:trPr>
          <w:cnfStyle w:val="000000100000" w:firstRow="0" w:lastRow="0" w:firstColumn="0" w:lastColumn="0" w:oddVBand="0" w:evenVBand="0" w:oddHBand="1" w:evenHBand="0" w:firstRowFirstColumn="0" w:firstRowLastColumn="0" w:lastRowFirstColumn="0" w:lastRowLastColumn="0"/>
          <w:del w:id="132" w:author="Janneth Estefania Hoyos Rea" w:date="2021-09-30T08:41:00Z"/>
        </w:trPr>
        <w:tc>
          <w:tcPr>
            <w:cnfStyle w:val="001000000000" w:firstRow="0" w:lastRow="0" w:firstColumn="1" w:lastColumn="0" w:oddVBand="0" w:evenVBand="0" w:oddHBand="0" w:evenHBand="0" w:firstRowFirstColumn="0" w:firstRowLastColumn="0" w:lastRowFirstColumn="0" w:lastRowLastColumn="0"/>
            <w:tcW w:w="645" w:type="dxa"/>
          </w:tcPr>
          <w:p w14:paraId="271D26CB" w14:textId="52A31BBD" w:rsidR="00744EFB" w:rsidDel="007D4C66" w:rsidRDefault="00FF41A2">
            <w:pPr>
              <w:rPr>
                <w:del w:id="133" w:author="Janneth Estefania Hoyos Rea" w:date="2021-09-30T08:41:00Z"/>
              </w:rPr>
            </w:pPr>
            <w:del w:id="134" w:author="Janneth Estefania Hoyos Rea" w:date="2021-09-30T08:41:00Z">
              <w:r w:rsidDel="007D4C66">
                <w:delText>I</w:delText>
              </w:r>
            </w:del>
          </w:p>
        </w:tc>
        <w:tc>
          <w:tcPr>
            <w:tcW w:w="4455" w:type="dxa"/>
          </w:tcPr>
          <w:p w14:paraId="2465F4CB" w14:textId="0A09133E" w:rsidR="00744EFB" w:rsidDel="007D4C66" w:rsidRDefault="00FF41A2">
            <w:pPr>
              <w:cnfStyle w:val="000000100000" w:firstRow="0" w:lastRow="0" w:firstColumn="0" w:lastColumn="0" w:oddVBand="0" w:evenVBand="0" w:oddHBand="1" w:evenHBand="0" w:firstRowFirstColumn="0" w:firstRowLastColumn="0" w:lastRowFirstColumn="0" w:lastRowLastColumn="0"/>
              <w:rPr>
                <w:del w:id="135" w:author="Janneth Estefania Hoyos Rea" w:date="2021-09-30T08:41:00Z"/>
              </w:rPr>
            </w:pPr>
            <w:del w:id="136" w:author="Janneth Estefania Hoyos Rea" w:date="2021-09-30T08:41:00Z">
              <w:r w:rsidDel="007D4C66">
                <w:delText>rimozione di un lotto vaccinale scaduto</w:delText>
              </w:r>
            </w:del>
          </w:p>
        </w:tc>
        <w:tc>
          <w:tcPr>
            <w:tcW w:w="2505" w:type="dxa"/>
          </w:tcPr>
          <w:p w14:paraId="766CC850" w14:textId="75A8D0E5" w:rsidR="00744EFB" w:rsidDel="007D4C66" w:rsidRDefault="00FF41A2">
            <w:pPr>
              <w:cnfStyle w:val="000000100000" w:firstRow="0" w:lastRow="0" w:firstColumn="0" w:lastColumn="0" w:oddVBand="0" w:evenVBand="0" w:oddHBand="1" w:evenHBand="0" w:firstRowFirstColumn="0" w:firstRowLastColumn="0" w:lastRowFirstColumn="0" w:lastRowLastColumn="0"/>
              <w:rPr>
                <w:del w:id="137" w:author="Janneth Estefania Hoyos Rea" w:date="2021-09-30T08:41:00Z"/>
              </w:rPr>
            </w:pPr>
            <w:del w:id="138" w:author="Janneth Estefania Hoyos Rea" w:date="2021-09-30T08:41:00Z">
              <w:r w:rsidDel="007D4C66">
                <w:delText>1 volta al giorno</w:delText>
              </w:r>
            </w:del>
          </w:p>
        </w:tc>
        <w:tc>
          <w:tcPr>
            <w:tcW w:w="2025" w:type="dxa"/>
          </w:tcPr>
          <w:p w14:paraId="464DAA96" w14:textId="334E3E5F" w:rsidR="00744EFB" w:rsidDel="007D4C66" w:rsidRDefault="00FF41A2">
            <w:pPr>
              <w:cnfStyle w:val="000000100000" w:firstRow="0" w:lastRow="0" w:firstColumn="0" w:lastColumn="0" w:oddVBand="0" w:evenVBand="0" w:oddHBand="1" w:evenHBand="0" w:firstRowFirstColumn="0" w:firstRowLastColumn="0" w:lastRowFirstColumn="0" w:lastRowLastColumn="0"/>
              <w:rPr>
                <w:del w:id="139" w:author="Janneth Estefania Hoyos Rea" w:date="2021-09-30T08:41:00Z"/>
              </w:rPr>
            </w:pPr>
            <w:del w:id="140" w:author="Janneth Estefania Hoyos Rea" w:date="2021-09-30T08:41:00Z">
              <w:r w:rsidDel="007D4C66">
                <w:delText>B</w:delText>
              </w:r>
            </w:del>
          </w:p>
        </w:tc>
      </w:tr>
      <w:tr w:rsidR="00FB2FEB" w14:paraId="1BD3638B" w14:textId="77777777" w:rsidTr="00744EFB">
        <w:trPr>
          <w:ins w:id="141" w:author="Janneth Estefania Hoyos Rea" w:date="2021-09-30T06:19:00Z"/>
        </w:trPr>
        <w:tc>
          <w:tcPr>
            <w:cnfStyle w:val="001000000000" w:firstRow="0" w:lastRow="0" w:firstColumn="1" w:lastColumn="0" w:oddVBand="0" w:evenVBand="0" w:oddHBand="0" w:evenHBand="0" w:firstRowFirstColumn="0" w:firstRowLastColumn="0" w:lastRowFirstColumn="0" w:lastRowLastColumn="0"/>
            <w:tcW w:w="645" w:type="dxa"/>
          </w:tcPr>
          <w:p w14:paraId="47B4C0F5" w14:textId="7198FD58" w:rsidR="00FB2FEB" w:rsidRDefault="00FB2FEB">
            <w:pPr>
              <w:rPr>
                <w:ins w:id="142" w:author="Janneth Estefania Hoyos Rea" w:date="2021-09-30T06:19:00Z"/>
              </w:rPr>
            </w:pPr>
            <w:ins w:id="143" w:author="Janneth Estefania Hoyos Rea" w:date="2021-09-30T06:19:00Z">
              <w:r>
                <w:t>I</w:t>
              </w:r>
            </w:ins>
          </w:p>
        </w:tc>
        <w:tc>
          <w:tcPr>
            <w:tcW w:w="4455" w:type="dxa"/>
          </w:tcPr>
          <w:p w14:paraId="7C5B5243" w14:textId="17CA2C79" w:rsidR="00FB2FEB" w:rsidRDefault="00AC484C">
            <w:pPr>
              <w:cnfStyle w:val="000000000000" w:firstRow="0" w:lastRow="0" w:firstColumn="0" w:lastColumn="0" w:oddVBand="0" w:evenVBand="0" w:oddHBand="0" w:evenHBand="0" w:firstRowFirstColumn="0" w:firstRowLastColumn="0" w:lastRowFirstColumn="0" w:lastRowLastColumn="0"/>
              <w:rPr>
                <w:ins w:id="144" w:author="Janneth Estefania Hoyos Rea" w:date="2021-09-30T06:19:00Z"/>
              </w:rPr>
            </w:pPr>
            <w:ins w:id="145" w:author="Janneth Estefania Hoyos Rea" w:date="2021-09-30T06:54:00Z">
              <w:r>
                <w:t>prenotazione di un cittadino</w:t>
              </w:r>
            </w:ins>
          </w:p>
        </w:tc>
        <w:tc>
          <w:tcPr>
            <w:tcW w:w="2505" w:type="dxa"/>
          </w:tcPr>
          <w:p w14:paraId="566FDDAF" w14:textId="75E8B577" w:rsidR="00FB2FEB" w:rsidRDefault="00AC484C">
            <w:pPr>
              <w:cnfStyle w:val="000000000000" w:firstRow="0" w:lastRow="0" w:firstColumn="0" w:lastColumn="0" w:oddVBand="0" w:evenVBand="0" w:oddHBand="0" w:evenHBand="0" w:firstRowFirstColumn="0" w:firstRowLastColumn="0" w:lastRowFirstColumn="0" w:lastRowLastColumn="0"/>
              <w:rPr>
                <w:ins w:id="146" w:author="Janneth Estefania Hoyos Rea" w:date="2021-09-30T06:19:00Z"/>
              </w:rPr>
            </w:pPr>
            <w:ins w:id="147" w:author="Janneth Estefania Hoyos Rea" w:date="2021-09-30T06:54:00Z">
              <w:r>
                <w:t>100 00 volte al giorno</w:t>
              </w:r>
            </w:ins>
          </w:p>
        </w:tc>
        <w:tc>
          <w:tcPr>
            <w:tcW w:w="2025" w:type="dxa"/>
          </w:tcPr>
          <w:p w14:paraId="1C985A78" w14:textId="7B86801A" w:rsidR="00FB2FEB" w:rsidRDefault="00AC484C">
            <w:pPr>
              <w:cnfStyle w:val="000000000000" w:firstRow="0" w:lastRow="0" w:firstColumn="0" w:lastColumn="0" w:oddVBand="0" w:evenVBand="0" w:oddHBand="0" w:evenHBand="0" w:firstRowFirstColumn="0" w:firstRowLastColumn="0" w:lastRowFirstColumn="0" w:lastRowLastColumn="0"/>
              <w:rPr>
                <w:ins w:id="148" w:author="Janneth Estefania Hoyos Rea" w:date="2021-09-30T06:19:00Z"/>
              </w:rPr>
            </w:pPr>
            <w:ins w:id="149" w:author="Janneth Estefania Hoyos Rea" w:date="2021-09-30T06:54:00Z">
              <w:r>
                <w:t>B</w:t>
              </w:r>
            </w:ins>
          </w:p>
        </w:tc>
      </w:tr>
      <w:tr w:rsidR="00744EFB" w14:paraId="5F913CAA" w14:textId="77777777" w:rsidTr="00744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 w:type="dxa"/>
          </w:tcPr>
          <w:p w14:paraId="1317A13F" w14:textId="153C1DBF" w:rsidR="00744EFB" w:rsidRDefault="00FF41A2">
            <w:r>
              <w:t>II</w:t>
            </w:r>
          </w:p>
        </w:tc>
        <w:tc>
          <w:tcPr>
            <w:tcW w:w="4455" w:type="dxa"/>
          </w:tcPr>
          <w:p w14:paraId="0C91A81C" w14:textId="77777777" w:rsidR="00744EFB" w:rsidRDefault="00FF41A2">
            <w:pPr>
              <w:cnfStyle w:val="000000100000" w:firstRow="0" w:lastRow="0" w:firstColumn="0" w:lastColumn="0" w:oddVBand="0" w:evenVBand="0" w:oddHBand="1" w:evenHBand="0" w:firstRowFirstColumn="0" w:firstRowLastColumn="0" w:lastRowFirstColumn="0" w:lastRowLastColumn="0"/>
            </w:pPr>
            <w:r>
              <w:t>assegna una convocazione a un cittadino</w:t>
            </w:r>
          </w:p>
        </w:tc>
        <w:tc>
          <w:tcPr>
            <w:tcW w:w="2505" w:type="dxa"/>
          </w:tcPr>
          <w:p w14:paraId="4AEAF2D1" w14:textId="77777777" w:rsidR="00744EFB" w:rsidRDefault="00FF41A2">
            <w:pPr>
              <w:cnfStyle w:val="000000100000" w:firstRow="0" w:lastRow="0" w:firstColumn="0" w:lastColumn="0" w:oddVBand="0" w:evenVBand="0" w:oddHBand="1" w:evenHBand="0" w:firstRowFirstColumn="0" w:firstRowLastColumn="0" w:lastRowFirstColumn="0" w:lastRowLastColumn="0"/>
            </w:pPr>
            <w:r>
              <w:t>100 000 volte al giorno</w:t>
            </w:r>
          </w:p>
        </w:tc>
        <w:tc>
          <w:tcPr>
            <w:tcW w:w="2025" w:type="dxa"/>
          </w:tcPr>
          <w:p w14:paraId="3272220E" w14:textId="7AFD8530" w:rsidR="00744EFB" w:rsidRDefault="00A7416D">
            <w:pPr>
              <w:cnfStyle w:val="000000100000" w:firstRow="0" w:lastRow="0" w:firstColumn="0" w:lastColumn="0" w:oddVBand="0" w:evenVBand="0" w:oddHBand="1" w:evenHBand="0" w:firstRowFirstColumn="0" w:firstRowLastColumn="0" w:lastRowFirstColumn="0" w:lastRowLastColumn="0"/>
            </w:pPr>
            <w:ins w:id="150" w:author="Janneth Estefania Hoyos Rea" w:date="2021-09-29T19:07:00Z">
              <w:r>
                <w:t>B</w:t>
              </w:r>
            </w:ins>
            <w:del w:id="151" w:author="Janneth Estefania Hoyos Rea" w:date="2021-09-29T19:06:00Z">
              <w:r w:rsidR="00FF41A2" w:rsidDel="00CE4A68">
                <w:delText>I</w:delText>
              </w:r>
            </w:del>
          </w:p>
        </w:tc>
      </w:tr>
      <w:tr w:rsidR="00744EFB" w14:paraId="22C581DE" w14:textId="77777777" w:rsidTr="00744EFB">
        <w:tc>
          <w:tcPr>
            <w:cnfStyle w:val="001000000000" w:firstRow="0" w:lastRow="0" w:firstColumn="1" w:lastColumn="0" w:oddVBand="0" w:evenVBand="0" w:oddHBand="0" w:evenHBand="0" w:firstRowFirstColumn="0" w:firstRowLastColumn="0" w:lastRowFirstColumn="0" w:lastRowLastColumn="0"/>
            <w:tcW w:w="645" w:type="dxa"/>
          </w:tcPr>
          <w:p w14:paraId="61D12DD5" w14:textId="4C7735D4" w:rsidR="00744EFB" w:rsidRDefault="00FF41A2">
            <w:r>
              <w:t>I</w:t>
            </w:r>
            <w:r w:rsidR="00D103E1">
              <w:t>II</w:t>
            </w:r>
            <w:del w:id="152" w:author="Janneth Estefania Hoyos Rea" w:date="2021-09-30T06:19:00Z">
              <w:r w:rsidDel="00FB2FEB">
                <w:delText>II</w:delText>
              </w:r>
            </w:del>
          </w:p>
        </w:tc>
        <w:tc>
          <w:tcPr>
            <w:tcW w:w="4455" w:type="dxa"/>
          </w:tcPr>
          <w:p w14:paraId="30D829AF" w14:textId="77777777" w:rsidR="00744EFB" w:rsidRDefault="00FF41A2">
            <w:pPr>
              <w:cnfStyle w:val="000000000000" w:firstRow="0" w:lastRow="0" w:firstColumn="0" w:lastColumn="0" w:oddVBand="0" w:evenVBand="0" w:oddHBand="0" w:evenHBand="0" w:firstRowFirstColumn="0" w:firstRowLastColumn="0" w:lastRowFirstColumn="0" w:lastRowLastColumn="0"/>
            </w:pPr>
            <w:r>
              <w:t>aggiornamento della convocazione con data e ora della seconda somministrazione</w:t>
            </w:r>
          </w:p>
        </w:tc>
        <w:tc>
          <w:tcPr>
            <w:tcW w:w="2505" w:type="dxa"/>
          </w:tcPr>
          <w:p w14:paraId="6FC3E83A" w14:textId="77777777" w:rsidR="00744EFB" w:rsidRDefault="00FF41A2">
            <w:pPr>
              <w:cnfStyle w:val="000000000000" w:firstRow="0" w:lastRow="0" w:firstColumn="0" w:lastColumn="0" w:oddVBand="0" w:evenVBand="0" w:oddHBand="0" w:evenHBand="0" w:firstRowFirstColumn="0" w:firstRowLastColumn="0" w:lastRowFirstColumn="0" w:lastRowLastColumn="0"/>
            </w:pPr>
            <w:r>
              <w:t>80 000 volte al giorno</w:t>
            </w:r>
          </w:p>
        </w:tc>
        <w:tc>
          <w:tcPr>
            <w:tcW w:w="2025" w:type="dxa"/>
          </w:tcPr>
          <w:p w14:paraId="49B0E81D" w14:textId="1CBAFD0D" w:rsidR="00744EFB" w:rsidRDefault="00A7416D">
            <w:pPr>
              <w:cnfStyle w:val="000000000000" w:firstRow="0" w:lastRow="0" w:firstColumn="0" w:lastColumn="0" w:oddVBand="0" w:evenVBand="0" w:oddHBand="0" w:evenHBand="0" w:firstRowFirstColumn="0" w:firstRowLastColumn="0" w:lastRowFirstColumn="0" w:lastRowLastColumn="0"/>
            </w:pPr>
            <w:ins w:id="153" w:author="Janneth Estefania Hoyos Rea" w:date="2021-09-29T19:07:00Z">
              <w:r>
                <w:t>I</w:t>
              </w:r>
            </w:ins>
            <w:del w:id="154" w:author="Janneth Estefania Hoyos Rea" w:date="2021-09-29T19:07:00Z">
              <w:r w:rsidR="00FF41A2" w:rsidDel="00A7416D">
                <w:delText>B</w:delText>
              </w:r>
            </w:del>
          </w:p>
        </w:tc>
      </w:tr>
      <w:tr w:rsidR="00744EFB" w14:paraId="693EE299" w14:textId="77777777" w:rsidTr="00744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 w:type="dxa"/>
          </w:tcPr>
          <w:p w14:paraId="0E13F99E" w14:textId="1458E122" w:rsidR="00744EFB" w:rsidRDefault="00D103E1">
            <w:r>
              <w:t>I</w:t>
            </w:r>
            <w:del w:id="155" w:author="Janneth Estefania Hoyos Rea" w:date="2021-09-30T06:19:00Z">
              <w:r w:rsidR="00FF41A2" w:rsidDel="00FB2FEB">
                <w:delText>I</w:delText>
              </w:r>
            </w:del>
            <w:r w:rsidR="00FF41A2">
              <w:t>V</w:t>
            </w:r>
          </w:p>
        </w:tc>
        <w:tc>
          <w:tcPr>
            <w:tcW w:w="4455" w:type="dxa"/>
          </w:tcPr>
          <w:p w14:paraId="2F5BDF51" w14:textId="77777777" w:rsidR="00744EFB" w:rsidRDefault="00FF41A2">
            <w:pPr>
              <w:cnfStyle w:val="000000100000" w:firstRow="0" w:lastRow="0" w:firstColumn="0" w:lastColumn="0" w:oddVBand="0" w:evenVBand="0" w:oddHBand="1" w:evenHBand="0" w:firstRowFirstColumn="0" w:firstRowLastColumn="0" w:lastRowFirstColumn="0" w:lastRowLastColumn="0"/>
            </w:pPr>
            <w:r>
              <w:t>Inserimento di un effetto avverso a seguito di una somministrazione</w:t>
            </w:r>
          </w:p>
        </w:tc>
        <w:tc>
          <w:tcPr>
            <w:tcW w:w="2505" w:type="dxa"/>
          </w:tcPr>
          <w:p w14:paraId="7292F3C0" w14:textId="77777777" w:rsidR="00744EFB" w:rsidRDefault="00FF41A2">
            <w:pPr>
              <w:cnfStyle w:val="000000100000" w:firstRow="0" w:lastRow="0" w:firstColumn="0" w:lastColumn="0" w:oddVBand="0" w:evenVBand="0" w:oddHBand="1" w:evenHBand="0" w:firstRowFirstColumn="0" w:firstRowLastColumn="0" w:lastRowFirstColumn="0" w:lastRowLastColumn="0"/>
            </w:pPr>
            <w:proofErr w:type="gramStart"/>
            <w:r>
              <w:t>2</w:t>
            </w:r>
            <w:proofErr w:type="gramEnd"/>
            <w:r>
              <w:t xml:space="preserve"> volte al giorno</w:t>
            </w:r>
          </w:p>
        </w:tc>
        <w:tc>
          <w:tcPr>
            <w:tcW w:w="2025" w:type="dxa"/>
          </w:tcPr>
          <w:p w14:paraId="0A9DF7FA" w14:textId="312C5C8B" w:rsidR="00744EFB" w:rsidRDefault="00CE4A68">
            <w:pPr>
              <w:cnfStyle w:val="000000100000" w:firstRow="0" w:lastRow="0" w:firstColumn="0" w:lastColumn="0" w:oddVBand="0" w:evenVBand="0" w:oddHBand="1" w:evenHBand="0" w:firstRowFirstColumn="0" w:firstRowLastColumn="0" w:lastRowFirstColumn="0" w:lastRowLastColumn="0"/>
            </w:pPr>
            <w:ins w:id="156" w:author="Janneth Estefania Hoyos Rea" w:date="2021-09-29T19:06:00Z">
              <w:r>
                <w:t>I</w:t>
              </w:r>
            </w:ins>
            <w:del w:id="157" w:author="Janneth Estefania Hoyos Rea" w:date="2021-09-29T19:06:00Z">
              <w:r w:rsidR="00FF41A2" w:rsidDel="00CE4A68">
                <w:delText>B</w:delText>
              </w:r>
            </w:del>
          </w:p>
        </w:tc>
      </w:tr>
      <w:tr w:rsidR="00744EFB" w14:paraId="7440A3BB" w14:textId="77777777" w:rsidTr="00744EFB">
        <w:tc>
          <w:tcPr>
            <w:cnfStyle w:val="001000000000" w:firstRow="0" w:lastRow="0" w:firstColumn="1" w:lastColumn="0" w:oddVBand="0" w:evenVBand="0" w:oddHBand="0" w:evenHBand="0" w:firstRowFirstColumn="0" w:firstRowLastColumn="0" w:lastRowFirstColumn="0" w:lastRowLastColumn="0"/>
            <w:tcW w:w="645" w:type="dxa"/>
          </w:tcPr>
          <w:p w14:paraId="2C87EAF0" w14:textId="30C18408" w:rsidR="00744EFB" w:rsidRDefault="00FF41A2">
            <w:r>
              <w:t>V</w:t>
            </w:r>
          </w:p>
        </w:tc>
        <w:tc>
          <w:tcPr>
            <w:tcW w:w="4455" w:type="dxa"/>
          </w:tcPr>
          <w:p w14:paraId="754CCD7B" w14:textId="77777777" w:rsidR="00744EFB" w:rsidRDefault="00FF41A2">
            <w:pPr>
              <w:cnfStyle w:val="000000000000" w:firstRow="0" w:lastRow="0" w:firstColumn="0" w:lastColumn="0" w:oddVBand="0" w:evenVBand="0" w:oddHBand="0" w:evenHBand="0" w:firstRowFirstColumn="0" w:firstRowLastColumn="0" w:lastRowFirstColumn="0" w:lastRowLastColumn="0"/>
            </w:pPr>
            <w:r>
              <w:t xml:space="preserve">stampa il numero di somministrazioni giornaliere che sono state fatte, </w:t>
            </w:r>
            <w:r>
              <w:lastRenderedPageBreak/>
              <w:t>suddivise per categoria di cittadino</w:t>
            </w:r>
          </w:p>
        </w:tc>
        <w:tc>
          <w:tcPr>
            <w:tcW w:w="2505" w:type="dxa"/>
          </w:tcPr>
          <w:p w14:paraId="1E73CECA" w14:textId="77777777" w:rsidR="00744EFB" w:rsidRDefault="00FF41A2">
            <w:pPr>
              <w:cnfStyle w:val="000000000000" w:firstRow="0" w:lastRow="0" w:firstColumn="0" w:lastColumn="0" w:oddVBand="0" w:evenVBand="0" w:oddHBand="0" w:evenHBand="0" w:firstRowFirstColumn="0" w:firstRowLastColumn="0" w:lastRowFirstColumn="0" w:lastRowLastColumn="0"/>
            </w:pPr>
            <w:r>
              <w:lastRenderedPageBreak/>
              <w:t>1 volta al giorno</w:t>
            </w:r>
          </w:p>
        </w:tc>
        <w:tc>
          <w:tcPr>
            <w:tcW w:w="2025" w:type="dxa"/>
          </w:tcPr>
          <w:p w14:paraId="5BD0CC76" w14:textId="2780370B" w:rsidR="00744EFB" w:rsidRDefault="00A7416D">
            <w:pPr>
              <w:cnfStyle w:val="000000000000" w:firstRow="0" w:lastRow="0" w:firstColumn="0" w:lastColumn="0" w:oddVBand="0" w:evenVBand="0" w:oddHBand="0" w:evenHBand="0" w:firstRowFirstColumn="0" w:firstRowLastColumn="0" w:lastRowFirstColumn="0" w:lastRowLastColumn="0"/>
            </w:pPr>
            <w:ins w:id="158" w:author="Janneth Estefania Hoyos Rea" w:date="2021-09-29T19:07:00Z">
              <w:r>
                <w:t>B</w:t>
              </w:r>
            </w:ins>
            <w:del w:id="159" w:author="Janneth Estefania Hoyos Rea" w:date="2021-09-29T19:07:00Z">
              <w:r w:rsidR="00FF41A2" w:rsidDel="00A7416D">
                <w:delText>I</w:delText>
              </w:r>
            </w:del>
          </w:p>
        </w:tc>
      </w:tr>
      <w:tr w:rsidR="00744EFB" w14:paraId="2290B0E2" w14:textId="77777777" w:rsidTr="00744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 w:type="dxa"/>
          </w:tcPr>
          <w:p w14:paraId="6ED6271B" w14:textId="0AF306F8" w:rsidR="00744EFB" w:rsidRDefault="00FF41A2">
            <w:r>
              <w:t>VI</w:t>
            </w:r>
          </w:p>
        </w:tc>
        <w:tc>
          <w:tcPr>
            <w:tcW w:w="4455" w:type="dxa"/>
          </w:tcPr>
          <w:p w14:paraId="28A71F7C" w14:textId="36657BC6" w:rsidR="00744EFB" w:rsidRDefault="00FF41A2">
            <w:pPr>
              <w:cnfStyle w:val="000000100000" w:firstRow="0" w:lastRow="0" w:firstColumn="0" w:lastColumn="0" w:oddVBand="0" w:evenVBand="0" w:oddHBand="1" w:evenHBand="0" w:firstRowFirstColumn="0" w:firstRowLastColumn="0" w:lastRowFirstColumn="0" w:lastRowLastColumn="0"/>
            </w:pPr>
            <w:r>
              <w:t xml:space="preserve">stampa il numero di fiale </w:t>
            </w:r>
            <w:del w:id="160" w:author="Janneth Estefania Hoyos Rea" w:date="2021-09-29T08:53:00Z">
              <w:r w:rsidDel="007222D8">
                <w:delText xml:space="preserve">ancora </w:delText>
              </w:r>
            </w:del>
            <w:r>
              <w:t>disponibili</w:t>
            </w:r>
            <w:ins w:id="161" w:author="Janneth Estefania Hoyos Rea" w:date="2021-09-29T08:53:00Z">
              <w:r w:rsidR="007222D8">
                <w:t xml:space="preserve"> in ogni centro vaccinal</w:t>
              </w:r>
            </w:ins>
            <w:ins w:id="162" w:author="Janneth Estefania Hoyos Rea" w:date="2021-09-29T08:54:00Z">
              <w:r w:rsidR="007222D8">
                <w:t>e</w:t>
              </w:r>
            </w:ins>
            <w:r>
              <w:t xml:space="preserve">, suddivise per </w:t>
            </w:r>
            <w:del w:id="163" w:author="Janneth Estefania Hoyos Rea" w:date="2021-09-29T08:54:00Z">
              <w:r w:rsidDel="007222D8">
                <w:delText xml:space="preserve">il </w:delText>
              </w:r>
            </w:del>
            <w:r>
              <w:t>tipo di vaccino</w:t>
            </w:r>
            <w:del w:id="164" w:author="Janneth Estefania Hoyos Rea" w:date="2021-09-29T08:54:00Z">
              <w:r w:rsidDel="007222D8">
                <w:delText>, di ciascun centro vaccinale</w:delText>
              </w:r>
            </w:del>
          </w:p>
        </w:tc>
        <w:tc>
          <w:tcPr>
            <w:tcW w:w="2505" w:type="dxa"/>
          </w:tcPr>
          <w:p w14:paraId="2E6FA872" w14:textId="77777777" w:rsidR="00744EFB" w:rsidRDefault="00FF41A2">
            <w:pPr>
              <w:cnfStyle w:val="000000100000" w:firstRow="0" w:lastRow="0" w:firstColumn="0" w:lastColumn="0" w:oddVBand="0" w:evenVBand="0" w:oddHBand="1" w:evenHBand="0" w:firstRowFirstColumn="0" w:firstRowLastColumn="0" w:lastRowFirstColumn="0" w:lastRowLastColumn="0"/>
            </w:pPr>
            <w:r>
              <w:t>1 volta al giorno</w:t>
            </w:r>
          </w:p>
        </w:tc>
        <w:tc>
          <w:tcPr>
            <w:tcW w:w="2025" w:type="dxa"/>
          </w:tcPr>
          <w:p w14:paraId="0C9DF36F" w14:textId="7CCC7AD5" w:rsidR="00744EFB" w:rsidRDefault="00A7416D">
            <w:pPr>
              <w:cnfStyle w:val="000000100000" w:firstRow="0" w:lastRow="0" w:firstColumn="0" w:lastColumn="0" w:oddVBand="0" w:evenVBand="0" w:oddHBand="1" w:evenHBand="0" w:firstRowFirstColumn="0" w:firstRowLastColumn="0" w:lastRowFirstColumn="0" w:lastRowLastColumn="0"/>
            </w:pPr>
            <w:ins w:id="165" w:author="Janneth Estefania Hoyos Rea" w:date="2021-09-29T19:07:00Z">
              <w:r>
                <w:t>B</w:t>
              </w:r>
            </w:ins>
            <w:del w:id="166" w:author="Janneth Estefania Hoyos Rea" w:date="2021-09-29T19:07:00Z">
              <w:r w:rsidR="00FF41A2" w:rsidDel="00A7416D">
                <w:delText>I</w:delText>
              </w:r>
            </w:del>
          </w:p>
        </w:tc>
      </w:tr>
      <w:tr w:rsidR="00744EFB" w14:paraId="7BC7B5B6" w14:textId="77777777" w:rsidTr="00744EFB">
        <w:tc>
          <w:tcPr>
            <w:cnfStyle w:val="001000000000" w:firstRow="0" w:lastRow="0" w:firstColumn="1" w:lastColumn="0" w:oddVBand="0" w:evenVBand="0" w:oddHBand="0" w:evenHBand="0" w:firstRowFirstColumn="0" w:firstRowLastColumn="0" w:lastRowFirstColumn="0" w:lastRowLastColumn="0"/>
            <w:tcW w:w="645" w:type="dxa"/>
          </w:tcPr>
          <w:p w14:paraId="23DE937D" w14:textId="285F0654" w:rsidR="00744EFB" w:rsidRDefault="00FF41A2">
            <w:r>
              <w:t>V</w:t>
            </w:r>
            <w:ins w:id="167" w:author="Janneth Estefania Hoyos Rea" w:date="2021-09-30T06:19:00Z">
              <w:r w:rsidR="00FB2FEB">
                <w:t>I</w:t>
              </w:r>
            </w:ins>
            <w:r>
              <w:t>I</w:t>
            </w:r>
          </w:p>
        </w:tc>
        <w:tc>
          <w:tcPr>
            <w:tcW w:w="4455" w:type="dxa"/>
          </w:tcPr>
          <w:p w14:paraId="2CCCDD88" w14:textId="77777777" w:rsidR="00744EFB" w:rsidRDefault="00FF41A2">
            <w:pPr>
              <w:cnfStyle w:val="000000000000" w:firstRow="0" w:lastRow="0" w:firstColumn="0" w:lastColumn="0" w:oddVBand="0" w:evenVBand="0" w:oddHBand="0" w:evenHBand="0" w:firstRowFirstColumn="0" w:firstRowLastColumn="0" w:lastRowFirstColumn="0" w:lastRowLastColumn="0"/>
            </w:pPr>
            <w:r>
              <w:t>stampa il numero di somministrazioni fatte, suddivise per il tipo di vaccino e per categoria di cittadino, e il numero di effetti avversi causati</w:t>
            </w:r>
          </w:p>
        </w:tc>
        <w:tc>
          <w:tcPr>
            <w:tcW w:w="2505" w:type="dxa"/>
          </w:tcPr>
          <w:p w14:paraId="4A5B69F2" w14:textId="77777777" w:rsidR="00744EFB" w:rsidRDefault="00FF41A2">
            <w:pPr>
              <w:cnfStyle w:val="000000000000" w:firstRow="0" w:lastRow="0" w:firstColumn="0" w:lastColumn="0" w:oddVBand="0" w:evenVBand="0" w:oddHBand="0" w:evenHBand="0" w:firstRowFirstColumn="0" w:firstRowLastColumn="0" w:lastRowFirstColumn="0" w:lastRowLastColumn="0"/>
            </w:pPr>
            <w:r>
              <w:t>1 volta a settimana</w:t>
            </w:r>
          </w:p>
        </w:tc>
        <w:tc>
          <w:tcPr>
            <w:tcW w:w="2025" w:type="dxa"/>
          </w:tcPr>
          <w:p w14:paraId="2FFC43F4" w14:textId="4B91356A" w:rsidR="00744EFB" w:rsidRDefault="00A7416D">
            <w:pPr>
              <w:cnfStyle w:val="000000000000" w:firstRow="0" w:lastRow="0" w:firstColumn="0" w:lastColumn="0" w:oddVBand="0" w:evenVBand="0" w:oddHBand="0" w:evenHBand="0" w:firstRowFirstColumn="0" w:firstRowLastColumn="0" w:lastRowFirstColumn="0" w:lastRowLastColumn="0"/>
            </w:pPr>
            <w:ins w:id="168" w:author="Janneth Estefania Hoyos Rea" w:date="2021-09-29T19:07:00Z">
              <w:r>
                <w:t>B</w:t>
              </w:r>
            </w:ins>
            <w:del w:id="169" w:author="Janneth Estefania Hoyos Rea" w:date="2021-09-29T19:07:00Z">
              <w:r w:rsidR="00FF41A2" w:rsidDel="00A7416D">
                <w:delText>I</w:delText>
              </w:r>
            </w:del>
          </w:p>
        </w:tc>
      </w:tr>
      <w:tr w:rsidR="00744EFB" w14:paraId="008FAFC6" w14:textId="77777777" w:rsidTr="00744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 w:type="dxa"/>
          </w:tcPr>
          <w:p w14:paraId="379311A9" w14:textId="5B8A9742" w:rsidR="00744EFB" w:rsidRDefault="00FF41A2">
            <w:r>
              <w:t>V</w:t>
            </w:r>
            <w:del w:id="170" w:author="Janneth Estefania Hoyos Rea" w:date="2021-09-30T06:19:00Z">
              <w:r w:rsidDel="00FB2FEB">
                <w:delText>II</w:delText>
              </w:r>
            </w:del>
            <w:r>
              <w:t>I</w:t>
            </w:r>
            <w:r w:rsidR="00D103E1">
              <w:t>II</w:t>
            </w:r>
          </w:p>
        </w:tc>
        <w:tc>
          <w:tcPr>
            <w:tcW w:w="4455" w:type="dxa"/>
          </w:tcPr>
          <w:p w14:paraId="201954B1" w14:textId="222008FD" w:rsidR="00744EFB" w:rsidRDefault="00FF41A2">
            <w:pPr>
              <w:cnfStyle w:val="000000100000" w:firstRow="0" w:lastRow="0" w:firstColumn="0" w:lastColumn="0" w:oddVBand="0" w:evenVBand="0" w:oddHBand="1" w:evenHBand="0" w:firstRowFirstColumn="0" w:firstRowLastColumn="0" w:lastRowFirstColumn="0" w:lastRowLastColumn="0"/>
            </w:pPr>
            <w:r>
              <w:t>stampa d</w:t>
            </w:r>
            <w:ins w:id="171" w:author="Janneth Estefania Hoyos Rea" w:date="2021-09-30T06:22:00Z">
              <w:r w:rsidR="00FB2FEB">
                <w:t>i data, ora, centro vaccinale e tipo di vaccino</w:t>
              </w:r>
            </w:ins>
            <w:del w:id="172" w:author="Janneth Estefania Hoyos Rea" w:date="2021-09-30T06:22:00Z">
              <w:r w:rsidDel="00FB2FEB">
                <w:delText>ella convocazione</w:delText>
              </w:r>
            </w:del>
            <w:r>
              <w:t xml:space="preserve"> </w:t>
            </w:r>
            <w:ins w:id="173" w:author="Janneth Estefania Hoyos Rea" w:date="2021-09-30T06:22:00Z">
              <w:r w:rsidR="00FB2FEB">
                <w:t xml:space="preserve">per una </w:t>
              </w:r>
            </w:ins>
            <w:del w:id="174" w:author="Janneth Estefania Hoyos Rea" w:date="2021-09-30T06:22:00Z">
              <w:r w:rsidDel="00FB2FEB">
                <w:delText xml:space="preserve">di un </w:delText>
              </w:r>
            </w:del>
            <w:r>
              <w:t>dat</w:t>
            </w:r>
            <w:ins w:id="175" w:author="Janneth Estefania Hoyos Rea" w:date="2021-09-30T06:22:00Z">
              <w:r w:rsidR="00FB2FEB">
                <w:t>a</w:t>
              </w:r>
            </w:ins>
            <w:del w:id="176" w:author="Janneth Estefania Hoyos Rea" w:date="2021-09-30T06:22:00Z">
              <w:r w:rsidDel="00FB2FEB">
                <w:delText>o</w:delText>
              </w:r>
            </w:del>
            <w:r>
              <w:t xml:space="preserve"> </w:t>
            </w:r>
            <w:ins w:id="177" w:author="Janneth Estefania Hoyos Rea" w:date="2021-09-30T06:22:00Z">
              <w:r w:rsidR="00FB2FEB">
                <w:t>somministrazione</w:t>
              </w:r>
            </w:ins>
            <w:del w:id="178" w:author="Janneth Estefania Hoyos Rea" w:date="2021-09-30T06:22:00Z">
              <w:r w:rsidDel="00FB2FEB">
                <w:delText>cittadino</w:delText>
              </w:r>
            </w:del>
          </w:p>
        </w:tc>
        <w:tc>
          <w:tcPr>
            <w:tcW w:w="2505" w:type="dxa"/>
          </w:tcPr>
          <w:p w14:paraId="06D2CB0B" w14:textId="50E3022C" w:rsidR="00744EFB" w:rsidRDefault="00AC484C">
            <w:pPr>
              <w:cnfStyle w:val="000000100000" w:firstRow="0" w:lastRow="0" w:firstColumn="0" w:lastColumn="0" w:oddVBand="0" w:evenVBand="0" w:oddHBand="1" w:evenHBand="0" w:firstRowFirstColumn="0" w:firstRowLastColumn="0" w:lastRowFirstColumn="0" w:lastRowLastColumn="0"/>
            </w:pPr>
            <w:ins w:id="179" w:author="Janneth Estefania Hoyos Rea" w:date="2021-09-30T06:57:00Z">
              <w:r>
                <w:t>15</w:t>
              </w:r>
            </w:ins>
            <w:del w:id="180" w:author="Janneth Estefania Hoyos Rea" w:date="2021-09-30T06:57:00Z">
              <w:r w:rsidR="00FF41A2" w:rsidDel="00AC484C">
                <w:delText>20</w:delText>
              </w:r>
            </w:del>
            <w:r w:rsidR="00FF41A2">
              <w:t>0 000 volte al giorno</w:t>
            </w:r>
          </w:p>
        </w:tc>
        <w:tc>
          <w:tcPr>
            <w:tcW w:w="2025" w:type="dxa"/>
          </w:tcPr>
          <w:p w14:paraId="5FC41613" w14:textId="77777777" w:rsidR="00744EFB" w:rsidRDefault="00FF41A2">
            <w:pPr>
              <w:cnfStyle w:val="000000100000" w:firstRow="0" w:lastRow="0" w:firstColumn="0" w:lastColumn="0" w:oddVBand="0" w:evenVBand="0" w:oddHBand="1" w:evenHBand="0" w:firstRowFirstColumn="0" w:firstRowLastColumn="0" w:lastRowFirstColumn="0" w:lastRowLastColumn="0"/>
            </w:pPr>
            <w:r>
              <w:t>B</w:t>
            </w:r>
          </w:p>
        </w:tc>
      </w:tr>
      <w:tr w:rsidR="00F16C53" w14:paraId="5CD1EA1F" w14:textId="77777777" w:rsidTr="00744EFB">
        <w:tc>
          <w:tcPr>
            <w:cnfStyle w:val="001000000000" w:firstRow="0" w:lastRow="0" w:firstColumn="1" w:lastColumn="0" w:oddVBand="0" w:evenVBand="0" w:oddHBand="0" w:evenHBand="0" w:firstRowFirstColumn="0" w:firstRowLastColumn="0" w:lastRowFirstColumn="0" w:lastRowLastColumn="0"/>
            <w:tcW w:w="645" w:type="dxa"/>
          </w:tcPr>
          <w:p w14:paraId="1C8246D1" w14:textId="7D98A8EB" w:rsidR="00F16C53" w:rsidRDefault="00F16C53">
            <w:r>
              <w:t>IX</w:t>
            </w:r>
          </w:p>
        </w:tc>
        <w:tc>
          <w:tcPr>
            <w:tcW w:w="4455" w:type="dxa"/>
          </w:tcPr>
          <w:p w14:paraId="4CE38143" w14:textId="01765F11" w:rsidR="00F16C53" w:rsidRDefault="00F16C53">
            <w:pPr>
              <w:cnfStyle w:val="000000000000" w:firstRow="0" w:lastRow="0" w:firstColumn="0" w:lastColumn="0" w:oddVBand="0" w:evenVBand="0" w:oddHBand="0" w:evenHBand="0" w:firstRowFirstColumn="0" w:firstRowLastColumn="0" w:lastRowFirstColumn="0" w:lastRowLastColumn="0"/>
            </w:pPr>
            <w:r>
              <w:t>aggiornamento numero fiale disponibili</w:t>
            </w:r>
          </w:p>
        </w:tc>
        <w:tc>
          <w:tcPr>
            <w:tcW w:w="2505" w:type="dxa"/>
          </w:tcPr>
          <w:p w14:paraId="4EE2D02A" w14:textId="481F87B3" w:rsidR="00F16C53" w:rsidRDefault="00F16C53">
            <w:pPr>
              <w:cnfStyle w:val="000000000000" w:firstRow="0" w:lastRow="0" w:firstColumn="0" w:lastColumn="0" w:oddVBand="0" w:evenVBand="0" w:oddHBand="0" w:evenHBand="0" w:firstRowFirstColumn="0" w:firstRowLastColumn="0" w:lastRowFirstColumn="0" w:lastRowLastColumn="0"/>
            </w:pPr>
            <w:r>
              <w:t>150 000 volte al giorno</w:t>
            </w:r>
          </w:p>
        </w:tc>
        <w:tc>
          <w:tcPr>
            <w:tcW w:w="2025" w:type="dxa"/>
          </w:tcPr>
          <w:p w14:paraId="6E58B984" w14:textId="7CA5AC2D" w:rsidR="00F16C53" w:rsidRDefault="00F16C53">
            <w:pPr>
              <w:cnfStyle w:val="000000000000" w:firstRow="0" w:lastRow="0" w:firstColumn="0" w:lastColumn="0" w:oddVBand="0" w:evenVBand="0" w:oddHBand="0" w:evenHBand="0" w:firstRowFirstColumn="0" w:firstRowLastColumn="0" w:lastRowFirstColumn="0" w:lastRowLastColumn="0"/>
            </w:pPr>
            <w:r>
              <w:t>B</w:t>
            </w:r>
          </w:p>
        </w:tc>
      </w:tr>
    </w:tbl>
    <w:p w14:paraId="2356DC61" w14:textId="77777777" w:rsidR="00744EFB" w:rsidRDefault="00744EFB">
      <w:pPr>
        <w:spacing w:after="0"/>
      </w:pPr>
    </w:p>
    <w:p w14:paraId="5651377A" w14:textId="1B58A11B" w:rsidR="00744EFB" w:rsidRDefault="00FF41A2">
      <w:pPr>
        <w:spacing w:after="0"/>
      </w:pPr>
      <w:r>
        <w:t xml:space="preserve">Assumiamo per fatto l’inserimento iniziale dei 60 milioni di cittadini, delle città e dei centri vaccinali nel database. </w:t>
      </w:r>
      <w:r w:rsidR="00C968FB">
        <w:t>Inoltre,</w:t>
      </w:r>
      <w:r>
        <w:t xml:space="preserve"> consideriamo già presenti nella piattaforma il totale dei lotti dei vari tipi di vaccino che verranno utilizzati nella campagna vaccinale. </w:t>
      </w:r>
    </w:p>
    <w:p w14:paraId="04CA182E" w14:textId="77777777" w:rsidR="00744EFB" w:rsidRDefault="00FF41A2">
      <w:pPr>
        <w:spacing w:after="0"/>
      </w:pPr>
      <w:r>
        <w:t xml:space="preserve">In particolare, l’operazione “inserimento di un cittadino nel database” viene esclusa dalla tavola perché, per quanto ammessa, non rientra tra le operazioni principali del modello. </w:t>
      </w:r>
    </w:p>
    <w:p w14:paraId="580E5834" w14:textId="77777777" w:rsidR="00744EFB" w:rsidRDefault="00744EFB">
      <w:pPr>
        <w:spacing w:after="0"/>
      </w:pPr>
    </w:p>
    <w:p w14:paraId="395AA546" w14:textId="6D427127" w:rsidR="00744EFB" w:rsidDel="007D4C66" w:rsidRDefault="00FF41A2">
      <w:pPr>
        <w:spacing w:after="0"/>
        <w:rPr>
          <w:del w:id="181" w:author="Janneth Estefania Hoyos Rea" w:date="2021-09-30T08:40:00Z"/>
        </w:rPr>
      </w:pPr>
      <w:del w:id="182" w:author="Janneth Estefania Hoyos Rea" w:date="2021-09-30T08:40:00Z">
        <w:r w:rsidDel="007D4C66">
          <w:delText>-</w:delText>
        </w:r>
        <w:r w:rsidDel="007D4C66">
          <w:rPr>
            <w:b/>
          </w:rPr>
          <w:delText>Operazione I:</w:delText>
        </w:r>
        <w:r w:rsidDel="007D4C66">
          <w:delText xml:space="preserve"> rimozione di un lotto vaccinale scaduto</w:delText>
        </w:r>
      </w:del>
    </w:p>
    <w:p w14:paraId="19167720" w14:textId="5DFAF48A" w:rsidR="00FB2FEB" w:rsidRDefault="00FF41A2" w:rsidP="00FB2FEB">
      <w:pPr>
        <w:spacing w:after="0"/>
        <w:rPr>
          <w:ins w:id="183" w:author="Janneth Estefania Hoyos Rea" w:date="2021-09-30T06:19:00Z"/>
        </w:rPr>
      </w:pPr>
      <w:del w:id="184" w:author="Janneth Estefania Hoyos Rea" w:date="2021-09-30T08:40:00Z">
        <w:r w:rsidDel="007D4C66">
          <w:rPr>
            <w:i/>
          </w:rPr>
          <w:delText xml:space="preserve">Si assume che vi sia un lotto che vada in scadenza ogni giorno. </w:delText>
        </w:r>
      </w:del>
    </w:p>
    <w:p w14:paraId="61ABF910" w14:textId="399EDF8C" w:rsidR="00FB2FEB" w:rsidRDefault="00FB2FEB" w:rsidP="00FB2FEB">
      <w:pPr>
        <w:spacing w:after="0"/>
        <w:rPr>
          <w:ins w:id="185" w:author="Janneth Estefania Hoyos Rea" w:date="2021-09-30T06:19:00Z"/>
        </w:rPr>
      </w:pPr>
      <w:ins w:id="186" w:author="Janneth Estefania Hoyos Rea" w:date="2021-09-30T06:19:00Z">
        <w:r>
          <w:t>-</w:t>
        </w:r>
        <w:r>
          <w:rPr>
            <w:b/>
          </w:rPr>
          <w:t>Operazione I</w:t>
        </w:r>
      </w:ins>
      <w:r w:rsidR="00D103E1">
        <w:rPr>
          <w:b/>
        </w:rPr>
        <w:t>:</w:t>
      </w:r>
      <w:ins w:id="187" w:author="Janneth Estefania Hoyos Rea" w:date="2021-09-30T06:19:00Z">
        <w:r>
          <w:t xml:space="preserve"> </w:t>
        </w:r>
      </w:ins>
      <w:ins w:id="188" w:author="Janneth Estefania Hoyos Rea" w:date="2021-09-30T06:20:00Z">
        <w:r>
          <w:t xml:space="preserve">registra </w:t>
        </w:r>
      </w:ins>
      <w:ins w:id="189" w:author="Janneth Estefania Hoyos Rea" w:date="2021-09-30T06:19:00Z">
        <w:r>
          <w:t xml:space="preserve">una </w:t>
        </w:r>
      </w:ins>
      <w:ins w:id="190" w:author="Janneth Estefania Hoyos Rea" w:date="2021-09-30T06:20:00Z">
        <w:r>
          <w:t>prenotazione</w:t>
        </w:r>
      </w:ins>
      <w:ins w:id="191" w:author="Janneth Estefania Hoyos Rea" w:date="2021-09-30T06:19:00Z">
        <w:r>
          <w:t xml:space="preserve"> a</w:t>
        </w:r>
      </w:ins>
      <w:ins w:id="192" w:author="Janneth Estefania Hoyos Rea" w:date="2021-09-30T06:21:00Z">
        <w:r>
          <w:t>lla piattaforma vaccinazione</w:t>
        </w:r>
      </w:ins>
      <w:ins w:id="193" w:author="Janneth Estefania Hoyos Rea" w:date="2021-09-30T06:55:00Z">
        <w:r w:rsidR="00AC484C">
          <w:t>.</w:t>
        </w:r>
      </w:ins>
    </w:p>
    <w:p w14:paraId="1D7EBA0C" w14:textId="7F0DB18C" w:rsidR="00FB2FEB" w:rsidRDefault="00FB2FEB" w:rsidP="00FB2FEB">
      <w:pPr>
        <w:spacing w:after="0"/>
        <w:rPr>
          <w:ins w:id="194" w:author="Janneth Estefania Hoyos Rea" w:date="2021-09-30T06:19:00Z"/>
          <w:i/>
        </w:rPr>
      </w:pPr>
      <w:ins w:id="195" w:author="Janneth Estefania Hoyos Rea" w:date="2021-09-30T06:19:00Z">
        <w:r>
          <w:rPr>
            <w:i/>
          </w:rPr>
          <w:t xml:space="preserve">Richiede </w:t>
        </w:r>
      </w:ins>
      <w:ins w:id="196" w:author="Janneth Estefania Hoyos Rea" w:date="2021-09-30T06:54:00Z">
        <w:r w:rsidR="00AC484C">
          <w:rPr>
            <w:i/>
          </w:rPr>
          <w:t>l’aggiornamento dei d</w:t>
        </w:r>
      </w:ins>
      <w:ins w:id="197" w:author="Janneth Estefania Hoyos Rea" w:date="2021-09-30T06:55:00Z">
        <w:r w:rsidR="00AC484C">
          <w:rPr>
            <w:i/>
          </w:rPr>
          <w:t>ati del cittadino inerenti al suo recapito,</w:t>
        </w:r>
      </w:ins>
      <w:ins w:id="198" w:author="Janneth Estefania Hoyos Rea" w:date="2021-09-30T08:44:00Z">
        <w:r w:rsidR="007D4C66">
          <w:rPr>
            <w:i/>
          </w:rPr>
          <w:t xml:space="preserve"> in base alla modalità di prenotazione,</w:t>
        </w:r>
      </w:ins>
      <w:ins w:id="199" w:author="Janneth Estefania Hoyos Rea" w:date="2021-09-30T06:55:00Z">
        <w:r w:rsidR="00AC484C">
          <w:rPr>
            <w:i/>
          </w:rPr>
          <w:t xml:space="preserve"> eventuale positività pregressa e reazioni allergiche passate</w:t>
        </w:r>
      </w:ins>
      <w:ins w:id="200" w:author="Janneth Estefania Hoyos Rea" w:date="2021-09-30T08:44:00Z">
        <w:r w:rsidR="007D4C66">
          <w:rPr>
            <w:i/>
          </w:rPr>
          <w:t xml:space="preserve">, </w:t>
        </w:r>
      </w:ins>
    </w:p>
    <w:p w14:paraId="7E5B1882" w14:textId="77777777" w:rsidR="00FB2FEB" w:rsidDel="00FB2FEB" w:rsidRDefault="00FB2FEB">
      <w:pPr>
        <w:spacing w:after="0"/>
        <w:rPr>
          <w:del w:id="201" w:author="Janneth Estefania Hoyos Rea" w:date="2021-09-30T06:19:00Z"/>
          <w:i/>
        </w:rPr>
      </w:pPr>
    </w:p>
    <w:p w14:paraId="758FD23B" w14:textId="77777777" w:rsidR="00744EFB" w:rsidRDefault="00FF41A2">
      <w:pPr>
        <w:spacing w:after="0"/>
      </w:pPr>
      <w:r>
        <w:t xml:space="preserve"> </w:t>
      </w:r>
    </w:p>
    <w:p w14:paraId="29811A5F" w14:textId="3835576B" w:rsidR="00744EFB" w:rsidRDefault="00FF41A2">
      <w:pPr>
        <w:spacing w:after="0"/>
      </w:pPr>
      <w:r>
        <w:t>-</w:t>
      </w:r>
      <w:r>
        <w:rPr>
          <w:b/>
        </w:rPr>
        <w:t>Operazione II:</w:t>
      </w:r>
      <w:r>
        <w:t xml:space="preserve"> assegna una convocazione a un cittadino</w:t>
      </w:r>
    </w:p>
    <w:p w14:paraId="58DD6894" w14:textId="772EBA4B" w:rsidR="00744EFB" w:rsidRDefault="00FF41A2">
      <w:pPr>
        <w:spacing w:after="0"/>
        <w:rPr>
          <w:i/>
        </w:rPr>
      </w:pPr>
      <w:r>
        <w:rPr>
          <w:i/>
        </w:rPr>
        <w:t>Richiede la selezione del corretto centro vaccinale e tipo di vaccino per</w:t>
      </w:r>
      <w:ins w:id="202" w:author="Janneth Estefania Hoyos Rea" w:date="2021-09-30T08:43:00Z">
        <w:r w:rsidR="007D4C66">
          <w:rPr>
            <w:i/>
          </w:rPr>
          <w:t xml:space="preserve"> i</w:t>
        </w:r>
      </w:ins>
      <w:del w:id="203" w:author="Janneth Estefania Hoyos Rea" w:date="2021-09-30T08:43:00Z">
        <w:r w:rsidDel="007D4C66">
          <w:rPr>
            <w:i/>
          </w:rPr>
          <w:delText xml:space="preserve"> que</w:delText>
        </w:r>
      </w:del>
      <w:r>
        <w:rPr>
          <w:i/>
        </w:rPr>
        <w:t>l cittadino</w:t>
      </w:r>
      <w:ins w:id="204" w:author="Janneth Estefania Hoyos Rea" w:date="2021-09-30T08:43:00Z">
        <w:r w:rsidR="007D4C66">
          <w:rPr>
            <w:i/>
          </w:rPr>
          <w:t>.</w:t>
        </w:r>
      </w:ins>
      <w:del w:id="205" w:author="Janneth Estefania Hoyos Rea" w:date="2021-09-30T08:43:00Z">
        <w:r w:rsidDel="007D4C66">
          <w:rPr>
            <w:i/>
          </w:rPr>
          <w:delText>, oltre alla data disponibile</w:delText>
        </w:r>
      </w:del>
    </w:p>
    <w:p w14:paraId="4101ED34" w14:textId="77777777" w:rsidR="00744EFB" w:rsidRDefault="00744EFB">
      <w:pPr>
        <w:spacing w:after="0"/>
        <w:rPr>
          <w:i/>
        </w:rPr>
      </w:pPr>
    </w:p>
    <w:p w14:paraId="01F5ABE7" w14:textId="32C6638B" w:rsidR="00744EFB" w:rsidRDefault="00FF41A2">
      <w:pPr>
        <w:spacing w:after="0"/>
      </w:pPr>
      <w:r>
        <w:t>-</w:t>
      </w:r>
      <w:r>
        <w:rPr>
          <w:b/>
        </w:rPr>
        <w:t>Operazione I</w:t>
      </w:r>
      <w:r w:rsidR="00D103E1">
        <w:rPr>
          <w:b/>
        </w:rPr>
        <w:t>II</w:t>
      </w:r>
      <w:del w:id="206" w:author="Janneth Estefania Hoyos Rea" w:date="2021-09-30T06:19:00Z">
        <w:r w:rsidDel="00FB2FEB">
          <w:rPr>
            <w:b/>
          </w:rPr>
          <w:delText>II</w:delText>
        </w:r>
      </w:del>
      <w:r>
        <w:rPr>
          <w:b/>
        </w:rPr>
        <w:t>:</w:t>
      </w:r>
      <w:r>
        <w:t xml:space="preserve"> aggiornamento della convocazione con data e ora seconda somministrazione</w:t>
      </w:r>
    </w:p>
    <w:p w14:paraId="48D05F63" w14:textId="77777777" w:rsidR="00744EFB" w:rsidRDefault="00FF41A2">
      <w:pPr>
        <w:spacing w:after="0"/>
        <w:rPr>
          <w:i/>
        </w:rPr>
      </w:pPr>
      <w:r>
        <w:rPr>
          <w:i/>
        </w:rPr>
        <w:t>Avviene solo per i vaccini a doppia dose somministrati a cittadini senza positività pregressa</w:t>
      </w:r>
    </w:p>
    <w:p w14:paraId="7CE821B8" w14:textId="77777777" w:rsidR="00744EFB" w:rsidRDefault="00FF41A2">
      <w:pPr>
        <w:spacing w:after="0"/>
      </w:pPr>
      <w:r>
        <w:t xml:space="preserve"> </w:t>
      </w:r>
    </w:p>
    <w:p w14:paraId="70628EFF" w14:textId="382D7068" w:rsidR="00744EFB" w:rsidRDefault="00FF41A2">
      <w:pPr>
        <w:spacing w:after="0"/>
      </w:pPr>
      <w:r>
        <w:t>-</w:t>
      </w:r>
      <w:r>
        <w:rPr>
          <w:b/>
        </w:rPr>
        <w:t xml:space="preserve">Operazione </w:t>
      </w:r>
      <w:r w:rsidR="00D103E1">
        <w:rPr>
          <w:b/>
        </w:rPr>
        <w:t>I</w:t>
      </w:r>
      <w:del w:id="207" w:author="Janneth Estefania Hoyos Rea" w:date="2021-09-30T06:19:00Z">
        <w:r w:rsidDel="00FB2FEB">
          <w:rPr>
            <w:b/>
          </w:rPr>
          <w:delText>I</w:delText>
        </w:r>
      </w:del>
      <w:r>
        <w:rPr>
          <w:b/>
        </w:rPr>
        <w:t>V</w:t>
      </w:r>
      <w:r>
        <w:t>:</w:t>
      </w:r>
      <w:r w:rsidR="00945675">
        <w:t xml:space="preserve"> i</w:t>
      </w:r>
      <w:r>
        <w:t>nserimento di un effetto avverso a seguito di una somministrazione</w:t>
      </w:r>
    </w:p>
    <w:p w14:paraId="1014AFEC" w14:textId="4CA93AA3" w:rsidR="00744EFB" w:rsidRDefault="00FF41A2">
      <w:pPr>
        <w:spacing w:after="0"/>
        <w:rPr>
          <w:i/>
        </w:rPr>
      </w:pPr>
      <w:r>
        <w:rPr>
          <w:i/>
        </w:rPr>
        <w:t xml:space="preserve">Genera modifiche anche </w:t>
      </w:r>
      <w:ins w:id="208" w:author="Janneth Estefania Hoyos Rea" w:date="2021-09-30T08:44:00Z">
        <w:r w:rsidR="007D4C66">
          <w:rPr>
            <w:i/>
          </w:rPr>
          <w:t xml:space="preserve">su </w:t>
        </w:r>
      </w:ins>
      <w:del w:id="209" w:author="Janneth Estefania Hoyos Rea" w:date="2021-09-30T08:44:00Z">
        <w:r w:rsidDel="007D4C66">
          <w:rPr>
            <w:i/>
          </w:rPr>
          <w:delText xml:space="preserve">su data ultimo </w:delText>
        </w:r>
      </w:del>
      <w:r>
        <w:rPr>
          <w:i/>
        </w:rPr>
        <w:t xml:space="preserve">effetto avverso </w:t>
      </w:r>
      <w:ins w:id="210" w:author="Janneth Estefania Hoyos Rea" w:date="2021-09-30T08:44:00Z">
        <w:r w:rsidR="007D4C66">
          <w:rPr>
            <w:i/>
          </w:rPr>
          <w:t xml:space="preserve">segnalato </w:t>
        </w:r>
      </w:ins>
      <w:r>
        <w:rPr>
          <w:i/>
        </w:rPr>
        <w:t>(lotto).</w:t>
      </w:r>
    </w:p>
    <w:p w14:paraId="04AD97C7" w14:textId="77777777" w:rsidR="00744EFB" w:rsidRDefault="00744EFB">
      <w:pPr>
        <w:spacing w:after="0"/>
      </w:pPr>
    </w:p>
    <w:p w14:paraId="12A452C3" w14:textId="2F80E477" w:rsidR="00744EFB" w:rsidRDefault="00FF41A2">
      <w:pPr>
        <w:spacing w:after="0"/>
      </w:pPr>
      <w:r>
        <w:t>-</w:t>
      </w:r>
      <w:r>
        <w:rPr>
          <w:b/>
        </w:rPr>
        <w:t>Operazione V:</w:t>
      </w:r>
      <w:r>
        <w:t xml:space="preserve"> stampa il numero di somministrazioni giornaliere che sono state fatte, suddivise per categoria di cittadino</w:t>
      </w:r>
    </w:p>
    <w:p w14:paraId="4507AF6C" w14:textId="77777777" w:rsidR="00744EFB" w:rsidRDefault="00744EFB">
      <w:pPr>
        <w:spacing w:after="0"/>
      </w:pPr>
    </w:p>
    <w:p w14:paraId="52E19EFF" w14:textId="07E79B34" w:rsidR="00744EFB" w:rsidRDefault="00FF41A2">
      <w:pPr>
        <w:spacing w:after="0"/>
      </w:pPr>
      <w:r>
        <w:t>-</w:t>
      </w:r>
      <w:r>
        <w:rPr>
          <w:b/>
        </w:rPr>
        <w:t>Operazione VI:</w:t>
      </w:r>
      <w:r>
        <w:t xml:space="preserve"> stampa il numero di fiale ancora disponibili, suddivise per tipo di vaccino, di ciascun centro vaccinale</w:t>
      </w:r>
    </w:p>
    <w:p w14:paraId="349D7188" w14:textId="77777777" w:rsidR="00744EFB" w:rsidRDefault="00744EFB">
      <w:pPr>
        <w:spacing w:after="0"/>
        <w:rPr>
          <w:color w:val="212529"/>
          <w:highlight w:val="white"/>
        </w:rPr>
      </w:pPr>
    </w:p>
    <w:p w14:paraId="17194088" w14:textId="4CC0D2B6" w:rsidR="00744EFB" w:rsidRDefault="00FF41A2">
      <w:pPr>
        <w:spacing w:after="0"/>
        <w:rPr>
          <w:ins w:id="211" w:author="Janneth Estefania Hoyos Rea" w:date="2021-09-30T06:56:00Z"/>
        </w:rPr>
      </w:pPr>
      <w:r>
        <w:rPr>
          <w:color w:val="212529"/>
          <w:highlight w:val="white"/>
        </w:rPr>
        <w:t>-</w:t>
      </w:r>
      <w:r>
        <w:rPr>
          <w:b/>
          <w:color w:val="212529"/>
          <w:highlight w:val="white"/>
        </w:rPr>
        <w:t>Operazione VII</w:t>
      </w:r>
      <w:r>
        <w:rPr>
          <w:color w:val="212529"/>
          <w:highlight w:val="white"/>
        </w:rPr>
        <w:t>:</w:t>
      </w:r>
      <w:r>
        <w:t xml:space="preserve"> stampa il numero di somministrazioni fatte, suddivise per tipo di vaccino e per categoria di cittadino, e il numero di effetti avversi causati (1 volta alla settimana)</w:t>
      </w:r>
    </w:p>
    <w:p w14:paraId="0FF93333" w14:textId="77777777" w:rsidR="00AC484C" w:rsidRDefault="00AC484C" w:rsidP="00AC484C">
      <w:pPr>
        <w:spacing w:after="0"/>
        <w:rPr>
          <w:ins w:id="212" w:author="Janneth Estefania Hoyos Rea" w:date="2021-09-30T06:56:00Z"/>
          <w:color w:val="212529"/>
          <w:highlight w:val="white"/>
        </w:rPr>
      </w:pPr>
    </w:p>
    <w:p w14:paraId="792105EB" w14:textId="07BD0A14" w:rsidR="00AC484C" w:rsidRDefault="00AC484C">
      <w:pPr>
        <w:spacing w:after="0"/>
      </w:pPr>
      <w:ins w:id="213" w:author="Janneth Estefania Hoyos Rea" w:date="2021-09-30T06:56:00Z">
        <w:r>
          <w:rPr>
            <w:color w:val="212529"/>
            <w:highlight w:val="white"/>
          </w:rPr>
          <w:t>-</w:t>
        </w:r>
        <w:r>
          <w:rPr>
            <w:b/>
            <w:color w:val="212529"/>
            <w:highlight w:val="white"/>
          </w:rPr>
          <w:t>Operazione V</w:t>
        </w:r>
      </w:ins>
      <w:r w:rsidR="00D103E1">
        <w:rPr>
          <w:b/>
          <w:color w:val="212529"/>
        </w:rPr>
        <w:t>III</w:t>
      </w:r>
      <w:ins w:id="214" w:author="Janneth Estefania Hoyos Rea" w:date="2021-09-30T06:56:00Z">
        <w:r>
          <w:rPr>
            <w:b/>
            <w:color w:val="212529"/>
          </w:rPr>
          <w:t xml:space="preserve">: </w:t>
        </w:r>
        <w:r>
          <w:t>stampa di data, ora, centro vaccinale e tipo di vaccino per una data somministrazione</w:t>
        </w:r>
      </w:ins>
      <w:ins w:id="215" w:author="Janneth Estefania Hoyos Rea" w:date="2021-09-30T06:57:00Z">
        <w:r>
          <w:t>.</w:t>
        </w:r>
      </w:ins>
    </w:p>
    <w:p w14:paraId="3ECD57E1" w14:textId="65131FE0" w:rsidR="00744EFB" w:rsidRDefault="00FF41A2">
      <w:pPr>
        <w:spacing w:after="0"/>
        <w:rPr>
          <w:i/>
        </w:rPr>
      </w:pPr>
      <w:del w:id="216" w:author="Janneth Estefania Hoyos Rea" w:date="2021-09-29T22:48:00Z">
        <w:r w:rsidDel="00C41230">
          <w:rPr>
            <w:i/>
          </w:rPr>
          <w:delText>Secondo i dati dell'AIFA, l</w:delText>
        </w:r>
        <w:r w:rsidDel="00C41230">
          <w:rPr>
            <w:i/>
            <w:color w:val="212529"/>
            <w:highlight w:val="white"/>
          </w:rPr>
          <w:delText>e segnalazioni gravi corrispondono al 10,4% del totale, con un tasso di 21 eventi gravi ogni 100.000 dosi somministrate, indipendentemente dal tipo di vaccino, dalla dose (prima o seconda) e dal possibile ruolo causale della vaccinazione. Tuttavia, se si facessero queste assunzioni per calcolare il numero di report al giorno, in poco tempo si degenererebbe nella situazione in cui i cittadini che dichiarano allergie in fase di prenotazione, non hanno accesso a nessuno dei vaccini, in quanto ciascun tipo di vaccino poss</w:delText>
        </w:r>
        <w:r w:rsidR="00C968FB" w:rsidDel="00C41230">
          <w:rPr>
            <w:i/>
            <w:color w:val="212529"/>
            <w:highlight w:val="white"/>
          </w:rPr>
          <w:delText>ie</w:delText>
        </w:r>
        <w:r w:rsidDel="00C41230">
          <w:rPr>
            <w:i/>
            <w:color w:val="212529"/>
            <w:highlight w:val="white"/>
          </w:rPr>
          <w:delText>de</w:delText>
        </w:r>
        <w:r w:rsidR="00C968FB" w:rsidDel="00C41230">
          <w:rPr>
            <w:i/>
            <w:color w:val="212529"/>
            <w:highlight w:val="white"/>
          </w:rPr>
          <w:delText>rebbe</w:delText>
        </w:r>
        <w:r w:rsidDel="00C41230">
          <w:rPr>
            <w:i/>
            <w:color w:val="212529"/>
            <w:highlight w:val="white"/>
          </w:rPr>
          <w:delText xml:space="preserve"> almeno un lotto segnalato e risult</w:delText>
        </w:r>
        <w:r w:rsidR="00C968FB" w:rsidDel="00C41230">
          <w:rPr>
            <w:i/>
            <w:color w:val="212529"/>
            <w:highlight w:val="white"/>
          </w:rPr>
          <w:delText>erebbe</w:delText>
        </w:r>
        <w:r w:rsidDel="00C41230">
          <w:rPr>
            <w:i/>
            <w:color w:val="212529"/>
            <w:highlight w:val="white"/>
          </w:rPr>
          <w:delText xml:space="preserve"> quindi inaccessibile a quei cittadini. </w:delText>
        </w:r>
      </w:del>
    </w:p>
    <w:p w14:paraId="29BAD1F5" w14:textId="72BED633" w:rsidR="00A31F41" w:rsidRPr="004D358B" w:rsidRDefault="004D358B">
      <w:pPr>
        <w:spacing w:after="0"/>
        <w:rPr>
          <w:iCs/>
        </w:rPr>
      </w:pPr>
      <w:r w:rsidRPr="004D358B">
        <w:rPr>
          <w:iCs/>
        </w:rPr>
        <w:t>-Operazione IX: aggiornamento del numero delle fiale disponibili</w:t>
      </w:r>
      <w:r>
        <w:rPr>
          <w:iCs/>
        </w:rPr>
        <w:t xml:space="preserve"> in seguito ad una somministrazione.</w:t>
      </w:r>
    </w:p>
    <w:p w14:paraId="73423EE7" w14:textId="4F740B8B" w:rsidR="00A31F41" w:rsidRDefault="00A31F41">
      <w:pPr>
        <w:spacing w:after="0"/>
        <w:rPr>
          <w:i/>
        </w:rPr>
      </w:pPr>
    </w:p>
    <w:p w14:paraId="31EBB56E" w14:textId="77777777" w:rsidR="00A31F41" w:rsidDel="00C41230" w:rsidRDefault="00A31F41">
      <w:pPr>
        <w:spacing w:after="0"/>
        <w:rPr>
          <w:del w:id="217" w:author="Janneth Estefania Hoyos Rea" w:date="2021-09-29T22:48:00Z"/>
          <w:i/>
          <w:color w:val="212529"/>
          <w:highlight w:val="white"/>
        </w:rPr>
      </w:pPr>
    </w:p>
    <w:p w14:paraId="66B12E99" w14:textId="77777777" w:rsidR="00744EFB" w:rsidRDefault="00744EFB">
      <w:pPr>
        <w:spacing w:after="0"/>
        <w:rPr>
          <w:b/>
        </w:rPr>
      </w:pPr>
    </w:p>
    <w:p w14:paraId="365597F2" w14:textId="08D510D9" w:rsidR="00744EFB" w:rsidRDefault="00FF41A2">
      <w:pPr>
        <w:pStyle w:val="Titolo2"/>
      </w:pPr>
      <w:bookmarkStart w:id="218" w:name="_Toc83567057"/>
      <w:r>
        <w:lastRenderedPageBreak/>
        <w:t>2.3 Ristrutturazione dello schema E-R</w:t>
      </w:r>
      <w:bookmarkEnd w:id="218"/>
    </w:p>
    <w:p w14:paraId="0CB2FC21" w14:textId="04322D22" w:rsidR="00744EFB" w:rsidRDefault="00FF41A2">
      <w:pPr>
        <w:pStyle w:val="Titolo3"/>
      </w:pPr>
      <w:bookmarkStart w:id="219" w:name="_Toc83567058"/>
      <w:r>
        <w:t>2.3.1 Analisi delle ridondanze</w:t>
      </w:r>
      <w:bookmarkEnd w:id="219"/>
      <w:r>
        <w:t xml:space="preserve"> </w:t>
      </w:r>
    </w:p>
    <w:p w14:paraId="497F2FF7" w14:textId="580E7828" w:rsidR="00744EFB" w:rsidRDefault="00FF41A2">
      <w:pPr>
        <w:pStyle w:val="Sottotitolo"/>
      </w:pPr>
      <w:bookmarkStart w:id="220" w:name="_9pzsz1aeq4nd" w:colFirst="0" w:colLast="0"/>
      <w:bookmarkEnd w:id="220"/>
      <w:r>
        <w:t>Ridondanze:</w:t>
      </w:r>
    </w:p>
    <w:p w14:paraId="67E66228" w14:textId="77777777" w:rsidR="00607784" w:rsidRDefault="00607784" w:rsidP="00607784">
      <w:pPr>
        <w:pStyle w:val="Paragrafoelenco"/>
        <w:numPr>
          <w:ilvl w:val="0"/>
          <w:numId w:val="15"/>
        </w:numPr>
      </w:pPr>
      <w:r>
        <w:t xml:space="preserve">Attributo in </w:t>
      </w:r>
      <w:r w:rsidRPr="00607784">
        <w:rPr>
          <w:i/>
          <w:iCs/>
        </w:rPr>
        <w:t>Cittadino</w:t>
      </w:r>
      <w:r>
        <w:t>:</w:t>
      </w:r>
    </w:p>
    <w:p w14:paraId="098940FB" w14:textId="11A46E37" w:rsidR="00607784" w:rsidRDefault="00607784" w:rsidP="00607784">
      <w:pPr>
        <w:ind w:firstLine="720"/>
        <w:rPr>
          <w:i/>
          <w:iCs/>
        </w:rPr>
      </w:pPr>
      <w:r>
        <w:rPr>
          <w:i/>
          <w:iCs/>
        </w:rPr>
        <w:t>-</w:t>
      </w:r>
      <w:r w:rsidRPr="00607784">
        <w:rPr>
          <w:i/>
          <w:iCs/>
        </w:rPr>
        <w:t>Città</w:t>
      </w:r>
      <w:r w:rsidR="00C45F49">
        <w:rPr>
          <w:i/>
          <w:iCs/>
        </w:rPr>
        <w:t>;</w:t>
      </w:r>
    </w:p>
    <w:p w14:paraId="4159976B" w14:textId="26D08948" w:rsidR="00607784" w:rsidRDefault="00607784" w:rsidP="00607784">
      <w:pPr>
        <w:pStyle w:val="Paragrafoelenco"/>
        <w:numPr>
          <w:ilvl w:val="0"/>
          <w:numId w:val="15"/>
        </w:numPr>
      </w:pPr>
      <w:r>
        <w:t xml:space="preserve">Attributo in </w:t>
      </w:r>
      <w:r>
        <w:rPr>
          <w:i/>
          <w:iCs/>
        </w:rPr>
        <w:t>Centro Vaccinale</w:t>
      </w:r>
      <w:r>
        <w:t>:</w:t>
      </w:r>
    </w:p>
    <w:p w14:paraId="2512B518" w14:textId="477EA9C8" w:rsidR="00607784" w:rsidRDefault="00607784" w:rsidP="00607784">
      <w:pPr>
        <w:ind w:firstLine="720"/>
        <w:rPr>
          <w:i/>
          <w:iCs/>
        </w:rPr>
      </w:pPr>
      <w:r>
        <w:rPr>
          <w:i/>
          <w:iCs/>
        </w:rPr>
        <w:t>-</w:t>
      </w:r>
      <w:r w:rsidRPr="00607784">
        <w:rPr>
          <w:i/>
          <w:iCs/>
        </w:rPr>
        <w:t>Città</w:t>
      </w:r>
      <w:r w:rsidR="00C45F49">
        <w:rPr>
          <w:i/>
          <w:iCs/>
        </w:rPr>
        <w:t>;</w:t>
      </w:r>
    </w:p>
    <w:p w14:paraId="58E47246" w14:textId="0830928C" w:rsidR="00607784" w:rsidRDefault="00607784" w:rsidP="00607784">
      <w:pPr>
        <w:pStyle w:val="Paragrafoelenco"/>
        <w:numPr>
          <w:ilvl w:val="0"/>
          <w:numId w:val="15"/>
        </w:numPr>
      </w:pPr>
      <w:r>
        <w:t xml:space="preserve">Attributi in </w:t>
      </w:r>
      <w:r>
        <w:rPr>
          <w:i/>
          <w:iCs/>
        </w:rPr>
        <w:t>Tipo di vaccino</w:t>
      </w:r>
      <w:r>
        <w:t>:</w:t>
      </w:r>
    </w:p>
    <w:p w14:paraId="4F00CAC9" w14:textId="73B95ECC" w:rsidR="00607784" w:rsidRDefault="00607784" w:rsidP="00607784">
      <w:pPr>
        <w:ind w:firstLine="720"/>
        <w:rPr>
          <w:i/>
          <w:iCs/>
        </w:rPr>
      </w:pPr>
      <w:r>
        <w:rPr>
          <w:i/>
          <w:iCs/>
        </w:rPr>
        <w:t>-</w:t>
      </w:r>
      <w:r w:rsidR="00C45F49">
        <w:rPr>
          <w:i/>
          <w:iCs/>
        </w:rPr>
        <w:t>Monodose;</w:t>
      </w:r>
    </w:p>
    <w:p w14:paraId="72773F0C" w14:textId="6F94AF1A" w:rsidR="00607784" w:rsidRPr="00C45F49" w:rsidRDefault="00C45F49" w:rsidP="00C45F49">
      <w:pPr>
        <w:ind w:firstLine="720"/>
        <w:rPr>
          <w:i/>
          <w:iCs/>
        </w:rPr>
      </w:pPr>
      <w:r>
        <w:rPr>
          <w:i/>
          <w:iCs/>
        </w:rPr>
        <w:t>-Doppia dose;</w:t>
      </w:r>
    </w:p>
    <w:p w14:paraId="2F5FF67D" w14:textId="092003EE" w:rsidR="00744EFB" w:rsidDel="00C466CD" w:rsidRDefault="00FF41A2">
      <w:pPr>
        <w:numPr>
          <w:ilvl w:val="0"/>
          <w:numId w:val="6"/>
        </w:numPr>
        <w:spacing w:after="0"/>
        <w:rPr>
          <w:del w:id="221" w:author="Janneth Estefania Hoyos Rea" w:date="2021-09-29T09:50:00Z"/>
        </w:rPr>
      </w:pPr>
      <w:del w:id="222" w:author="Janneth Estefania Hoyos Rea" w:date="2021-09-29T09:49:00Z">
        <w:r w:rsidDel="00C466CD">
          <w:delText xml:space="preserve">associazione </w:delText>
        </w:r>
        <w:r w:rsidDel="00C466CD">
          <w:rPr>
            <w:i/>
          </w:rPr>
          <w:delText xml:space="preserve">Accesso </w:delText>
        </w:r>
        <w:r w:rsidDel="00C466CD">
          <w:delText xml:space="preserve">tra </w:delText>
        </w:r>
        <w:r w:rsidDel="00C466CD">
          <w:rPr>
            <w:i/>
          </w:rPr>
          <w:delText>Cittadino</w:delText>
        </w:r>
        <w:r w:rsidDel="00C466CD">
          <w:delText xml:space="preserve"> e </w:delText>
        </w:r>
        <w:r w:rsidDel="00C466CD">
          <w:rPr>
            <w:i/>
          </w:rPr>
          <w:delText>Tipo di vaccino</w:delText>
        </w:r>
      </w:del>
      <w:del w:id="223" w:author="Janneth Estefania Hoyos Rea" w:date="2021-09-29T09:50:00Z">
        <w:r w:rsidDel="00C466CD">
          <w:rPr>
            <w:i/>
          </w:rPr>
          <w:delText>;</w:delText>
        </w:r>
      </w:del>
    </w:p>
    <w:p w14:paraId="034C7D0B" w14:textId="77777777" w:rsidR="00692787" w:rsidRDefault="00FF41A2">
      <w:pPr>
        <w:numPr>
          <w:ilvl w:val="0"/>
          <w:numId w:val="6"/>
        </w:numPr>
      </w:pPr>
      <w:r>
        <w:t>Attribut</w:t>
      </w:r>
      <w:r w:rsidR="00692787">
        <w:t>i</w:t>
      </w:r>
      <w:r>
        <w:t xml:space="preserve"> in </w:t>
      </w:r>
      <w:r w:rsidR="00890DA8">
        <w:rPr>
          <w:i/>
        </w:rPr>
        <w:t>Inventario</w:t>
      </w:r>
      <w:r>
        <w:t>:</w:t>
      </w:r>
    </w:p>
    <w:p w14:paraId="0F7FF87F" w14:textId="3A2F19B8" w:rsidR="00744EFB" w:rsidRDefault="00692787" w:rsidP="00692787">
      <w:pPr>
        <w:ind w:left="720"/>
      </w:pPr>
      <w:r>
        <w:t>-</w:t>
      </w:r>
      <w:del w:id="224" w:author="Janneth Estefania Hoyos Rea" w:date="2021-09-29T19:48:00Z">
        <w:r w:rsidR="00FF41A2" w:rsidDel="004604F1">
          <w:delText xml:space="preserve"> </w:delText>
        </w:r>
        <w:r w:rsidR="00FF41A2" w:rsidDel="004604F1">
          <w:rPr>
            <w:i/>
          </w:rPr>
          <w:delText xml:space="preserve">Data ultimo </w:delText>
        </w:r>
      </w:del>
      <w:ins w:id="225" w:author="Janneth Estefania Hoyos Rea" w:date="2021-09-29T19:48:00Z">
        <w:r w:rsidR="004604F1">
          <w:rPr>
            <w:i/>
          </w:rPr>
          <w:t xml:space="preserve"> </w:t>
        </w:r>
      </w:ins>
      <w:r w:rsidR="00890DA8">
        <w:rPr>
          <w:i/>
        </w:rPr>
        <w:t>Fiale disponibili</w:t>
      </w:r>
      <w:r>
        <w:rPr>
          <w:i/>
        </w:rPr>
        <w:t xml:space="preserve"> COVIDIN</w:t>
      </w:r>
      <w:r w:rsidR="00FF41A2">
        <w:t>;</w:t>
      </w:r>
    </w:p>
    <w:p w14:paraId="1259BEC0" w14:textId="1E1201AD" w:rsidR="00692787" w:rsidRDefault="00692787" w:rsidP="00692787">
      <w:pPr>
        <w:ind w:left="720"/>
        <w:rPr>
          <w:ins w:id="226" w:author="Janneth Estefania Hoyos Rea" w:date="2021-09-29T09:51:00Z"/>
        </w:rPr>
      </w:pPr>
      <w:r>
        <w:t>-</w:t>
      </w:r>
      <w:del w:id="227" w:author="Janneth Estefania Hoyos Rea" w:date="2021-09-29T19:48:00Z">
        <w:r w:rsidDel="004604F1">
          <w:delText xml:space="preserve"> </w:delText>
        </w:r>
        <w:r w:rsidDel="004604F1">
          <w:rPr>
            <w:i/>
          </w:rPr>
          <w:delText xml:space="preserve">Data ultimo </w:delText>
        </w:r>
      </w:del>
      <w:ins w:id="228" w:author="Janneth Estefania Hoyos Rea" w:date="2021-09-29T19:48:00Z">
        <w:r>
          <w:rPr>
            <w:i/>
          </w:rPr>
          <w:t xml:space="preserve"> </w:t>
        </w:r>
      </w:ins>
      <w:r>
        <w:rPr>
          <w:i/>
        </w:rPr>
        <w:t>Fiale disponibili CORONAX</w:t>
      </w:r>
      <w:r>
        <w:t>;</w:t>
      </w:r>
    </w:p>
    <w:p w14:paraId="3BFA74A5" w14:textId="4F904354" w:rsidR="00692787" w:rsidRDefault="00692787" w:rsidP="00692787">
      <w:pPr>
        <w:ind w:left="720"/>
        <w:rPr>
          <w:ins w:id="229" w:author="Janneth Estefania Hoyos Rea" w:date="2021-09-29T09:51:00Z"/>
        </w:rPr>
      </w:pPr>
      <w:r>
        <w:t>-</w:t>
      </w:r>
      <w:del w:id="230" w:author="Janneth Estefania Hoyos Rea" w:date="2021-09-29T19:48:00Z">
        <w:r w:rsidDel="004604F1">
          <w:delText xml:space="preserve"> </w:delText>
        </w:r>
        <w:r w:rsidDel="004604F1">
          <w:rPr>
            <w:i/>
          </w:rPr>
          <w:delText xml:space="preserve">Data ultimo </w:delText>
        </w:r>
      </w:del>
      <w:ins w:id="231" w:author="Janneth Estefania Hoyos Rea" w:date="2021-09-29T19:48:00Z">
        <w:r>
          <w:rPr>
            <w:i/>
          </w:rPr>
          <w:t xml:space="preserve"> </w:t>
        </w:r>
      </w:ins>
      <w:r>
        <w:rPr>
          <w:i/>
        </w:rPr>
        <w:t>Fiale disponibili FLUSTOP</w:t>
      </w:r>
      <w:r>
        <w:t>;</w:t>
      </w:r>
    </w:p>
    <w:p w14:paraId="29203E2F" w14:textId="77777777" w:rsidR="00692787" w:rsidDel="00046189" w:rsidRDefault="00692787">
      <w:pPr>
        <w:numPr>
          <w:ilvl w:val="0"/>
          <w:numId w:val="6"/>
        </w:numPr>
        <w:rPr>
          <w:del w:id="232" w:author="Janneth Estefania Hoyos Rea" w:date="2021-09-29T19:37:00Z"/>
        </w:rPr>
      </w:pPr>
    </w:p>
    <w:p w14:paraId="3CEE4222" w14:textId="3EFA2986" w:rsidR="00F76400" w:rsidRPr="00413A4F" w:rsidRDefault="00F76400">
      <w:pPr>
        <w:numPr>
          <w:ilvl w:val="0"/>
          <w:numId w:val="6"/>
        </w:numPr>
      </w:pPr>
      <w:del w:id="233" w:author="Janneth Estefania Hoyos Rea" w:date="2021-09-29T09:49:00Z">
        <w:r w:rsidDel="00C466CD">
          <w:delText xml:space="preserve">Entità </w:delText>
        </w:r>
        <w:r w:rsidDel="00C466CD">
          <w:rPr>
            <w:i/>
            <w:iCs/>
          </w:rPr>
          <w:delText>Città</w:delText>
        </w:r>
      </w:del>
    </w:p>
    <w:p w14:paraId="486752EB" w14:textId="1BBA4D2A" w:rsidR="00413A4F" w:rsidRPr="00413A4F" w:rsidDel="00C466CD" w:rsidRDefault="00413A4F" w:rsidP="00413A4F">
      <w:pPr>
        <w:rPr>
          <w:del w:id="234" w:author="Janneth Estefania Hoyos Rea" w:date="2021-09-29T09:49:00Z"/>
        </w:rPr>
      </w:pPr>
      <w:r>
        <w:rPr>
          <w:iCs/>
        </w:rPr>
        <w:t xml:space="preserve">Gli </w:t>
      </w:r>
      <w:proofErr w:type="gramStart"/>
      <w:r>
        <w:rPr>
          <w:iCs/>
        </w:rPr>
        <w:t>attributi  Fiale</w:t>
      </w:r>
      <w:proofErr w:type="gramEnd"/>
      <w:r>
        <w:rPr>
          <w:iCs/>
        </w:rPr>
        <w:t xml:space="preserve"> Disponibili COVIDIN, Fiale Disponibili CORONAX, Fiale Disponibili FLUSTOP sono </w:t>
      </w:r>
      <w:r w:rsidR="007A2049">
        <w:rPr>
          <w:iCs/>
        </w:rPr>
        <w:t xml:space="preserve">ridondanti perché questa informazione si può ricavare conteggiando le occorrenze dell’associazione tra Lotto e Centro </w:t>
      </w:r>
      <w:proofErr w:type="spellStart"/>
      <w:r w:rsidR="007A2049">
        <w:rPr>
          <w:iCs/>
        </w:rPr>
        <w:t>Vaccinale.</w:t>
      </w:r>
    </w:p>
    <w:p w14:paraId="15A6AD75" w14:textId="52A4EDB9" w:rsidR="00046189" w:rsidRDefault="00FF41A2" w:rsidP="00046189">
      <w:pPr>
        <w:spacing w:after="0"/>
        <w:rPr>
          <w:ins w:id="235" w:author="Janneth Estefania Hoyos Rea" w:date="2021-09-29T19:48:00Z"/>
          <w:bCs/>
        </w:rPr>
      </w:pPr>
      <w:r>
        <w:t>Questa</w:t>
      </w:r>
      <w:proofErr w:type="spellEnd"/>
      <w:r w:rsidR="00692787">
        <w:t xml:space="preserve"> ridondanza</w:t>
      </w:r>
      <w:r>
        <w:t xml:space="preserve"> interessa l</w:t>
      </w:r>
      <w:r w:rsidR="00890DA8">
        <w:t>’</w:t>
      </w:r>
      <w:r>
        <w:t>operazion</w:t>
      </w:r>
      <w:r w:rsidR="00890DA8">
        <w:t>e</w:t>
      </w:r>
      <w:r>
        <w:t xml:space="preserve"> </w:t>
      </w:r>
      <w:r>
        <w:rPr>
          <w:b/>
        </w:rPr>
        <w:t>V</w:t>
      </w:r>
      <w:r w:rsidR="00890DA8">
        <w:rPr>
          <w:b/>
        </w:rPr>
        <w:t xml:space="preserve">I </w:t>
      </w:r>
      <w:r w:rsidR="00890DA8">
        <w:rPr>
          <w:bCs/>
        </w:rPr>
        <w:t xml:space="preserve">in quanto si tratta proprio di stampare il numero di fiale rimanenti, </w:t>
      </w:r>
      <w:r w:rsidR="00692787">
        <w:rPr>
          <w:bCs/>
        </w:rPr>
        <w:t>o</w:t>
      </w:r>
      <w:r w:rsidR="00890DA8">
        <w:rPr>
          <w:bCs/>
        </w:rPr>
        <w:t>pportunamente suddivise.</w:t>
      </w:r>
    </w:p>
    <w:p w14:paraId="7FAA07D3" w14:textId="360E725B" w:rsidR="004604F1" w:rsidRDefault="004604F1" w:rsidP="00046189">
      <w:pPr>
        <w:spacing w:after="0"/>
        <w:rPr>
          <w:bCs/>
        </w:rPr>
      </w:pPr>
    </w:p>
    <w:p w14:paraId="6345D4EA" w14:textId="3C3E3B05" w:rsidR="00C45F49" w:rsidRDefault="00C45F49" w:rsidP="00046189">
      <w:pPr>
        <w:spacing w:after="0"/>
        <w:rPr>
          <w:bCs/>
        </w:rPr>
      </w:pPr>
    </w:p>
    <w:p w14:paraId="3A6B08A8" w14:textId="28A2CA8A" w:rsidR="00F16C53" w:rsidRPr="00046189" w:rsidRDefault="00F16C53" w:rsidP="00046189">
      <w:pPr>
        <w:spacing w:after="0"/>
        <w:rPr>
          <w:ins w:id="236" w:author="Janneth Estefania Hoyos Rea" w:date="2021-09-29T19:33:00Z"/>
          <w:bCs/>
          <w:rPrChange w:id="237" w:author="Janneth Estefania Hoyos Rea" w:date="2021-09-29T19:39:00Z">
            <w:rPr>
              <w:ins w:id="238" w:author="Janneth Estefania Hoyos Rea" w:date="2021-09-29T19:33:00Z"/>
              <w:b/>
            </w:rPr>
          </w:rPrChange>
        </w:rPr>
      </w:pPr>
      <w:r>
        <w:rPr>
          <w:bCs/>
        </w:rPr>
        <w:t>Operazione VI</w:t>
      </w:r>
    </w:p>
    <w:p w14:paraId="31491E88" w14:textId="0049FA13" w:rsidR="00926C65" w:rsidRDefault="00046189" w:rsidP="005C0F97">
      <w:pPr>
        <w:pStyle w:val="Titolo4"/>
        <w:rPr>
          <w:ins w:id="239" w:author="Janneth Estefania Hoyos Rea" w:date="2021-09-30T07:11:00Z"/>
        </w:rPr>
      </w:pPr>
      <w:ins w:id="240" w:author="Janneth Estefania Hoyos Rea" w:date="2021-09-29T19:33:00Z">
        <w:r w:rsidRPr="00046189">
          <w:t xml:space="preserve"> </w:t>
        </w:r>
        <w:r>
          <w:t>In presenza di ridondanza:</w:t>
        </w:r>
      </w:ins>
    </w:p>
    <w:p w14:paraId="7E54EA0A" w14:textId="3C46C74B" w:rsidR="00744EFB" w:rsidRDefault="00FF41A2">
      <w:pPr>
        <w:spacing w:after="0"/>
      </w:pPr>
      <w:del w:id="241" w:author="Janneth Estefania Hoyos Rea" w:date="2021-09-29T19:48:00Z">
        <w:r w:rsidDel="004604F1">
          <w:delText>In presenza di ridondanza:</w:delText>
        </w:r>
      </w:del>
    </w:p>
    <w:tbl>
      <w:tblPr>
        <w:tblStyle w:val="a2"/>
        <w:tblW w:w="9630" w:type="dxa"/>
        <w:tblInd w:w="0" w:type="dxa"/>
        <w:tblBorders>
          <w:top w:val="single" w:sz="4" w:space="0" w:color="EFB170"/>
          <w:left w:val="single" w:sz="4" w:space="0" w:color="EFB170"/>
          <w:bottom w:val="single" w:sz="4" w:space="0" w:color="EFB170"/>
          <w:right w:val="single" w:sz="4" w:space="0" w:color="EFB170"/>
          <w:insideH w:val="single" w:sz="4" w:space="0" w:color="EFB170"/>
          <w:insideV w:val="single" w:sz="4" w:space="0" w:color="EFB170"/>
        </w:tblBorders>
        <w:tblLayout w:type="fixed"/>
        <w:tblLook w:val="04A0" w:firstRow="1" w:lastRow="0" w:firstColumn="1" w:lastColumn="0" w:noHBand="0" w:noVBand="1"/>
      </w:tblPr>
      <w:tblGrid>
        <w:gridCol w:w="2340"/>
        <w:gridCol w:w="2760"/>
        <w:gridCol w:w="2505"/>
        <w:gridCol w:w="2025"/>
      </w:tblGrid>
      <w:tr w:rsidR="00744EFB" w:rsidDel="00FC05D5" w14:paraId="20B3E5BA" w14:textId="46CBE870" w:rsidTr="00CD6330">
        <w:trPr>
          <w:cnfStyle w:val="100000000000" w:firstRow="1" w:lastRow="0" w:firstColumn="0" w:lastColumn="0" w:oddVBand="0" w:evenVBand="0" w:oddHBand="0" w:evenHBand="0" w:firstRowFirstColumn="0" w:firstRowLastColumn="0" w:lastRowFirstColumn="0" w:lastRowLastColumn="0"/>
          <w:del w:id="242" w:author="Janneth Estefania Hoyos Rea" w:date="2021-09-29T22:14:00Z"/>
        </w:trPr>
        <w:tc>
          <w:tcPr>
            <w:cnfStyle w:val="001000000000" w:firstRow="0" w:lastRow="0" w:firstColumn="1" w:lastColumn="0" w:oddVBand="0" w:evenVBand="0" w:oddHBand="0" w:evenHBand="0" w:firstRowFirstColumn="0" w:firstRowLastColumn="0" w:lastRowFirstColumn="0" w:lastRowLastColumn="0"/>
            <w:tcW w:w="2340" w:type="dxa"/>
          </w:tcPr>
          <w:p w14:paraId="1AA389C8" w14:textId="2DE603D9" w:rsidR="00744EFB" w:rsidDel="00FC05D5" w:rsidRDefault="00FF41A2">
            <w:pPr>
              <w:rPr>
                <w:del w:id="243" w:author="Janneth Estefania Hoyos Rea" w:date="2021-09-29T22:14:00Z"/>
              </w:rPr>
            </w:pPr>
            <w:del w:id="244" w:author="Janneth Estefania Hoyos Rea" w:date="2021-09-29T22:14:00Z">
              <w:r w:rsidDel="00FC05D5">
                <w:delText>Concetto</w:delText>
              </w:r>
            </w:del>
          </w:p>
        </w:tc>
        <w:tc>
          <w:tcPr>
            <w:tcW w:w="2760" w:type="dxa"/>
          </w:tcPr>
          <w:p w14:paraId="0EE972C9" w14:textId="6C2E5E4B" w:rsidR="00744EFB" w:rsidDel="00FC05D5" w:rsidRDefault="00FF41A2">
            <w:pPr>
              <w:cnfStyle w:val="100000000000" w:firstRow="1" w:lastRow="0" w:firstColumn="0" w:lastColumn="0" w:oddVBand="0" w:evenVBand="0" w:oddHBand="0" w:evenHBand="0" w:firstRowFirstColumn="0" w:firstRowLastColumn="0" w:lastRowFirstColumn="0" w:lastRowLastColumn="0"/>
              <w:rPr>
                <w:del w:id="245" w:author="Janneth Estefania Hoyos Rea" w:date="2021-09-29T22:14:00Z"/>
              </w:rPr>
            </w:pPr>
            <w:del w:id="246" w:author="Janneth Estefania Hoyos Rea" w:date="2021-09-29T22:14:00Z">
              <w:r w:rsidDel="00FC05D5">
                <w:delText>Costrutto</w:delText>
              </w:r>
            </w:del>
          </w:p>
        </w:tc>
        <w:tc>
          <w:tcPr>
            <w:tcW w:w="2505" w:type="dxa"/>
          </w:tcPr>
          <w:p w14:paraId="2CE5342E" w14:textId="49E44181" w:rsidR="00744EFB" w:rsidDel="00FC05D5" w:rsidRDefault="00FF41A2">
            <w:pPr>
              <w:cnfStyle w:val="100000000000" w:firstRow="1" w:lastRow="0" w:firstColumn="0" w:lastColumn="0" w:oddVBand="0" w:evenVBand="0" w:oddHBand="0" w:evenHBand="0" w:firstRowFirstColumn="0" w:firstRowLastColumn="0" w:lastRowFirstColumn="0" w:lastRowLastColumn="0"/>
              <w:rPr>
                <w:del w:id="247" w:author="Janneth Estefania Hoyos Rea" w:date="2021-09-29T22:14:00Z"/>
              </w:rPr>
            </w:pPr>
            <w:del w:id="248" w:author="Janneth Estefania Hoyos Rea" w:date="2021-09-29T22:14:00Z">
              <w:r w:rsidDel="00FC05D5">
                <w:delText>Accessi</w:delText>
              </w:r>
            </w:del>
          </w:p>
        </w:tc>
        <w:tc>
          <w:tcPr>
            <w:tcW w:w="2025" w:type="dxa"/>
          </w:tcPr>
          <w:p w14:paraId="700F9429" w14:textId="54B1DF2F" w:rsidR="00744EFB" w:rsidDel="00FC05D5" w:rsidRDefault="00FF41A2">
            <w:pPr>
              <w:cnfStyle w:val="100000000000" w:firstRow="1" w:lastRow="0" w:firstColumn="0" w:lastColumn="0" w:oddVBand="0" w:evenVBand="0" w:oddHBand="0" w:evenHBand="0" w:firstRowFirstColumn="0" w:firstRowLastColumn="0" w:lastRowFirstColumn="0" w:lastRowLastColumn="0"/>
              <w:rPr>
                <w:del w:id="249" w:author="Janneth Estefania Hoyos Rea" w:date="2021-09-29T22:14:00Z"/>
              </w:rPr>
            </w:pPr>
            <w:del w:id="250" w:author="Janneth Estefania Hoyos Rea" w:date="2021-09-29T22:14:00Z">
              <w:r w:rsidDel="00FC05D5">
                <w:delText>Tipo</w:delText>
              </w:r>
            </w:del>
          </w:p>
        </w:tc>
      </w:tr>
      <w:tr w:rsidR="00744EFB" w:rsidDel="00FC05D5" w14:paraId="5E5F0919" w14:textId="2C4954FC" w:rsidTr="00CD6330">
        <w:trPr>
          <w:cnfStyle w:val="000000100000" w:firstRow="0" w:lastRow="0" w:firstColumn="0" w:lastColumn="0" w:oddVBand="0" w:evenVBand="0" w:oddHBand="1" w:evenHBand="0" w:firstRowFirstColumn="0" w:firstRowLastColumn="0" w:lastRowFirstColumn="0" w:lastRowLastColumn="0"/>
          <w:del w:id="251" w:author="Janneth Estefania Hoyos Rea" w:date="2021-09-29T22:14:00Z"/>
        </w:trPr>
        <w:tc>
          <w:tcPr>
            <w:cnfStyle w:val="001000000000" w:firstRow="0" w:lastRow="0" w:firstColumn="1" w:lastColumn="0" w:oddVBand="0" w:evenVBand="0" w:oddHBand="0" w:evenHBand="0" w:firstRowFirstColumn="0" w:firstRowLastColumn="0" w:lastRowFirstColumn="0" w:lastRowLastColumn="0"/>
            <w:tcW w:w="2340" w:type="dxa"/>
          </w:tcPr>
          <w:p w14:paraId="3080DBBA" w14:textId="17A0ECC7" w:rsidR="00744EFB" w:rsidDel="00FC05D5" w:rsidRDefault="00FF41A2">
            <w:pPr>
              <w:rPr>
                <w:del w:id="252" w:author="Janneth Estefania Hoyos Rea" w:date="2021-09-29T22:14:00Z"/>
              </w:rPr>
            </w:pPr>
            <w:del w:id="253" w:author="Janneth Estefania Hoyos Rea" w:date="2021-09-29T22:14:00Z">
              <w:r w:rsidDel="00FC05D5">
                <w:delText>Prenotazione</w:delText>
              </w:r>
            </w:del>
          </w:p>
        </w:tc>
        <w:tc>
          <w:tcPr>
            <w:tcW w:w="2760" w:type="dxa"/>
          </w:tcPr>
          <w:p w14:paraId="5A7A292A" w14:textId="13A84AD7" w:rsidR="00744EFB" w:rsidDel="00FC05D5" w:rsidRDefault="00FF41A2">
            <w:pPr>
              <w:cnfStyle w:val="000000100000" w:firstRow="0" w:lastRow="0" w:firstColumn="0" w:lastColumn="0" w:oddVBand="0" w:evenVBand="0" w:oddHBand="1" w:evenHBand="0" w:firstRowFirstColumn="0" w:firstRowLastColumn="0" w:lastRowFirstColumn="0" w:lastRowLastColumn="0"/>
              <w:rPr>
                <w:del w:id="254" w:author="Janneth Estefania Hoyos Rea" w:date="2021-09-29T22:14:00Z"/>
              </w:rPr>
            </w:pPr>
            <w:del w:id="255" w:author="Janneth Estefania Hoyos Rea" w:date="2021-09-29T22:14:00Z">
              <w:r w:rsidDel="00FC05D5">
                <w:delText>Relazione</w:delText>
              </w:r>
            </w:del>
          </w:p>
        </w:tc>
        <w:tc>
          <w:tcPr>
            <w:tcW w:w="2505" w:type="dxa"/>
          </w:tcPr>
          <w:p w14:paraId="1B8A0BBF" w14:textId="3A4BC497" w:rsidR="00744EFB" w:rsidDel="00FC05D5" w:rsidRDefault="00FF41A2">
            <w:pPr>
              <w:cnfStyle w:val="000000100000" w:firstRow="0" w:lastRow="0" w:firstColumn="0" w:lastColumn="0" w:oddVBand="0" w:evenVBand="0" w:oddHBand="1" w:evenHBand="0" w:firstRowFirstColumn="0" w:firstRowLastColumn="0" w:lastRowFirstColumn="0" w:lastRowLastColumn="0"/>
              <w:rPr>
                <w:del w:id="256" w:author="Janneth Estefania Hoyos Rea" w:date="2021-09-29T22:14:00Z"/>
              </w:rPr>
            </w:pPr>
            <w:del w:id="257" w:author="Janneth Estefania Hoyos Rea" w:date="2021-09-29T22:14:00Z">
              <w:r w:rsidDel="00FC05D5">
                <w:delText>1</w:delText>
              </w:r>
            </w:del>
          </w:p>
        </w:tc>
        <w:tc>
          <w:tcPr>
            <w:tcW w:w="2025" w:type="dxa"/>
          </w:tcPr>
          <w:p w14:paraId="19F16FE9" w14:textId="07C1AE53" w:rsidR="00744EFB" w:rsidDel="00FC05D5" w:rsidRDefault="00FF41A2">
            <w:pPr>
              <w:cnfStyle w:val="000000100000" w:firstRow="0" w:lastRow="0" w:firstColumn="0" w:lastColumn="0" w:oddVBand="0" w:evenVBand="0" w:oddHBand="1" w:evenHBand="0" w:firstRowFirstColumn="0" w:firstRowLastColumn="0" w:lastRowFirstColumn="0" w:lastRowLastColumn="0"/>
              <w:rPr>
                <w:del w:id="258" w:author="Janneth Estefania Hoyos Rea" w:date="2021-09-29T22:14:00Z"/>
              </w:rPr>
            </w:pPr>
            <w:del w:id="259" w:author="Janneth Estefania Hoyos Rea" w:date="2021-09-29T22:14:00Z">
              <w:r w:rsidDel="00FC05D5">
                <w:delText>S</w:delText>
              </w:r>
            </w:del>
          </w:p>
        </w:tc>
      </w:tr>
      <w:tr w:rsidR="00744EFB" w:rsidDel="00FC05D5" w14:paraId="247FFEA8" w14:textId="7EBFF6DA" w:rsidTr="00CD6330">
        <w:trPr>
          <w:del w:id="260" w:author="Janneth Estefania Hoyos Rea" w:date="2021-09-29T22:14:00Z"/>
        </w:trPr>
        <w:tc>
          <w:tcPr>
            <w:cnfStyle w:val="001000000000" w:firstRow="0" w:lastRow="0" w:firstColumn="1" w:lastColumn="0" w:oddVBand="0" w:evenVBand="0" w:oddHBand="0" w:evenHBand="0" w:firstRowFirstColumn="0" w:firstRowLastColumn="0" w:lastRowFirstColumn="0" w:lastRowLastColumn="0"/>
            <w:tcW w:w="2340" w:type="dxa"/>
          </w:tcPr>
          <w:p w14:paraId="7EECDA8C" w14:textId="144E0F2E" w:rsidR="00744EFB" w:rsidDel="00FC05D5" w:rsidRDefault="00FF41A2">
            <w:pPr>
              <w:rPr>
                <w:del w:id="261" w:author="Janneth Estefania Hoyos Rea" w:date="2021-09-29T22:14:00Z"/>
              </w:rPr>
            </w:pPr>
            <w:del w:id="262" w:author="Janneth Estefania Hoyos Rea" w:date="2021-09-29T22:14:00Z">
              <w:r w:rsidDel="00FC05D5">
                <w:delText>Cittadino</w:delText>
              </w:r>
            </w:del>
          </w:p>
        </w:tc>
        <w:tc>
          <w:tcPr>
            <w:tcW w:w="2760" w:type="dxa"/>
          </w:tcPr>
          <w:p w14:paraId="5F891E39" w14:textId="11A92411" w:rsidR="00744EFB" w:rsidDel="00FC05D5" w:rsidRDefault="00FF41A2">
            <w:pPr>
              <w:cnfStyle w:val="000000000000" w:firstRow="0" w:lastRow="0" w:firstColumn="0" w:lastColumn="0" w:oddVBand="0" w:evenVBand="0" w:oddHBand="0" w:evenHBand="0" w:firstRowFirstColumn="0" w:firstRowLastColumn="0" w:lastRowFirstColumn="0" w:lastRowLastColumn="0"/>
              <w:rPr>
                <w:del w:id="263" w:author="Janneth Estefania Hoyos Rea" w:date="2021-09-29T22:14:00Z"/>
              </w:rPr>
            </w:pPr>
            <w:del w:id="264" w:author="Janneth Estefania Hoyos Rea" w:date="2021-09-29T22:14:00Z">
              <w:r w:rsidDel="00FC05D5">
                <w:delText>Entità</w:delText>
              </w:r>
            </w:del>
          </w:p>
        </w:tc>
        <w:tc>
          <w:tcPr>
            <w:tcW w:w="2505" w:type="dxa"/>
          </w:tcPr>
          <w:p w14:paraId="2A596A2B" w14:textId="20D9572D" w:rsidR="00744EFB" w:rsidDel="00FC05D5" w:rsidRDefault="00FF41A2">
            <w:pPr>
              <w:cnfStyle w:val="000000000000" w:firstRow="0" w:lastRow="0" w:firstColumn="0" w:lastColumn="0" w:oddVBand="0" w:evenVBand="0" w:oddHBand="0" w:evenHBand="0" w:firstRowFirstColumn="0" w:firstRowLastColumn="0" w:lastRowFirstColumn="0" w:lastRowLastColumn="0"/>
              <w:rPr>
                <w:del w:id="265" w:author="Janneth Estefania Hoyos Rea" w:date="2021-09-29T22:14:00Z"/>
              </w:rPr>
            </w:pPr>
            <w:del w:id="266" w:author="Janneth Estefania Hoyos Rea" w:date="2021-09-29T22:14:00Z">
              <w:r w:rsidDel="00FC05D5">
                <w:delText xml:space="preserve">1 </w:delText>
              </w:r>
            </w:del>
          </w:p>
        </w:tc>
        <w:tc>
          <w:tcPr>
            <w:tcW w:w="2025" w:type="dxa"/>
          </w:tcPr>
          <w:p w14:paraId="434AB7F5" w14:textId="4CF21943" w:rsidR="00744EFB" w:rsidDel="00FC05D5" w:rsidRDefault="00FF41A2">
            <w:pPr>
              <w:cnfStyle w:val="000000000000" w:firstRow="0" w:lastRow="0" w:firstColumn="0" w:lastColumn="0" w:oddVBand="0" w:evenVBand="0" w:oddHBand="0" w:evenHBand="0" w:firstRowFirstColumn="0" w:firstRowLastColumn="0" w:lastRowFirstColumn="0" w:lastRowLastColumn="0"/>
              <w:rPr>
                <w:del w:id="267" w:author="Janneth Estefania Hoyos Rea" w:date="2021-09-29T22:14:00Z"/>
              </w:rPr>
            </w:pPr>
            <w:del w:id="268" w:author="Janneth Estefania Hoyos Rea" w:date="2021-09-29T22:14:00Z">
              <w:r w:rsidDel="00FC05D5">
                <w:delText>S</w:delText>
              </w:r>
            </w:del>
          </w:p>
        </w:tc>
      </w:tr>
      <w:tr w:rsidR="00744EFB" w:rsidDel="00FC05D5" w14:paraId="4F1B8C70" w14:textId="7A41A2C4" w:rsidTr="00CD6330">
        <w:trPr>
          <w:cnfStyle w:val="000000100000" w:firstRow="0" w:lastRow="0" w:firstColumn="0" w:lastColumn="0" w:oddVBand="0" w:evenVBand="0" w:oddHBand="1" w:evenHBand="0" w:firstRowFirstColumn="0" w:firstRowLastColumn="0" w:lastRowFirstColumn="0" w:lastRowLastColumn="0"/>
          <w:del w:id="269" w:author="Janneth Estefania Hoyos Rea" w:date="2021-09-29T22:14:00Z"/>
        </w:trPr>
        <w:tc>
          <w:tcPr>
            <w:cnfStyle w:val="001000000000" w:firstRow="0" w:lastRow="0" w:firstColumn="1" w:lastColumn="0" w:oddVBand="0" w:evenVBand="0" w:oddHBand="0" w:evenHBand="0" w:firstRowFirstColumn="0" w:firstRowLastColumn="0" w:lastRowFirstColumn="0" w:lastRowLastColumn="0"/>
            <w:tcW w:w="2340" w:type="dxa"/>
          </w:tcPr>
          <w:p w14:paraId="5D5945E7" w14:textId="256E0F65" w:rsidR="00744EFB" w:rsidDel="00FC05D5" w:rsidRDefault="00FF41A2">
            <w:pPr>
              <w:rPr>
                <w:del w:id="270" w:author="Janneth Estefania Hoyos Rea" w:date="2021-09-29T22:14:00Z"/>
              </w:rPr>
            </w:pPr>
            <w:del w:id="271" w:author="Janneth Estefania Hoyos Rea" w:date="2021-09-29T22:14:00Z">
              <w:r w:rsidDel="00FC05D5">
                <w:delText>Personale sanitario e scolastico</w:delText>
              </w:r>
            </w:del>
          </w:p>
        </w:tc>
        <w:tc>
          <w:tcPr>
            <w:tcW w:w="2760" w:type="dxa"/>
          </w:tcPr>
          <w:p w14:paraId="44DB84B6" w14:textId="0A515576" w:rsidR="00744EFB" w:rsidDel="00FC05D5" w:rsidRDefault="00FF41A2">
            <w:pPr>
              <w:cnfStyle w:val="000000100000" w:firstRow="0" w:lastRow="0" w:firstColumn="0" w:lastColumn="0" w:oddVBand="0" w:evenVBand="0" w:oddHBand="1" w:evenHBand="0" w:firstRowFirstColumn="0" w:firstRowLastColumn="0" w:lastRowFirstColumn="0" w:lastRowLastColumn="0"/>
              <w:rPr>
                <w:del w:id="272" w:author="Janneth Estefania Hoyos Rea" w:date="2021-09-29T22:14:00Z"/>
              </w:rPr>
            </w:pPr>
            <w:del w:id="273" w:author="Janneth Estefania Hoyos Rea" w:date="2021-09-29T22:14:00Z">
              <w:r w:rsidDel="00FC05D5">
                <w:delText>Entità</w:delText>
              </w:r>
            </w:del>
          </w:p>
        </w:tc>
        <w:tc>
          <w:tcPr>
            <w:tcW w:w="2505" w:type="dxa"/>
          </w:tcPr>
          <w:p w14:paraId="347F1322" w14:textId="6D483315" w:rsidR="00744EFB" w:rsidDel="00FC05D5" w:rsidRDefault="00FF41A2">
            <w:pPr>
              <w:cnfStyle w:val="000000100000" w:firstRow="0" w:lastRow="0" w:firstColumn="0" w:lastColumn="0" w:oddVBand="0" w:evenVBand="0" w:oddHBand="1" w:evenHBand="0" w:firstRowFirstColumn="0" w:firstRowLastColumn="0" w:lastRowFirstColumn="0" w:lastRowLastColumn="0"/>
              <w:rPr>
                <w:del w:id="274" w:author="Janneth Estefania Hoyos Rea" w:date="2021-09-29T22:14:00Z"/>
              </w:rPr>
            </w:pPr>
            <w:del w:id="275" w:author="Janneth Estefania Hoyos Rea" w:date="2021-09-29T22:14:00Z">
              <w:r w:rsidDel="00FC05D5">
                <w:delText>0,03</w:delText>
              </w:r>
            </w:del>
          </w:p>
        </w:tc>
        <w:tc>
          <w:tcPr>
            <w:tcW w:w="2025" w:type="dxa"/>
          </w:tcPr>
          <w:p w14:paraId="0A0DD11A" w14:textId="05DC94B5" w:rsidR="00744EFB" w:rsidDel="00FC05D5" w:rsidRDefault="00FF41A2">
            <w:pPr>
              <w:cnfStyle w:val="000000100000" w:firstRow="0" w:lastRow="0" w:firstColumn="0" w:lastColumn="0" w:oddVBand="0" w:evenVBand="0" w:oddHBand="1" w:evenHBand="0" w:firstRowFirstColumn="0" w:firstRowLastColumn="0" w:lastRowFirstColumn="0" w:lastRowLastColumn="0"/>
              <w:rPr>
                <w:del w:id="276" w:author="Janneth Estefania Hoyos Rea" w:date="2021-09-29T22:14:00Z"/>
              </w:rPr>
            </w:pPr>
            <w:del w:id="277" w:author="Janneth Estefania Hoyos Rea" w:date="2021-09-29T22:14:00Z">
              <w:r w:rsidDel="00FC05D5">
                <w:delText>S</w:delText>
              </w:r>
            </w:del>
          </w:p>
        </w:tc>
      </w:tr>
      <w:tr w:rsidR="00744EFB" w:rsidDel="00FC05D5" w14:paraId="5D58FD7F" w14:textId="09C28A39" w:rsidTr="00CD6330">
        <w:trPr>
          <w:del w:id="278" w:author="Janneth Estefania Hoyos Rea" w:date="2021-09-29T22:14:00Z"/>
        </w:trPr>
        <w:tc>
          <w:tcPr>
            <w:cnfStyle w:val="001000000000" w:firstRow="0" w:lastRow="0" w:firstColumn="1" w:lastColumn="0" w:oddVBand="0" w:evenVBand="0" w:oddHBand="0" w:evenHBand="0" w:firstRowFirstColumn="0" w:firstRowLastColumn="0" w:lastRowFirstColumn="0" w:lastRowLastColumn="0"/>
            <w:tcW w:w="2340" w:type="dxa"/>
          </w:tcPr>
          <w:p w14:paraId="6EE79527" w14:textId="430E3030" w:rsidR="00744EFB" w:rsidDel="00FC05D5" w:rsidRDefault="00FF41A2">
            <w:pPr>
              <w:rPr>
                <w:del w:id="279" w:author="Janneth Estefania Hoyos Rea" w:date="2021-09-29T22:14:00Z"/>
              </w:rPr>
            </w:pPr>
            <w:del w:id="280" w:author="Janneth Estefania Hoyos Rea" w:date="2021-09-29T22:14:00Z">
              <w:r w:rsidDel="00FC05D5">
                <w:delText>Categorie fragili</w:delText>
              </w:r>
            </w:del>
          </w:p>
        </w:tc>
        <w:tc>
          <w:tcPr>
            <w:tcW w:w="2760" w:type="dxa"/>
          </w:tcPr>
          <w:p w14:paraId="4551EBA9" w14:textId="125B8C5D" w:rsidR="00744EFB" w:rsidDel="00FC05D5" w:rsidRDefault="00FF41A2">
            <w:pPr>
              <w:cnfStyle w:val="000000000000" w:firstRow="0" w:lastRow="0" w:firstColumn="0" w:lastColumn="0" w:oddVBand="0" w:evenVBand="0" w:oddHBand="0" w:evenHBand="0" w:firstRowFirstColumn="0" w:firstRowLastColumn="0" w:lastRowFirstColumn="0" w:lastRowLastColumn="0"/>
              <w:rPr>
                <w:del w:id="281" w:author="Janneth Estefania Hoyos Rea" w:date="2021-09-29T22:14:00Z"/>
              </w:rPr>
            </w:pPr>
            <w:del w:id="282" w:author="Janneth Estefania Hoyos Rea" w:date="2021-09-29T22:14:00Z">
              <w:r w:rsidDel="00FC05D5">
                <w:delText>Entità</w:delText>
              </w:r>
            </w:del>
          </w:p>
        </w:tc>
        <w:tc>
          <w:tcPr>
            <w:tcW w:w="2505" w:type="dxa"/>
          </w:tcPr>
          <w:p w14:paraId="72CA7AD9" w14:textId="5D2486FA" w:rsidR="00744EFB" w:rsidDel="00FC05D5" w:rsidRDefault="00FF41A2">
            <w:pPr>
              <w:cnfStyle w:val="000000000000" w:firstRow="0" w:lastRow="0" w:firstColumn="0" w:lastColumn="0" w:oddVBand="0" w:evenVBand="0" w:oddHBand="0" w:evenHBand="0" w:firstRowFirstColumn="0" w:firstRowLastColumn="0" w:lastRowFirstColumn="0" w:lastRowLastColumn="0"/>
              <w:rPr>
                <w:del w:id="283" w:author="Janneth Estefania Hoyos Rea" w:date="2021-09-29T22:14:00Z"/>
              </w:rPr>
            </w:pPr>
            <w:del w:id="284" w:author="Janneth Estefania Hoyos Rea" w:date="2021-09-29T22:14:00Z">
              <w:r w:rsidDel="00FC05D5">
                <w:delText>0,25</w:delText>
              </w:r>
            </w:del>
          </w:p>
        </w:tc>
        <w:tc>
          <w:tcPr>
            <w:tcW w:w="2025" w:type="dxa"/>
          </w:tcPr>
          <w:p w14:paraId="5CD7C979" w14:textId="5D5B11B1" w:rsidR="00744EFB" w:rsidDel="00FC05D5" w:rsidRDefault="00FF41A2">
            <w:pPr>
              <w:cnfStyle w:val="000000000000" w:firstRow="0" w:lastRow="0" w:firstColumn="0" w:lastColumn="0" w:oddVBand="0" w:evenVBand="0" w:oddHBand="0" w:evenHBand="0" w:firstRowFirstColumn="0" w:firstRowLastColumn="0" w:lastRowFirstColumn="0" w:lastRowLastColumn="0"/>
              <w:rPr>
                <w:del w:id="285" w:author="Janneth Estefania Hoyos Rea" w:date="2021-09-29T22:14:00Z"/>
              </w:rPr>
            </w:pPr>
            <w:del w:id="286" w:author="Janneth Estefania Hoyos Rea" w:date="2021-09-29T22:14:00Z">
              <w:r w:rsidDel="00FC05D5">
                <w:delText>S</w:delText>
              </w:r>
            </w:del>
          </w:p>
        </w:tc>
      </w:tr>
      <w:tr w:rsidR="00744EFB" w:rsidDel="00FC05D5" w14:paraId="0A6C01FC" w14:textId="5102DDFB" w:rsidTr="00CD6330">
        <w:trPr>
          <w:cnfStyle w:val="000000100000" w:firstRow="0" w:lastRow="0" w:firstColumn="0" w:lastColumn="0" w:oddVBand="0" w:evenVBand="0" w:oddHBand="1" w:evenHBand="0" w:firstRowFirstColumn="0" w:firstRowLastColumn="0" w:lastRowFirstColumn="0" w:lastRowLastColumn="0"/>
          <w:del w:id="287" w:author="Janneth Estefania Hoyos Rea" w:date="2021-09-29T22:14:00Z"/>
        </w:trPr>
        <w:tc>
          <w:tcPr>
            <w:cnfStyle w:val="001000000000" w:firstRow="0" w:lastRow="0" w:firstColumn="1" w:lastColumn="0" w:oddVBand="0" w:evenVBand="0" w:oddHBand="0" w:evenHBand="0" w:firstRowFirstColumn="0" w:firstRowLastColumn="0" w:lastRowFirstColumn="0" w:lastRowLastColumn="0"/>
            <w:tcW w:w="2340" w:type="dxa"/>
          </w:tcPr>
          <w:p w14:paraId="3A01E979" w14:textId="073D54CC" w:rsidR="00744EFB" w:rsidDel="00FC05D5" w:rsidRDefault="00FF41A2">
            <w:pPr>
              <w:rPr>
                <w:del w:id="288" w:author="Janneth Estefania Hoyos Rea" w:date="2021-09-29T22:14:00Z"/>
              </w:rPr>
            </w:pPr>
            <w:del w:id="289" w:author="Janneth Estefania Hoyos Rea" w:date="2021-09-29T22:14:00Z">
              <w:r w:rsidDel="00FC05D5">
                <w:delText>Convocazione</w:delText>
              </w:r>
            </w:del>
          </w:p>
        </w:tc>
        <w:tc>
          <w:tcPr>
            <w:tcW w:w="2760" w:type="dxa"/>
          </w:tcPr>
          <w:p w14:paraId="766695DB" w14:textId="56EAD067" w:rsidR="00744EFB" w:rsidDel="00FC05D5" w:rsidRDefault="00FF41A2">
            <w:pPr>
              <w:cnfStyle w:val="000000100000" w:firstRow="0" w:lastRow="0" w:firstColumn="0" w:lastColumn="0" w:oddVBand="0" w:evenVBand="0" w:oddHBand="1" w:evenHBand="0" w:firstRowFirstColumn="0" w:firstRowLastColumn="0" w:lastRowFirstColumn="0" w:lastRowLastColumn="0"/>
              <w:rPr>
                <w:del w:id="290" w:author="Janneth Estefania Hoyos Rea" w:date="2021-09-29T22:14:00Z"/>
              </w:rPr>
            </w:pPr>
            <w:del w:id="291" w:author="Janneth Estefania Hoyos Rea" w:date="2021-09-29T22:14:00Z">
              <w:r w:rsidDel="00FC05D5">
                <w:delText>Entità</w:delText>
              </w:r>
            </w:del>
          </w:p>
        </w:tc>
        <w:tc>
          <w:tcPr>
            <w:tcW w:w="2505" w:type="dxa"/>
          </w:tcPr>
          <w:p w14:paraId="588FD6A9" w14:textId="0949E566" w:rsidR="00744EFB" w:rsidDel="00FC05D5" w:rsidRDefault="00FF41A2">
            <w:pPr>
              <w:cnfStyle w:val="000000100000" w:firstRow="0" w:lastRow="0" w:firstColumn="0" w:lastColumn="0" w:oddVBand="0" w:evenVBand="0" w:oddHBand="1" w:evenHBand="0" w:firstRowFirstColumn="0" w:firstRowLastColumn="0" w:lastRowFirstColumn="0" w:lastRowLastColumn="0"/>
              <w:rPr>
                <w:del w:id="292" w:author="Janneth Estefania Hoyos Rea" w:date="2021-09-29T22:14:00Z"/>
              </w:rPr>
            </w:pPr>
            <w:del w:id="293" w:author="Janneth Estefania Hoyos Rea" w:date="2021-09-29T22:14:00Z">
              <w:r w:rsidDel="00FC05D5">
                <w:delText>1</w:delText>
              </w:r>
            </w:del>
          </w:p>
        </w:tc>
        <w:tc>
          <w:tcPr>
            <w:tcW w:w="2025" w:type="dxa"/>
          </w:tcPr>
          <w:p w14:paraId="212B0503" w14:textId="72F235B2" w:rsidR="00744EFB" w:rsidDel="00FC05D5" w:rsidRDefault="00FF41A2">
            <w:pPr>
              <w:cnfStyle w:val="000000100000" w:firstRow="0" w:lastRow="0" w:firstColumn="0" w:lastColumn="0" w:oddVBand="0" w:evenVBand="0" w:oddHBand="1" w:evenHBand="0" w:firstRowFirstColumn="0" w:firstRowLastColumn="0" w:lastRowFirstColumn="0" w:lastRowLastColumn="0"/>
              <w:rPr>
                <w:del w:id="294" w:author="Janneth Estefania Hoyos Rea" w:date="2021-09-29T22:14:00Z"/>
              </w:rPr>
            </w:pPr>
            <w:del w:id="295" w:author="Janneth Estefania Hoyos Rea" w:date="2021-09-29T22:14:00Z">
              <w:r w:rsidDel="00FC05D5">
                <w:delText>S</w:delText>
              </w:r>
            </w:del>
          </w:p>
        </w:tc>
      </w:tr>
      <w:tr w:rsidR="00744EFB" w:rsidDel="00FC05D5" w14:paraId="3232F63D" w14:textId="7D237682" w:rsidTr="00CD6330">
        <w:trPr>
          <w:del w:id="296" w:author="Janneth Estefania Hoyos Rea" w:date="2021-09-29T22:14:00Z"/>
        </w:trPr>
        <w:tc>
          <w:tcPr>
            <w:cnfStyle w:val="001000000000" w:firstRow="0" w:lastRow="0" w:firstColumn="1" w:lastColumn="0" w:oddVBand="0" w:evenVBand="0" w:oddHBand="0" w:evenHBand="0" w:firstRowFirstColumn="0" w:firstRowLastColumn="0" w:lastRowFirstColumn="0" w:lastRowLastColumn="0"/>
            <w:tcW w:w="2340" w:type="dxa"/>
          </w:tcPr>
          <w:p w14:paraId="6C94D55E" w14:textId="760ACACF" w:rsidR="00744EFB" w:rsidDel="00FC05D5" w:rsidRDefault="00FF41A2">
            <w:pPr>
              <w:rPr>
                <w:del w:id="297" w:author="Janneth Estefania Hoyos Rea" w:date="2021-09-29T22:14:00Z"/>
              </w:rPr>
            </w:pPr>
            <w:del w:id="298" w:author="Janneth Estefania Hoyos Rea" w:date="2021-09-29T22:14:00Z">
              <w:r w:rsidDel="00FC05D5">
                <w:delText>Residenza</w:delText>
              </w:r>
            </w:del>
          </w:p>
        </w:tc>
        <w:tc>
          <w:tcPr>
            <w:tcW w:w="2760" w:type="dxa"/>
          </w:tcPr>
          <w:p w14:paraId="24CA7987" w14:textId="1713653B" w:rsidR="00744EFB" w:rsidDel="00FC05D5" w:rsidRDefault="00FF41A2">
            <w:pPr>
              <w:cnfStyle w:val="000000000000" w:firstRow="0" w:lastRow="0" w:firstColumn="0" w:lastColumn="0" w:oddVBand="0" w:evenVBand="0" w:oddHBand="0" w:evenHBand="0" w:firstRowFirstColumn="0" w:firstRowLastColumn="0" w:lastRowFirstColumn="0" w:lastRowLastColumn="0"/>
              <w:rPr>
                <w:del w:id="299" w:author="Janneth Estefania Hoyos Rea" w:date="2021-09-29T22:14:00Z"/>
              </w:rPr>
            </w:pPr>
            <w:del w:id="300" w:author="Janneth Estefania Hoyos Rea" w:date="2021-09-29T22:14:00Z">
              <w:r w:rsidDel="00FC05D5">
                <w:delText>Relazione</w:delText>
              </w:r>
            </w:del>
          </w:p>
        </w:tc>
        <w:tc>
          <w:tcPr>
            <w:tcW w:w="2505" w:type="dxa"/>
          </w:tcPr>
          <w:p w14:paraId="06A4E59F" w14:textId="5E1F4FFD" w:rsidR="00744EFB" w:rsidDel="00FC05D5" w:rsidRDefault="00FF41A2">
            <w:pPr>
              <w:cnfStyle w:val="000000000000" w:firstRow="0" w:lastRow="0" w:firstColumn="0" w:lastColumn="0" w:oddVBand="0" w:evenVBand="0" w:oddHBand="0" w:evenHBand="0" w:firstRowFirstColumn="0" w:firstRowLastColumn="0" w:lastRowFirstColumn="0" w:lastRowLastColumn="0"/>
              <w:rPr>
                <w:del w:id="301" w:author="Janneth Estefania Hoyos Rea" w:date="2021-09-29T22:14:00Z"/>
              </w:rPr>
            </w:pPr>
            <w:del w:id="302" w:author="Janneth Estefania Hoyos Rea" w:date="2021-09-29T22:14:00Z">
              <w:r w:rsidDel="00FC05D5">
                <w:delText>1</w:delText>
              </w:r>
            </w:del>
          </w:p>
        </w:tc>
        <w:tc>
          <w:tcPr>
            <w:tcW w:w="2025" w:type="dxa"/>
          </w:tcPr>
          <w:p w14:paraId="7F09B35D" w14:textId="724C88A7" w:rsidR="00744EFB" w:rsidDel="00FC05D5" w:rsidRDefault="00FF41A2">
            <w:pPr>
              <w:cnfStyle w:val="000000000000" w:firstRow="0" w:lastRow="0" w:firstColumn="0" w:lastColumn="0" w:oddVBand="0" w:evenVBand="0" w:oddHBand="0" w:evenHBand="0" w:firstRowFirstColumn="0" w:firstRowLastColumn="0" w:lastRowFirstColumn="0" w:lastRowLastColumn="0"/>
              <w:rPr>
                <w:del w:id="303" w:author="Janneth Estefania Hoyos Rea" w:date="2021-09-29T22:14:00Z"/>
              </w:rPr>
            </w:pPr>
            <w:del w:id="304" w:author="Janneth Estefania Hoyos Rea" w:date="2021-09-29T22:14:00Z">
              <w:r w:rsidDel="00FC05D5">
                <w:delText>L</w:delText>
              </w:r>
            </w:del>
          </w:p>
        </w:tc>
      </w:tr>
      <w:tr w:rsidR="00744EFB" w:rsidDel="00FC05D5" w14:paraId="1384A389" w14:textId="19D32D7C" w:rsidTr="00CD6330">
        <w:trPr>
          <w:cnfStyle w:val="000000100000" w:firstRow="0" w:lastRow="0" w:firstColumn="0" w:lastColumn="0" w:oddVBand="0" w:evenVBand="0" w:oddHBand="1" w:evenHBand="0" w:firstRowFirstColumn="0" w:firstRowLastColumn="0" w:lastRowFirstColumn="0" w:lastRowLastColumn="0"/>
          <w:del w:id="305" w:author="Janneth Estefania Hoyos Rea" w:date="2021-09-29T22:14:00Z"/>
        </w:trPr>
        <w:tc>
          <w:tcPr>
            <w:cnfStyle w:val="001000000000" w:firstRow="0" w:lastRow="0" w:firstColumn="1" w:lastColumn="0" w:oddVBand="0" w:evenVBand="0" w:oddHBand="0" w:evenHBand="0" w:firstRowFirstColumn="0" w:firstRowLastColumn="0" w:lastRowFirstColumn="0" w:lastRowLastColumn="0"/>
            <w:tcW w:w="2340" w:type="dxa"/>
          </w:tcPr>
          <w:p w14:paraId="681D5AF3" w14:textId="54866591" w:rsidR="00744EFB" w:rsidDel="00FC05D5" w:rsidRDefault="00FF41A2">
            <w:pPr>
              <w:rPr>
                <w:del w:id="306" w:author="Janneth Estefania Hoyos Rea" w:date="2021-09-29T22:14:00Z"/>
              </w:rPr>
            </w:pPr>
            <w:del w:id="307" w:author="Janneth Estefania Hoyos Rea" w:date="2021-09-29T22:14:00Z">
              <w:r w:rsidDel="00FC05D5">
                <w:delText>Città</w:delText>
              </w:r>
            </w:del>
          </w:p>
        </w:tc>
        <w:tc>
          <w:tcPr>
            <w:tcW w:w="2760" w:type="dxa"/>
          </w:tcPr>
          <w:p w14:paraId="4936FF7B" w14:textId="42F34DC2" w:rsidR="00744EFB" w:rsidDel="00FC05D5" w:rsidRDefault="00FF41A2">
            <w:pPr>
              <w:cnfStyle w:val="000000100000" w:firstRow="0" w:lastRow="0" w:firstColumn="0" w:lastColumn="0" w:oddVBand="0" w:evenVBand="0" w:oddHBand="1" w:evenHBand="0" w:firstRowFirstColumn="0" w:firstRowLastColumn="0" w:lastRowFirstColumn="0" w:lastRowLastColumn="0"/>
              <w:rPr>
                <w:del w:id="308" w:author="Janneth Estefania Hoyos Rea" w:date="2021-09-29T22:14:00Z"/>
              </w:rPr>
            </w:pPr>
            <w:del w:id="309" w:author="Janneth Estefania Hoyos Rea" w:date="2021-09-29T22:14:00Z">
              <w:r w:rsidDel="00FC05D5">
                <w:delText>Entità</w:delText>
              </w:r>
            </w:del>
          </w:p>
        </w:tc>
        <w:tc>
          <w:tcPr>
            <w:tcW w:w="2505" w:type="dxa"/>
          </w:tcPr>
          <w:p w14:paraId="5DF3FE67" w14:textId="0AFADC67" w:rsidR="00744EFB" w:rsidDel="00FC05D5" w:rsidRDefault="00FF41A2">
            <w:pPr>
              <w:cnfStyle w:val="000000100000" w:firstRow="0" w:lastRow="0" w:firstColumn="0" w:lastColumn="0" w:oddVBand="0" w:evenVBand="0" w:oddHBand="1" w:evenHBand="0" w:firstRowFirstColumn="0" w:firstRowLastColumn="0" w:lastRowFirstColumn="0" w:lastRowLastColumn="0"/>
              <w:rPr>
                <w:del w:id="310" w:author="Janneth Estefania Hoyos Rea" w:date="2021-09-29T22:14:00Z"/>
              </w:rPr>
            </w:pPr>
            <w:del w:id="311" w:author="Janneth Estefania Hoyos Rea" w:date="2021-09-29T22:14:00Z">
              <w:r w:rsidDel="00FC05D5">
                <w:delText>1</w:delText>
              </w:r>
            </w:del>
          </w:p>
        </w:tc>
        <w:tc>
          <w:tcPr>
            <w:tcW w:w="2025" w:type="dxa"/>
          </w:tcPr>
          <w:p w14:paraId="7473A4C2" w14:textId="54E6157D" w:rsidR="00744EFB" w:rsidDel="00FC05D5" w:rsidRDefault="00FF41A2">
            <w:pPr>
              <w:cnfStyle w:val="000000100000" w:firstRow="0" w:lastRow="0" w:firstColumn="0" w:lastColumn="0" w:oddVBand="0" w:evenVBand="0" w:oddHBand="1" w:evenHBand="0" w:firstRowFirstColumn="0" w:firstRowLastColumn="0" w:lastRowFirstColumn="0" w:lastRowLastColumn="0"/>
              <w:rPr>
                <w:del w:id="312" w:author="Janneth Estefania Hoyos Rea" w:date="2021-09-29T22:14:00Z"/>
              </w:rPr>
            </w:pPr>
            <w:del w:id="313" w:author="Janneth Estefania Hoyos Rea" w:date="2021-09-29T22:14:00Z">
              <w:r w:rsidDel="00FC05D5">
                <w:delText>L</w:delText>
              </w:r>
            </w:del>
          </w:p>
        </w:tc>
      </w:tr>
      <w:tr w:rsidR="00744EFB" w:rsidDel="00FC05D5" w14:paraId="77AFE963" w14:textId="6A7F9A33" w:rsidTr="00CD6330">
        <w:trPr>
          <w:del w:id="314" w:author="Janneth Estefania Hoyos Rea" w:date="2021-09-29T22:14:00Z"/>
        </w:trPr>
        <w:tc>
          <w:tcPr>
            <w:cnfStyle w:val="001000000000" w:firstRow="0" w:lastRow="0" w:firstColumn="1" w:lastColumn="0" w:oddVBand="0" w:evenVBand="0" w:oddHBand="0" w:evenHBand="0" w:firstRowFirstColumn="0" w:firstRowLastColumn="0" w:lastRowFirstColumn="0" w:lastRowLastColumn="0"/>
            <w:tcW w:w="2340" w:type="dxa"/>
          </w:tcPr>
          <w:p w14:paraId="62827863" w14:textId="5584B60D" w:rsidR="00744EFB" w:rsidDel="00FC05D5" w:rsidRDefault="00FF41A2">
            <w:pPr>
              <w:rPr>
                <w:del w:id="315" w:author="Janneth Estefania Hoyos Rea" w:date="2021-09-29T22:14:00Z"/>
              </w:rPr>
            </w:pPr>
            <w:del w:id="316" w:author="Janneth Estefania Hoyos Rea" w:date="2021-09-29T22:14:00Z">
              <w:r w:rsidDel="00FC05D5">
                <w:delText>Localizzazione</w:delText>
              </w:r>
            </w:del>
          </w:p>
        </w:tc>
        <w:tc>
          <w:tcPr>
            <w:tcW w:w="2760" w:type="dxa"/>
          </w:tcPr>
          <w:p w14:paraId="425161F4" w14:textId="5F48FFEA" w:rsidR="00744EFB" w:rsidDel="00FC05D5" w:rsidRDefault="00FF41A2">
            <w:pPr>
              <w:cnfStyle w:val="000000000000" w:firstRow="0" w:lastRow="0" w:firstColumn="0" w:lastColumn="0" w:oddVBand="0" w:evenVBand="0" w:oddHBand="0" w:evenHBand="0" w:firstRowFirstColumn="0" w:firstRowLastColumn="0" w:lastRowFirstColumn="0" w:lastRowLastColumn="0"/>
              <w:rPr>
                <w:del w:id="317" w:author="Janneth Estefania Hoyos Rea" w:date="2021-09-29T22:14:00Z"/>
              </w:rPr>
            </w:pPr>
            <w:del w:id="318" w:author="Janneth Estefania Hoyos Rea" w:date="2021-09-29T22:14:00Z">
              <w:r w:rsidDel="00FC05D5">
                <w:delText>Relazione</w:delText>
              </w:r>
            </w:del>
          </w:p>
        </w:tc>
        <w:tc>
          <w:tcPr>
            <w:tcW w:w="2505" w:type="dxa"/>
          </w:tcPr>
          <w:p w14:paraId="4727AE5F" w14:textId="0E8EA321" w:rsidR="00744EFB" w:rsidDel="00FC05D5" w:rsidRDefault="00FF41A2">
            <w:pPr>
              <w:cnfStyle w:val="000000000000" w:firstRow="0" w:lastRow="0" w:firstColumn="0" w:lastColumn="0" w:oddVBand="0" w:evenVBand="0" w:oddHBand="0" w:evenHBand="0" w:firstRowFirstColumn="0" w:firstRowLastColumn="0" w:lastRowFirstColumn="0" w:lastRowLastColumn="0"/>
              <w:rPr>
                <w:del w:id="319" w:author="Janneth Estefania Hoyos Rea" w:date="2021-09-29T22:14:00Z"/>
              </w:rPr>
            </w:pPr>
            <w:del w:id="320" w:author="Janneth Estefania Hoyos Rea" w:date="2021-09-29T22:14:00Z">
              <w:r w:rsidDel="00FC05D5">
                <w:delText>1</w:delText>
              </w:r>
            </w:del>
          </w:p>
        </w:tc>
        <w:tc>
          <w:tcPr>
            <w:tcW w:w="2025" w:type="dxa"/>
          </w:tcPr>
          <w:p w14:paraId="58595F75" w14:textId="1114EAC7" w:rsidR="00744EFB" w:rsidDel="00FC05D5" w:rsidRDefault="00FF41A2">
            <w:pPr>
              <w:cnfStyle w:val="000000000000" w:firstRow="0" w:lastRow="0" w:firstColumn="0" w:lastColumn="0" w:oddVBand="0" w:evenVBand="0" w:oddHBand="0" w:evenHBand="0" w:firstRowFirstColumn="0" w:firstRowLastColumn="0" w:lastRowFirstColumn="0" w:lastRowLastColumn="0"/>
              <w:rPr>
                <w:del w:id="321" w:author="Janneth Estefania Hoyos Rea" w:date="2021-09-29T22:14:00Z"/>
              </w:rPr>
            </w:pPr>
            <w:del w:id="322" w:author="Janneth Estefania Hoyos Rea" w:date="2021-09-29T22:14:00Z">
              <w:r w:rsidDel="00FC05D5">
                <w:delText>L</w:delText>
              </w:r>
            </w:del>
          </w:p>
        </w:tc>
      </w:tr>
      <w:tr w:rsidR="00744EFB" w:rsidDel="00FC05D5" w14:paraId="5702047F" w14:textId="7C4B9D5D" w:rsidTr="00CD6330">
        <w:trPr>
          <w:cnfStyle w:val="000000100000" w:firstRow="0" w:lastRow="0" w:firstColumn="0" w:lastColumn="0" w:oddVBand="0" w:evenVBand="0" w:oddHBand="1" w:evenHBand="0" w:firstRowFirstColumn="0" w:firstRowLastColumn="0" w:lastRowFirstColumn="0" w:lastRowLastColumn="0"/>
          <w:del w:id="323" w:author="Janneth Estefania Hoyos Rea" w:date="2021-09-29T22:14:00Z"/>
        </w:trPr>
        <w:tc>
          <w:tcPr>
            <w:cnfStyle w:val="001000000000" w:firstRow="0" w:lastRow="0" w:firstColumn="1" w:lastColumn="0" w:oddVBand="0" w:evenVBand="0" w:oddHBand="0" w:evenHBand="0" w:firstRowFirstColumn="0" w:firstRowLastColumn="0" w:lastRowFirstColumn="0" w:lastRowLastColumn="0"/>
            <w:tcW w:w="2340" w:type="dxa"/>
          </w:tcPr>
          <w:p w14:paraId="32996BA8" w14:textId="3C4B826D" w:rsidR="00744EFB" w:rsidDel="00FC05D5" w:rsidRDefault="00FF41A2">
            <w:pPr>
              <w:rPr>
                <w:del w:id="324" w:author="Janneth Estefania Hoyos Rea" w:date="2021-09-29T22:14:00Z"/>
              </w:rPr>
            </w:pPr>
            <w:del w:id="325" w:author="Janneth Estefania Hoyos Rea" w:date="2021-09-29T22:14:00Z">
              <w:r w:rsidDel="00FC05D5">
                <w:delText>Centro vaccinale</w:delText>
              </w:r>
            </w:del>
          </w:p>
        </w:tc>
        <w:tc>
          <w:tcPr>
            <w:tcW w:w="2760" w:type="dxa"/>
          </w:tcPr>
          <w:p w14:paraId="42C3ED10" w14:textId="37D758A7" w:rsidR="00744EFB" w:rsidDel="00FC05D5" w:rsidRDefault="00FF41A2">
            <w:pPr>
              <w:cnfStyle w:val="000000100000" w:firstRow="0" w:lastRow="0" w:firstColumn="0" w:lastColumn="0" w:oddVBand="0" w:evenVBand="0" w:oddHBand="1" w:evenHBand="0" w:firstRowFirstColumn="0" w:firstRowLastColumn="0" w:lastRowFirstColumn="0" w:lastRowLastColumn="0"/>
              <w:rPr>
                <w:del w:id="326" w:author="Janneth Estefania Hoyos Rea" w:date="2021-09-29T22:14:00Z"/>
              </w:rPr>
            </w:pPr>
            <w:del w:id="327" w:author="Janneth Estefania Hoyos Rea" w:date="2021-09-29T22:14:00Z">
              <w:r w:rsidDel="00FC05D5">
                <w:delText>Entità</w:delText>
              </w:r>
            </w:del>
          </w:p>
        </w:tc>
        <w:tc>
          <w:tcPr>
            <w:tcW w:w="2505" w:type="dxa"/>
          </w:tcPr>
          <w:p w14:paraId="716A6144" w14:textId="5B70DC54" w:rsidR="00744EFB" w:rsidDel="00FC05D5" w:rsidRDefault="00FF41A2">
            <w:pPr>
              <w:cnfStyle w:val="000000100000" w:firstRow="0" w:lastRow="0" w:firstColumn="0" w:lastColumn="0" w:oddVBand="0" w:evenVBand="0" w:oddHBand="1" w:evenHBand="0" w:firstRowFirstColumn="0" w:firstRowLastColumn="0" w:lastRowFirstColumn="0" w:lastRowLastColumn="0"/>
              <w:rPr>
                <w:del w:id="328" w:author="Janneth Estefania Hoyos Rea" w:date="2021-09-29T22:14:00Z"/>
              </w:rPr>
            </w:pPr>
            <w:del w:id="329" w:author="Janneth Estefania Hoyos Rea" w:date="2021-09-29T22:14:00Z">
              <w:r w:rsidDel="00FC05D5">
                <w:delText>1</w:delText>
              </w:r>
            </w:del>
          </w:p>
        </w:tc>
        <w:tc>
          <w:tcPr>
            <w:tcW w:w="2025" w:type="dxa"/>
          </w:tcPr>
          <w:p w14:paraId="19226178" w14:textId="13C15E4E" w:rsidR="00744EFB" w:rsidDel="00FC05D5" w:rsidRDefault="00FF41A2">
            <w:pPr>
              <w:cnfStyle w:val="000000100000" w:firstRow="0" w:lastRow="0" w:firstColumn="0" w:lastColumn="0" w:oddVBand="0" w:evenVBand="0" w:oddHBand="1" w:evenHBand="0" w:firstRowFirstColumn="0" w:firstRowLastColumn="0" w:lastRowFirstColumn="0" w:lastRowLastColumn="0"/>
              <w:rPr>
                <w:del w:id="330" w:author="Janneth Estefania Hoyos Rea" w:date="2021-09-29T22:14:00Z"/>
              </w:rPr>
            </w:pPr>
            <w:del w:id="331" w:author="Janneth Estefania Hoyos Rea" w:date="2021-09-29T22:14:00Z">
              <w:r w:rsidDel="00FC05D5">
                <w:delText>L</w:delText>
              </w:r>
            </w:del>
          </w:p>
        </w:tc>
      </w:tr>
      <w:tr w:rsidR="00744EFB" w:rsidDel="00FC05D5" w14:paraId="0BFBACEA" w14:textId="25B45252" w:rsidTr="00CD6330">
        <w:trPr>
          <w:del w:id="332" w:author="Janneth Estefania Hoyos Rea" w:date="2021-09-29T22:14:00Z"/>
        </w:trPr>
        <w:tc>
          <w:tcPr>
            <w:cnfStyle w:val="001000000000" w:firstRow="0" w:lastRow="0" w:firstColumn="1" w:lastColumn="0" w:oddVBand="0" w:evenVBand="0" w:oddHBand="0" w:evenHBand="0" w:firstRowFirstColumn="0" w:firstRowLastColumn="0" w:lastRowFirstColumn="0" w:lastRowLastColumn="0"/>
            <w:tcW w:w="2340" w:type="dxa"/>
          </w:tcPr>
          <w:p w14:paraId="0373560E" w14:textId="7BE1007A" w:rsidR="00744EFB" w:rsidDel="00FC05D5" w:rsidRDefault="00FF41A2">
            <w:pPr>
              <w:rPr>
                <w:del w:id="333" w:author="Janneth Estefania Hoyos Rea" w:date="2021-09-29T22:14:00Z"/>
              </w:rPr>
            </w:pPr>
            <w:del w:id="334" w:author="Janneth Estefania Hoyos Rea" w:date="2021-09-29T22:14:00Z">
              <w:r w:rsidDel="00FC05D5">
                <w:delText xml:space="preserve">Presso </w:delText>
              </w:r>
            </w:del>
          </w:p>
        </w:tc>
        <w:tc>
          <w:tcPr>
            <w:tcW w:w="2760" w:type="dxa"/>
          </w:tcPr>
          <w:p w14:paraId="7AB9095C" w14:textId="01DC46BA" w:rsidR="00744EFB" w:rsidDel="00FC05D5" w:rsidRDefault="00FF41A2">
            <w:pPr>
              <w:cnfStyle w:val="000000000000" w:firstRow="0" w:lastRow="0" w:firstColumn="0" w:lastColumn="0" w:oddVBand="0" w:evenVBand="0" w:oddHBand="0" w:evenHBand="0" w:firstRowFirstColumn="0" w:firstRowLastColumn="0" w:lastRowFirstColumn="0" w:lastRowLastColumn="0"/>
              <w:rPr>
                <w:del w:id="335" w:author="Janneth Estefania Hoyos Rea" w:date="2021-09-29T22:14:00Z"/>
              </w:rPr>
            </w:pPr>
            <w:del w:id="336" w:author="Janneth Estefania Hoyos Rea" w:date="2021-09-29T22:14:00Z">
              <w:r w:rsidDel="00FC05D5">
                <w:delText>Relazione</w:delText>
              </w:r>
            </w:del>
          </w:p>
        </w:tc>
        <w:tc>
          <w:tcPr>
            <w:tcW w:w="2505" w:type="dxa"/>
          </w:tcPr>
          <w:p w14:paraId="27A90A0E" w14:textId="7A921187" w:rsidR="00744EFB" w:rsidDel="00FC05D5" w:rsidRDefault="00FF41A2">
            <w:pPr>
              <w:cnfStyle w:val="000000000000" w:firstRow="0" w:lastRow="0" w:firstColumn="0" w:lastColumn="0" w:oddVBand="0" w:evenVBand="0" w:oddHBand="0" w:evenHBand="0" w:firstRowFirstColumn="0" w:firstRowLastColumn="0" w:lastRowFirstColumn="0" w:lastRowLastColumn="0"/>
              <w:rPr>
                <w:del w:id="337" w:author="Janneth Estefania Hoyos Rea" w:date="2021-09-29T22:14:00Z"/>
              </w:rPr>
            </w:pPr>
            <w:del w:id="338" w:author="Janneth Estefania Hoyos Rea" w:date="2021-09-29T22:14:00Z">
              <w:r w:rsidDel="00FC05D5">
                <w:delText>1</w:delText>
              </w:r>
            </w:del>
          </w:p>
        </w:tc>
        <w:tc>
          <w:tcPr>
            <w:tcW w:w="2025" w:type="dxa"/>
          </w:tcPr>
          <w:p w14:paraId="1AF389D7" w14:textId="50B75E95" w:rsidR="00744EFB" w:rsidDel="00FC05D5" w:rsidRDefault="00FF41A2">
            <w:pPr>
              <w:cnfStyle w:val="000000000000" w:firstRow="0" w:lastRow="0" w:firstColumn="0" w:lastColumn="0" w:oddVBand="0" w:evenVBand="0" w:oddHBand="0" w:evenHBand="0" w:firstRowFirstColumn="0" w:firstRowLastColumn="0" w:lastRowFirstColumn="0" w:lastRowLastColumn="0"/>
              <w:rPr>
                <w:del w:id="339" w:author="Janneth Estefania Hoyos Rea" w:date="2021-09-29T22:14:00Z"/>
              </w:rPr>
            </w:pPr>
            <w:del w:id="340" w:author="Janneth Estefania Hoyos Rea" w:date="2021-09-29T22:14:00Z">
              <w:r w:rsidDel="00FC05D5">
                <w:delText>S</w:delText>
              </w:r>
            </w:del>
          </w:p>
        </w:tc>
      </w:tr>
      <w:tr w:rsidR="00744EFB" w:rsidDel="00FC05D5" w14:paraId="49BF0C88" w14:textId="04BE11A9" w:rsidTr="00CD6330">
        <w:trPr>
          <w:cnfStyle w:val="000000100000" w:firstRow="0" w:lastRow="0" w:firstColumn="0" w:lastColumn="0" w:oddVBand="0" w:evenVBand="0" w:oddHBand="1" w:evenHBand="0" w:firstRowFirstColumn="0" w:firstRowLastColumn="0" w:lastRowFirstColumn="0" w:lastRowLastColumn="0"/>
          <w:del w:id="341" w:author="Janneth Estefania Hoyos Rea" w:date="2021-09-29T22:14:00Z"/>
        </w:trPr>
        <w:tc>
          <w:tcPr>
            <w:cnfStyle w:val="001000000000" w:firstRow="0" w:lastRow="0" w:firstColumn="1" w:lastColumn="0" w:oddVBand="0" w:evenVBand="0" w:oddHBand="0" w:evenHBand="0" w:firstRowFirstColumn="0" w:firstRowLastColumn="0" w:lastRowFirstColumn="0" w:lastRowLastColumn="0"/>
            <w:tcW w:w="2340" w:type="dxa"/>
          </w:tcPr>
          <w:p w14:paraId="51253C23" w14:textId="11C6E59D" w:rsidR="00744EFB" w:rsidDel="00FC05D5" w:rsidRDefault="00FF41A2">
            <w:pPr>
              <w:rPr>
                <w:del w:id="342" w:author="Janneth Estefania Hoyos Rea" w:date="2021-09-29T22:14:00Z"/>
              </w:rPr>
            </w:pPr>
            <w:del w:id="343" w:author="Janneth Estefania Hoyos Rea" w:date="2021-09-29T22:14:00Z">
              <w:r w:rsidDel="00FC05D5">
                <w:delText xml:space="preserve">Accesso </w:delText>
              </w:r>
            </w:del>
          </w:p>
        </w:tc>
        <w:tc>
          <w:tcPr>
            <w:tcW w:w="2760" w:type="dxa"/>
          </w:tcPr>
          <w:p w14:paraId="1C80EE39" w14:textId="16637900" w:rsidR="00744EFB" w:rsidDel="00FC05D5" w:rsidRDefault="00FF41A2">
            <w:pPr>
              <w:cnfStyle w:val="000000100000" w:firstRow="0" w:lastRow="0" w:firstColumn="0" w:lastColumn="0" w:oddVBand="0" w:evenVBand="0" w:oddHBand="1" w:evenHBand="0" w:firstRowFirstColumn="0" w:firstRowLastColumn="0" w:lastRowFirstColumn="0" w:lastRowLastColumn="0"/>
              <w:rPr>
                <w:del w:id="344" w:author="Janneth Estefania Hoyos Rea" w:date="2021-09-29T22:14:00Z"/>
              </w:rPr>
            </w:pPr>
            <w:del w:id="345" w:author="Janneth Estefania Hoyos Rea" w:date="2021-09-29T22:14:00Z">
              <w:r w:rsidDel="00FC05D5">
                <w:delText>Relazione</w:delText>
              </w:r>
            </w:del>
          </w:p>
        </w:tc>
        <w:tc>
          <w:tcPr>
            <w:tcW w:w="2505" w:type="dxa"/>
          </w:tcPr>
          <w:p w14:paraId="193FBC94" w14:textId="0125BAFD" w:rsidR="00744EFB" w:rsidDel="00FC05D5" w:rsidRDefault="00FF41A2">
            <w:pPr>
              <w:cnfStyle w:val="000000100000" w:firstRow="0" w:lastRow="0" w:firstColumn="0" w:lastColumn="0" w:oddVBand="0" w:evenVBand="0" w:oddHBand="1" w:evenHBand="0" w:firstRowFirstColumn="0" w:firstRowLastColumn="0" w:lastRowFirstColumn="0" w:lastRowLastColumn="0"/>
              <w:rPr>
                <w:del w:id="346" w:author="Janneth Estefania Hoyos Rea" w:date="2021-09-29T22:14:00Z"/>
              </w:rPr>
            </w:pPr>
            <w:del w:id="347" w:author="Janneth Estefania Hoyos Rea" w:date="2021-09-29T22:14:00Z">
              <w:r w:rsidDel="00FC05D5">
                <w:delText>2</w:delText>
              </w:r>
            </w:del>
          </w:p>
        </w:tc>
        <w:tc>
          <w:tcPr>
            <w:tcW w:w="2025" w:type="dxa"/>
          </w:tcPr>
          <w:p w14:paraId="3D323243" w14:textId="1F83220D" w:rsidR="00744EFB" w:rsidDel="00FC05D5" w:rsidRDefault="00FF41A2">
            <w:pPr>
              <w:cnfStyle w:val="000000100000" w:firstRow="0" w:lastRow="0" w:firstColumn="0" w:lastColumn="0" w:oddVBand="0" w:evenVBand="0" w:oddHBand="1" w:evenHBand="0" w:firstRowFirstColumn="0" w:firstRowLastColumn="0" w:lastRowFirstColumn="0" w:lastRowLastColumn="0"/>
              <w:rPr>
                <w:del w:id="348" w:author="Janneth Estefania Hoyos Rea" w:date="2021-09-29T22:14:00Z"/>
              </w:rPr>
            </w:pPr>
            <w:del w:id="349" w:author="Janneth Estefania Hoyos Rea" w:date="2021-09-29T22:14:00Z">
              <w:r w:rsidDel="00FC05D5">
                <w:delText>S</w:delText>
              </w:r>
            </w:del>
          </w:p>
        </w:tc>
      </w:tr>
      <w:tr w:rsidR="00744EFB" w:rsidDel="00FC05D5" w14:paraId="0A201DA7" w14:textId="3D97107F" w:rsidTr="00CD6330">
        <w:trPr>
          <w:del w:id="350" w:author="Janneth Estefania Hoyos Rea" w:date="2021-09-29T22:14:00Z"/>
        </w:trPr>
        <w:tc>
          <w:tcPr>
            <w:cnfStyle w:val="001000000000" w:firstRow="0" w:lastRow="0" w:firstColumn="1" w:lastColumn="0" w:oddVBand="0" w:evenVBand="0" w:oddHBand="0" w:evenHBand="0" w:firstRowFirstColumn="0" w:firstRowLastColumn="0" w:lastRowFirstColumn="0" w:lastRowLastColumn="0"/>
            <w:tcW w:w="2340" w:type="dxa"/>
          </w:tcPr>
          <w:p w14:paraId="41508F3A" w14:textId="0AB84392" w:rsidR="00744EFB" w:rsidDel="00FC05D5" w:rsidRDefault="00FF41A2">
            <w:pPr>
              <w:rPr>
                <w:del w:id="351" w:author="Janneth Estefania Hoyos Rea" w:date="2021-09-29T22:14:00Z"/>
              </w:rPr>
            </w:pPr>
            <w:del w:id="352" w:author="Janneth Estefania Hoyos Rea" w:date="2021-09-29T22:14:00Z">
              <w:r w:rsidDel="00FC05D5">
                <w:delText>Tipo vaccino</w:delText>
              </w:r>
            </w:del>
          </w:p>
        </w:tc>
        <w:tc>
          <w:tcPr>
            <w:tcW w:w="2760" w:type="dxa"/>
          </w:tcPr>
          <w:p w14:paraId="4A938B65" w14:textId="5A04F897" w:rsidR="00744EFB" w:rsidDel="00FC05D5" w:rsidRDefault="00FF41A2">
            <w:pPr>
              <w:cnfStyle w:val="000000000000" w:firstRow="0" w:lastRow="0" w:firstColumn="0" w:lastColumn="0" w:oddVBand="0" w:evenVBand="0" w:oddHBand="0" w:evenHBand="0" w:firstRowFirstColumn="0" w:firstRowLastColumn="0" w:lastRowFirstColumn="0" w:lastRowLastColumn="0"/>
              <w:rPr>
                <w:del w:id="353" w:author="Janneth Estefania Hoyos Rea" w:date="2021-09-29T22:14:00Z"/>
              </w:rPr>
            </w:pPr>
            <w:del w:id="354" w:author="Janneth Estefania Hoyos Rea" w:date="2021-09-29T22:14:00Z">
              <w:r w:rsidDel="00FC05D5">
                <w:delText>Entità</w:delText>
              </w:r>
            </w:del>
          </w:p>
        </w:tc>
        <w:tc>
          <w:tcPr>
            <w:tcW w:w="2505" w:type="dxa"/>
          </w:tcPr>
          <w:p w14:paraId="19578E0A" w14:textId="0BC19210" w:rsidR="00744EFB" w:rsidDel="00FC05D5" w:rsidRDefault="00FF41A2">
            <w:pPr>
              <w:cnfStyle w:val="000000000000" w:firstRow="0" w:lastRow="0" w:firstColumn="0" w:lastColumn="0" w:oddVBand="0" w:evenVBand="0" w:oddHBand="0" w:evenHBand="0" w:firstRowFirstColumn="0" w:firstRowLastColumn="0" w:lastRowFirstColumn="0" w:lastRowLastColumn="0"/>
              <w:rPr>
                <w:del w:id="355" w:author="Janneth Estefania Hoyos Rea" w:date="2021-09-29T22:14:00Z"/>
              </w:rPr>
            </w:pPr>
            <w:del w:id="356" w:author="Janneth Estefania Hoyos Rea" w:date="2021-09-29T22:14:00Z">
              <w:r w:rsidDel="00FC05D5">
                <w:delText>2</w:delText>
              </w:r>
            </w:del>
          </w:p>
        </w:tc>
        <w:tc>
          <w:tcPr>
            <w:tcW w:w="2025" w:type="dxa"/>
          </w:tcPr>
          <w:p w14:paraId="4EF0E222" w14:textId="1C0D197A" w:rsidR="00744EFB" w:rsidDel="00FC05D5" w:rsidRDefault="00FF41A2">
            <w:pPr>
              <w:cnfStyle w:val="000000000000" w:firstRow="0" w:lastRow="0" w:firstColumn="0" w:lastColumn="0" w:oddVBand="0" w:evenVBand="0" w:oddHBand="0" w:evenHBand="0" w:firstRowFirstColumn="0" w:firstRowLastColumn="0" w:lastRowFirstColumn="0" w:lastRowLastColumn="0"/>
              <w:rPr>
                <w:del w:id="357" w:author="Janneth Estefania Hoyos Rea" w:date="2021-09-29T22:14:00Z"/>
              </w:rPr>
            </w:pPr>
            <w:del w:id="358" w:author="Janneth Estefania Hoyos Rea" w:date="2021-09-29T22:14:00Z">
              <w:r w:rsidDel="00FC05D5">
                <w:delText>L</w:delText>
              </w:r>
            </w:del>
          </w:p>
        </w:tc>
      </w:tr>
      <w:tr w:rsidR="00744EFB" w:rsidDel="00FC05D5" w14:paraId="655C1F91" w14:textId="679B463C" w:rsidTr="00CD6330">
        <w:trPr>
          <w:cnfStyle w:val="000000100000" w:firstRow="0" w:lastRow="0" w:firstColumn="0" w:lastColumn="0" w:oddVBand="0" w:evenVBand="0" w:oddHBand="1" w:evenHBand="0" w:firstRowFirstColumn="0" w:firstRowLastColumn="0" w:lastRowFirstColumn="0" w:lastRowLastColumn="0"/>
          <w:del w:id="359" w:author="Janneth Estefania Hoyos Rea" w:date="2021-09-29T22:14:00Z"/>
        </w:trPr>
        <w:tc>
          <w:tcPr>
            <w:cnfStyle w:val="001000000000" w:firstRow="0" w:lastRow="0" w:firstColumn="1" w:lastColumn="0" w:oddVBand="0" w:evenVBand="0" w:oddHBand="0" w:evenHBand="0" w:firstRowFirstColumn="0" w:firstRowLastColumn="0" w:lastRowFirstColumn="0" w:lastRowLastColumn="0"/>
            <w:tcW w:w="2340" w:type="dxa"/>
          </w:tcPr>
          <w:p w14:paraId="0D1E4758" w14:textId="6760B44C" w:rsidR="00744EFB" w:rsidDel="00FC05D5" w:rsidRDefault="00FF41A2">
            <w:pPr>
              <w:rPr>
                <w:del w:id="360" w:author="Janneth Estefania Hoyos Rea" w:date="2021-09-29T22:14:00Z"/>
              </w:rPr>
            </w:pPr>
            <w:del w:id="361" w:author="Janneth Estefania Hoyos Rea" w:date="2021-09-29T22:14:00Z">
              <w:r w:rsidDel="00FC05D5">
                <w:delText>Appartenenza</w:delText>
              </w:r>
            </w:del>
          </w:p>
        </w:tc>
        <w:tc>
          <w:tcPr>
            <w:tcW w:w="2760" w:type="dxa"/>
          </w:tcPr>
          <w:p w14:paraId="5DA3ACDF" w14:textId="03F1B17D" w:rsidR="00744EFB" w:rsidDel="00FC05D5" w:rsidRDefault="00FF41A2">
            <w:pPr>
              <w:cnfStyle w:val="000000100000" w:firstRow="0" w:lastRow="0" w:firstColumn="0" w:lastColumn="0" w:oddVBand="0" w:evenVBand="0" w:oddHBand="1" w:evenHBand="0" w:firstRowFirstColumn="0" w:firstRowLastColumn="0" w:lastRowFirstColumn="0" w:lastRowLastColumn="0"/>
              <w:rPr>
                <w:del w:id="362" w:author="Janneth Estefania Hoyos Rea" w:date="2021-09-29T22:14:00Z"/>
              </w:rPr>
            </w:pPr>
            <w:del w:id="363" w:author="Janneth Estefania Hoyos Rea" w:date="2021-09-29T22:14:00Z">
              <w:r w:rsidDel="00FC05D5">
                <w:delText>Relazione</w:delText>
              </w:r>
            </w:del>
          </w:p>
        </w:tc>
        <w:tc>
          <w:tcPr>
            <w:tcW w:w="2505" w:type="dxa"/>
          </w:tcPr>
          <w:p w14:paraId="6B2BBFCD" w14:textId="6A32AEC5" w:rsidR="00744EFB" w:rsidDel="00FC05D5" w:rsidRDefault="00FF41A2">
            <w:pPr>
              <w:cnfStyle w:val="000000100000" w:firstRow="0" w:lastRow="0" w:firstColumn="0" w:lastColumn="0" w:oddVBand="0" w:evenVBand="0" w:oddHBand="1" w:evenHBand="0" w:firstRowFirstColumn="0" w:firstRowLastColumn="0" w:lastRowFirstColumn="0" w:lastRowLastColumn="0"/>
              <w:rPr>
                <w:del w:id="364" w:author="Janneth Estefania Hoyos Rea" w:date="2021-09-29T22:14:00Z"/>
              </w:rPr>
            </w:pPr>
            <w:del w:id="365" w:author="Janneth Estefania Hoyos Rea" w:date="2021-09-29T22:14:00Z">
              <w:r w:rsidDel="00FC05D5">
                <w:delText>10 000</w:delText>
              </w:r>
            </w:del>
          </w:p>
        </w:tc>
        <w:tc>
          <w:tcPr>
            <w:tcW w:w="2025" w:type="dxa"/>
          </w:tcPr>
          <w:p w14:paraId="0869FEAE" w14:textId="3567BBC5" w:rsidR="00744EFB" w:rsidDel="00FC05D5" w:rsidRDefault="00FF41A2">
            <w:pPr>
              <w:cnfStyle w:val="000000100000" w:firstRow="0" w:lastRow="0" w:firstColumn="0" w:lastColumn="0" w:oddVBand="0" w:evenVBand="0" w:oddHBand="1" w:evenHBand="0" w:firstRowFirstColumn="0" w:firstRowLastColumn="0" w:lastRowFirstColumn="0" w:lastRowLastColumn="0"/>
              <w:rPr>
                <w:del w:id="366" w:author="Janneth Estefania Hoyos Rea" w:date="2021-09-29T22:14:00Z"/>
              </w:rPr>
            </w:pPr>
            <w:del w:id="367" w:author="Janneth Estefania Hoyos Rea" w:date="2021-09-29T22:14:00Z">
              <w:r w:rsidDel="00FC05D5">
                <w:delText>L</w:delText>
              </w:r>
            </w:del>
          </w:p>
        </w:tc>
      </w:tr>
      <w:tr w:rsidR="00744EFB" w:rsidDel="00FC05D5" w14:paraId="612ED05D" w14:textId="34E04E5B" w:rsidTr="00CD6330">
        <w:trPr>
          <w:del w:id="368" w:author="Janneth Estefania Hoyos Rea" w:date="2021-09-29T22:14:00Z"/>
        </w:trPr>
        <w:tc>
          <w:tcPr>
            <w:cnfStyle w:val="001000000000" w:firstRow="0" w:lastRow="0" w:firstColumn="1" w:lastColumn="0" w:oddVBand="0" w:evenVBand="0" w:oddHBand="0" w:evenHBand="0" w:firstRowFirstColumn="0" w:firstRowLastColumn="0" w:lastRowFirstColumn="0" w:lastRowLastColumn="0"/>
            <w:tcW w:w="2340" w:type="dxa"/>
          </w:tcPr>
          <w:p w14:paraId="1A33ED06" w14:textId="4AE26B8D" w:rsidR="00744EFB" w:rsidDel="00FC05D5" w:rsidRDefault="00FF41A2">
            <w:pPr>
              <w:rPr>
                <w:del w:id="369" w:author="Janneth Estefania Hoyos Rea" w:date="2021-09-29T22:14:00Z"/>
              </w:rPr>
            </w:pPr>
            <w:del w:id="370" w:author="Janneth Estefania Hoyos Rea" w:date="2021-09-29T22:14:00Z">
              <w:r w:rsidDel="00FC05D5">
                <w:delText>Lotto</w:delText>
              </w:r>
            </w:del>
          </w:p>
        </w:tc>
        <w:tc>
          <w:tcPr>
            <w:tcW w:w="2760" w:type="dxa"/>
          </w:tcPr>
          <w:p w14:paraId="5518AF82" w14:textId="6B44CE72" w:rsidR="00744EFB" w:rsidDel="00FC05D5" w:rsidRDefault="00FF41A2">
            <w:pPr>
              <w:cnfStyle w:val="000000000000" w:firstRow="0" w:lastRow="0" w:firstColumn="0" w:lastColumn="0" w:oddVBand="0" w:evenVBand="0" w:oddHBand="0" w:evenHBand="0" w:firstRowFirstColumn="0" w:firstRowLastColumn="0" w:lastRowFirstColumn="0" w:lastRowLastColumn="0"/>
              <w:rPr>
                <w:del w:id="371" w:author="Janneth Estefania Hoyos Rea" w:date="2021-09-29T22:14:00Z"/>
              </w:rPr>
            </w:pPr>
            <w:del w:id="372" w:author="Janneth Estefania Hoyos Rea" w:date="2021-09-29T22:14:00Z">
              <w:r w:rsidDel="00FC05D5">
                <w:delText>Entità</w:delText>
              </w:r>
            </w:del>
          </w:p>
        </w:tc>
        <w:tc>
          <w:tcPr>
            <w:tcW w:w="2505" w:type="dxa"/>
          </w:tcPr>
          <w:p w14:paraId="2F11EE23" w14:textId="49B0DD88" w:rsidR="00744EFB" w:rsidDel="00FC05D5" w:rsidRDefault="00FF41A2">
            <w:pPr>
              <w:cnfStyle w:val="000000000000" w:firstRow="0" w:lastRow="0" w:firstColumn="0" w:lastColumn="0" w:oddVBand="0" w:evenVBand="0" w:oddHBand="0" w:evenHBand="0" w:firstRowFirstColumn="0" w:firstRowLastColumn="0" w:lastRowFirstColumn="0" w:lastRowLastColumn="0"/>
              <w:rPr>
                <w:del w:id="373" w:author="Janneth Estefania Hoyos Rea" w:date="2021-09-29T22:14:00Z"/>
              </w:rPr>
            </w:pPr>
            <w:del w:id="374" w:author="Janneth Estefania Hoyos Rea" w:date="2021-09-29T22:14:00Z">
              <w:r w:rsidDel="00FC05D5">
                <w:delText>10 000</w:delText>
              </w:r>
            </w:del>
          </w:p>
        </w:tc>
        <w:tc>
          <w:tcPr>
            <w:tcW w:w="2025" w:type="dxa"/>
          </w:tcPr>
          <w:p w14:paraId="5DE97B5F" w14:textId="212F7676" w:rsidR="00744EFB" w:rsidDel="00FC05D5" w:rsidRDefault="00FF41A2">
            <w:pPr>
              <w:cnfStyle w:val="000000000000" w:firstRow="0" w:lastRow="0" w:firstColumn="0" w:lastColumn="0" w:oddVBand="0" w:evenVBand="0" w:oddHBand="0" w:evenHBand="0" w:firstRowFirstColumn="0" w:firstRowLastColumn="0" w:lastRowFirstColumn="0" w:lastRowLastColumn="0"/>
              <w:rPr>
                <w:del w:id="375" w:author="Janneth Estefania Hoyos Rea" w:date="2021-09-29T22:14:00Z"/>
              </w:rPr>
            </w:pPr>
            <w:del w:id="376" w:author="Janneth Estefania Hoyos Rea" w:date="2021-09-29T22:14:00Z">
              <w:r w:rsidDel="00FC05D5">
                <w:delText>L</w:delText>
              </w:r>
            </w:del>
          </w:p>
        </w:tc>
      </w:tr>
      <w:tr w:rsidR="00744EFB" w:rsidDel="00FC05D5" w14:paraId="3E7E0C71" w14:textId="76BB05FA" w:rsidTr="00CD6330">
        <w:trPr>
          <w:cnfStyle w:val="000000100000" w:firstRow="0" w:lastRow="0" w:firstColumn="0" w:lastColumn="0" w:oddVBand="0" w:evenVBand="0" w:oddHBand="1" w:evenHBand="0" w:firstRowFirstColumn="0" w:firstRowLastColumn="0" w:lastRowFirstColumn="0" w:lastRowLastColumn="0"/>
          <w:del w:id="377" w:author="Janneth Estefania Hoyos Rea" w:date="2021-09-29T22:14:00Z"/>
        </w:trPr>
        <w:tc>
          <w:tcPr>
            <w:cnfStyle w:val="001000000000" w:firstRow="0" w:lastRow="0" w:firstColumn="1" w:lastColumn="0" w:oddVBand="0" w:evenVBand="0" w:oddHBand="0" w:evenHBand="0" w:firstRowFirstColumn="0" w:firstRowLastColumn="0" w:lastRowFirstColumn="0" w:lastRowLastColumn="0"/>
            <w:tcW w:w="2340" w:type="dxa"/>
          </w:tcPr>
          <w:p w14:paraId="5BFC6C5B" w14:textId="1C2AC976" w:rsidR="00744EFB" w:rsidDel="00FC05D5" w:rsidRDefault="00FF41A2">
            <w:pPr>
              <w:rPr>
                <w:del w:id="378" w:author="Janneth Estefania Hoyos Rea" w:date="2021-09-29T22:14:00Z"/>
              </w:rPr>
            </w:pPr>
            <w:del w:id="379" w:author="Janneth Estefania Hoyos Rea" w:date="2021-09-29T22:14:00Z">
              <w:r w:rsidDel="00FC05D5">
                <w:delText>Scelta</w:delText>
              </w:r>
            </w:del>
          </w:p>
        </w:tc>
        <w:tc>
          <w:tcPr>
            <w:tcW w:w="2760" w:type="dxa"/>
          </w:tcPr>
          <w:p w14:paraId="7DD5C076" w14:textId="307F6386" w:rsidR="00744EFB" w:rsidDel="00FC05D5" w:rsidRDefault="00FF41A2">
            <w:pPr>
              <w:cnfStyle w:val="000000100000" w:firstRow="0" w:lastRow="0" w:firstColumn="0" w:lastColumn="0" w:oddVBand="0" w:evenVBand="0" w:oddHBand="1" w:evenHBand="0" w:firstRowFirstColumn="0" w:firstRowLastColumn="0" w:lastRowFirstColumn="0" w:lastRowLastColumn="0"/>
              <w:rPr>
                <w:del w:id="380" w:author="Janneth Estefania Hoyos Rea" w:date="2021-09-29T22:14:00Z"/>
              </w:rPr>
            </w:pPr>
            <w:del w:id="381" w:author="Janneth Estefania Hoyos Rea" w:date="2021-09-29T22:14:00Z">
              <w:r w:rsidDel="00FC05D5">
                <w:delText>Relazione</w:delText>
              </w:r>
            </w:del>
          </w:p>
        </w:tc>
        <w:tc>
          <w:tcPr>
            <w:tcW w:w="2505" w:type="dxa"/>
          </w:tcPr>
          <w:p w14:paraId="0C45742B" w14:textId="2219D33D" w:rsidR="00744EFB" w:rsidDel="00FC05D5" w:rsidRDefault="00FF41A2">
            <w:pPr>
              <w:cnfStyle w:val="000000100000" w:firstRow="0" w:lastRow="0" w:firstColumn="0" w:lastColumn="0" w:oddVBand="0" w:evenVBand="0" w:oddHBand="1" w:evenHBand="0" w:firstRowFirstColumn="0" w:firstRowLastColumn="0" w:lastRowFirstColumn="0" w:lastRowLastColumn="0"/>
              <w:rPr>
                <w:del w:id="382" w:author="Janneth Estefania Hoyos Rea" w:date="2021-09-29T22:14:00Z"/>
              </w:rPr>
            </w:pPr>
            <w:del w:id="383" w:author="Janneth Estefania Hoyos Rea" w:date="2021-09-29T22:14:00Z">
              <w:r w:rsidDel="00FC05D5">
                <w:delText>1</w:delText>
              </w:r>
            </w:del>
          </w:p>
        </w:tc>
        <w:tc>
          <w:tcPr>
            <w:tcW w:w="2025" w:type="dxa"/>
          </w:tcPr>
          <w:p w14:paraId="5F864E7D" w14:textId="53C9908B" w:rsidR="00744EFB" w:rsidDel="00FC05D5" w:rsidRDefault="00FF41A2">
            <w:pPr>
              <w:cnfStyle w:val="000000100000" w:firstRow="0" w:lastRow="0" w:firstColumn="0" w:lastColumn="0" w:oddVBand="0" w:evenVBand="0" w:oddHBand="1" w:evenHBand="0" w:firstRowFirstColumn="0" w:firstRowLastColumn="0" w:lastRowFirstColumn="0" w:lastRowLastColumn="0"/>
              <w:rPr>
                <w:del w:id="384" w:author="Janneth Estefania Hoyos Rea" w:date="2021-09-29T22:14:00Z"/>
              </w:rPr>
            </w:pPr>
            <w:del w:id="385" w:author="Janneth Estefania Hoyos Rea" w:date="2021-09-29T22:14:00Z">
              <w:r w:rsidDel="00FC05D5">
                <w:delText>S</w:delText>
              </w:r>
            </w:del>
          </w:p>
        </w:tc>
      </w:tr>
    </w:tbl>
    <w:p w14:paraId="04B02EA2" w14:textId="7ACB257E" w:rsidR="00744EFB" w:rsidRDefault="00CD6330">
      <w:pPr>
        <w:spacing w:after="0"/>
      </w:pPr>
      <w:r>
        <w:rPr>
          <w:noProof/>
        </w:rPr>
        <w:drawing>
          <wp:inline distT="0" distB="0" distL="0" distR="0" wp14:anchorId="76548B53" wp14:editId="7BD35691">
            <wp:extent cx="5703557" cy="363243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5710876" cy="3637094"/>
                    </a:xfrm>
                    <a:prstGeom prst="rect">
                      <a:avLst/>
                    </a:prstGeom>
                  </pic:spPr>
                </pic:pic>
              </a:graphicData>
            </a:graphic>
          </wp:inline>
        </w:drawing>
      </w:r>
      <w:del w:id="386" w:author="Janneth Estefania Hoyos Rea" w:date="2021-09-29T22:26:00Z">
        <w:r w:rsidR="00FF41A2" w:rsidDel="0059527C">
          <w:delText>~</w:delText>
        </w:r>
      </w:del>
      <w:del w:id="387" w:author="Janneth Estefania Hoyos Rea" w:date="2021-09-29T22:25:00Z">
        <w:r w:rsidR="00FF41A2" w:rsidDel="0059527C">
          <w:delText>7,28</w:delText>
        </w:r>
      </w:del>
      <w:del w:id="388" w:author="Janneth Estefania Hoyos Rea" w:date="2021-09-29T22:26:00Z">
        <w:r w:rsidR="00FF41A2" w:rsidDel="0059527C">
          <w:delText xml:space="preserve"> accessi in scrittura + </w:delText>
        </w:r>
      </w:del>
      <w:del w:id="389" w:author="Janneth Estefania Hoyos Rea" w:date="2021-09-29T22:25:00Z">
        <w:r w:rsidR="00FF41A2" w:rsidDel="0059527C">
          <w:delText>20 006</w:delText>
        </w:r>
      </w:del>
      <w:del w:id="390" w:author="Janneth Estefania Hoyos Rea" w:date="2021-09-29T22:26:00Z">
        <w:r w:rsidR="00FF41A2" w:rsidDel="0059527C">
          <w:delText xml:space="preserve"> accessi in lettura = ~2*7,28 + 20 </w:delText>
        </w:r>
      </w:del>
      <w:del w:id="391" w:author="Janneth Estefania Hoyos Rea" w:date="2021-09-28T11:51:00Z">
        <w:r w:rsidR="00FF41A2" w:rsidDel="00560716">
          <w:delText>006  =</w:delText>
        </w:r>
      </w:del>
      <w:del w:id="392" w:author="Janneth Estefania Hoyos Rea" w:date="2021-09-29T22:26:00Z">
        <w:r w:rsidR="00FF41A2" w:rsidDel="0059527C">
          <w:delText xml:space="preserve"> ~14,56 + 20006 =</w:delText>
        </w:r>
      </w:del>
    </w:p>
    <w:p w14:paraId="5E6A4962" w14:textId="2E8E231F" w:rsidR="00F16C53" w:rsidRDefault="00F16C53" w:rsidP="00F16C53">
      <w:pPr>
        <w:spacing w:after="0"/>
      </w:pPr>
    </w:p>
    <w:p w14:paraId="1DE63308" w14:textId="77777777" w:rsidR="00F16C53" w:rsidDel="0059527C" w:rsidRDefault="00F16C53" w:rsidP="00F16C53">
      <w:pPr>
        <w:spacing w:after="0"/>
        <w:rPr>
          <w:del w:id="393" w:author="Janneth Estefania Hoyos Rea" w:date="2021-09-29T22:26:00Z"/>
        </w:rPr>
      </w:pPr>
    </w:p>
    <w:p w14:paraId="75F9BFAF" w14:textId="0EA55A91" w:rsidR="00744EFB" w:rsidDel="0059527C" w:rsidRDefault="00FF41A2">
      <w:pPr>
        <w:spacing w:after="0"/>
        <w:rPr>
          <w:del w:id="394" w:author="Janneth Estefania Hoyos Rea" w:date="2021-09-29T22:30:00Z"/>
        </w:rPr>
      </w:pPr>
      <w:del w:id="395" w:author="Janneth Estefania Hoyos Rea" w:date="2021-09-29T22:26:00Z">
        <w:r w:rsidDel="0059527C">
          <w:delText>~20 021 accessi in lettura</w:delText>
        </w:r>
      </w:del>
    </w:p>
    <w:p w14:paraId="64936AFF" w14:textId="7359E009" w:rsidR="004423D6" w:rsidRDefault="004423D6">
      <w:pPr>
        <w:spacing w:after="0"/>
        <w:rPr>
          <w:ins w:id="396" w:author="Janneth Estefania Hoyos Rea" w:date="2021-09-28T21:09:00Z"/>
        </w:rPr>
        <w:pPrChange w:id="397" w:author="Janneth Estefania Hoyos Rea" w:date="2021-09-29T22:30:00Z">
          <w:pPr/>
        </w:pPrChange>
      </w:pPr>
    </w:p>
    <w:tbl>
      <w:tblPr>
        <w:tblStyle w:val="a2"/>
        <w:tblW w:w="9654" w:type="dxa"/>
        <w:tblInd w:w="-5" w:type="dxa"/>
        <w:tblBorders>
          <w:top w:val="single" w:sz="4" w:space="0" w:color="EFB170"/>
          <w:left w:val="single" w:sz="4" w:space="0" w:color="EFB170"/>
          <w:bottom w:val="single" w:sz="4" w:space="0" w:color="EFB170"/>
          <w:right w:val="single" w:sz="4" w:space="0" w:color="EFB170"/>
          <w:insideH w:val="single" w:sz="4" w:space="0" w:color="EFB170"/>
          <w:insideV w:val="single" w:sz="4" w:space="0" w:color="EFB170"/>
        </w:tblBorders>
        <w:tblLayout w:type="fixed"/>
        <w:tblLook w:val="04A0" w:firstRow="1" w:lastRow="0" w:firstColumn="1" w:lastColumn="0" w:noHBand="0" w:noVBand="1"/>
      </w:tblPr>
      <w:tblGrid>
        <w:gridCol w:w="2346"/>
        <w:gridCol w:w="2767"/>
        <w:gridCol w:w="2511"/>
        <w:gridCol w:w="2030"/>
      </w:tblGrid>
      <w:tr w:rsidR="004423D6" w14:paraId="608EFCA3" w14:textId="77777777" w:rsidTr="003B08D7">
        <w:trPr>
          <w:cnfStyle w:val="100000000000" w:firstRow="1" w:lastRow="0" w:firstColumn="0" w:lastColumn="0" w:oddVBand="0" w:evenVBand="0" w:oddHBand="0" w:evenHBand="0" w:firstRowFirstColumn="0" w:firstRowLastColumn="0" w:lastRowFirstColumn="0" w:lastRowLastColumn="0"/>
          <w:trHeight w:val="328"/>
          <w:ins w:id="398" w:author="Janneth Estefania Hoyos Rea" w:date="2021-09-28T21:09:00Z"/>
        </w:trPr>
        <w:tc>
          <w:tcPr>
            <w:cnfStyle w:val="001000000000" w:firstRow="0" w:lastRow="0" w:firstColumn="1" w:lastColumn="0" w:oddVBand="0" w:evenVBand="0" w:oddHBand="0" w:evenHBand="0" w:firstRowFirstColumn="0" w:firstRowLastColumn="0" w:lastRowFirstColumn="0" w:lastRowLastColumn="0"/>
            <w:tcW w:w="2346" w:type="dxa"/>
          </w:tcPr>
          <w:p w14:paraId="465228E7" w14:textId="77777777" w:rsidR="004423D6" w:rsidRDefault="004423D6" w:rsidP="00412004">
            <w:pPr>
              <w:rPr>
                <w:ins w:id="399" w:author="Janneth Estefania Hoyos Rea" w:date="2021-09-28T21:09:00Z"/>
              </w:rPr>
            </w:pPr>
            <w:ins w:id="400" w:author="Janneth Estefania Hoyos Rea" w:date="2021-09-28T21:09:00Z">
              <w:r>
                <w:t>Concetto</w:t>
              </w:r>
            </w:ins>
          </w:p>
        </w:tc>
        <w:tc>
          <w:tcPr>
            <w:tcW w:w="2767" w:type="dxa"/>
          </w:tcPr>
          <w:p w14:paraId="58F80680" w14:textId="77777777" w:rsidR="004423D6" w:rsidRDefault="004423D6" w:rsidP="00412004">
            <w:pPr>
              <w:cnfStyle w:val="100000000000" w:firstRow="1" w:lastRow="0" w:firstColumn="0" w:lastColumn="0" w:oddVBand="0" w:evenVBand="0" w:oddHBand="0" w:evenHBand="0" w:firstRowFirstColumn="0" w:firstRowLastColumn="0" w:lastRowFirstColumn="0" w:lastRowLastColumn="0"/>
              <w:rPr>
                <w:ins w:id="401" w:author="Janneth Estefania Hoyos Rea" w:date="2021-09-28T21:09:00Z"/>
              </w:rPr>
            </w:pPr>
            <w:ins w:id="402" w:author="Janneth Estefania Hoyos Rea" w:date="2021-09-28T21:09:00Z">
              <w:r>
                <w:t>Costrutto</w:t>
              </w:r>
            </w:ins>
          </w:p>
        </w:tc>
        <w:tc>
          <w:tcPr>
            <w:tcW w:w="2511" w:type="dxa"/>
          </w:tcPr>
          <w:p w14:paraId="3E1E3B82" w14:textId="77777777" w:rsidR="004423D6" w:rsidRDefault="004423D6" w:rsidP="00412004">
            <w:pPr>
              <w:cnfStyle w:val="100000000000" w:firstRow="1" w:lastRow="0" w:firstColumn="0" w:lastColumn="0" w:oddVBand="0" w:evenVBand="0" w:oddHBand="0" w:evenHBand="0" w:firstRowFirstColumn="0" w:firstRowLastColumn="0" w:lastRowFirstColumn="0" w:lastRowLastColumn="0"/>
              <w:rPr>
                <w:ins w:id="403" w:author="Janneth Estefania Hoyos Rea" w:date="2021-09-28T21:09:00Z"/>
              </w:rPr>
            </w:pPr>
            <w:ins w:id="404" w:author="Janneth Estefania Hoyos Rea" w:date="2021-09-28T21:09:00Z">
              <w:r>
                <w:t>Accessi</w:t>
              </w:r>
            </w:ins>
          </w:p>
        </w:tc>
        <w:tc>
          <w:tcPr>
            <w:tcW w:w="2030" w:type="dxa"/>
          </w:tcPr>
          <w:p w14:paraId="28DDD05B" w14:textId="77777777" w:rsidR="004423D6" w:rsidRDefault="004423D6" w:rsidP="00412004">
            <w:pPr>
              <w:cnfStyle w:val="100000000000" w:firstRow="1" w:lastRow="0" w:firstColumn="0" w:lastColumn="0" w:oddVBand="0" w:evenVBand="0" w:oddHBand="0" w:evenHBand="0" w:firstRowFirstColumn="0" w:firstRowLastColumn="0" w:lastRowFirstColumn="0" w:lastRowLastColumn="0"/>
              <w:rPr>
                <w:ins w:id="405" w:author="Janneth Estefania Hoyos Rea" w:date="2021-09-28T21:09:00Z"/>
              </w:rPr>
            </w:pPr>
            <w:ins w:id="406" w:author="Janneth Estefania Hoyos Rea" w:date="2021-09-28T21:09:00Z">
              <w:r>
                <w:t>Tipo</w:t>
              </w:r>
            </w:ins>
          </w:p>
        </w:tc>
      </w:tr>
      <w:tr w:rsidR="004423D6" w14:paraId="0E40B8EF" w14:textId="77777777" w:rsidTr="003B08D7">
        <w:trPr>
          <w:cnfStyle w:val="000000100000" w:firstRow="0" w:lastRow="0" w:firstColumn="0" w:lastColumn="0" w:oddVBand="0" w:evenVBand="0" w:oddHBand="1" w:evenHBand="0" w:firstRowFirstColumn="0" w:firstRowLastColumn="0" w:lastRowFirstColumn="0" w:lastRowLastColumn="0"/>
          <w:trHeight w:val="343"/>
          <w:ins w:id="407" w:author="Janneth Estefania Hoyos Rea" w:date="2021-09-28T21:11:00Z"/>
        </w:trPr>
        <w:tc>
          <w:tcPr>
            <w:cnfStyle w:val="001000000000" w:firstRow="0" w:lastRow="0" w:firstColumn="1" w:lastColumn="0" w:oddVBand="0" w:evenVBand="0" w:oddHBand="0" w:evenHBand="0" w:firstRowFirstColumn="0" w:firstRowLastColumn="0" w:lastRowFirstColumn="0" w:lastRowLastColumn="0"/>
            <w:tcW w:w="2346" w:type="dxa"/>
          </w:tcPr>
          <w:p w14:paraId="1CD1DE8B" w14:textId="1BA05F95" w:rsidR="004423D6" w:rsidRDefault="0043040C" w:rsidP="004423D6">
            <w:pPr>
              <w:rPr>
                <w:ins w:id="408" w:author="Janneth Estefania Hoyos Rea" w:date="2021-09-28T21:11:00Z"/>
              </w:rPr>
            </w:pPr>
            <w:r>
              <w:t>Centro Vaccinale</w:t>
            </w:r>
          </w:p>
        </w:tc>
        <w:tc>
          <w:tcPr>
            <w:tcW w:w="2767" w:type="dxa"/>
          </w:tcPr>
          <w:p w14:paraId="3A53456D" w14:textId="25C473FF" w:rsidR="004423D6" w:rsidRDefault="004423D6" w:rsidP="004423D6">
            <w:pPr>
              <w:cnfStyle w:val="000000100000" w:firstRow="0" w:lastRow="0" w:firstColumn="0" w:lastColumn="0" w:oddVBand="0" w:evenVBand="0" w:oddHBand="1" w:evenHBand="0" w:firstRowFirstColumn="0" w:firstRowLastColumn="0" w:lastRowFirstColumn="0" w:lastRowLastColumn="0"/>
              <w:rPr>
                <w:ins w:id="409" w:author="Janneth Estefania Hoyos Rea" w:date="2021-09-28T21:11:00Z"/>
              </w:rPr>
            </w:pPr>
            <w:ins w:id="410" w:author="Janneth Estefania Hoyos Rea" w:date="2021-09-28T21:11:00Z">
              <w:r>
                <w:t>Entità</w:t>
              </w:r>
            </w:ins>
          </w:p>
        </w:tc>
        <w:tc>
          <w:tcPr>
            <w:tcW w:w="2511" w:type="dxa"/>
          </w:tcPr>
          <w:p w14:paraId="279B32A7" w14:textId="010B5F41" w:rsidR="004423D6" w:rsidRDefault="00F636BF" w:rsidP="004423D6">
            <w:pPr>
              <w:cnfStyle w:val="000000100000" w:firstRow="0" w:lastRow="0" w:firstColumn="0" w:lastColumn="0" w:oddVBand="0" w:evenVBand="0" w:oddHBand="1" w:evenHBand="0" w:firstRowFirstColumn="0" w:firstRowLastColumn="0" w:lastRowFirstColumn="0" w:lastRowLastColumn="0"/>
              <w:rPr>
                <w:ins w:id="411" w:author="Janneth Estefania Hoyos Rea" w:date="2021-09-28T21:11:00Z"/>
              </w:rPr>
            </w:pPr>
            <w:r>
              <w:t>2000</w:t>
            </w:r>
          </w:p>
        </w:tc>
        <w:tc>
          <w:tcPr>
            <w:tcW w:w="2030" w:type="dxa"/>
          </w:tcPr>
          <w:p w14:paraId="07F2F229" w14:textId="08E1922B" w:rsidR="004423D6" w:rsidRDefault="004423D6" w:rsidP="004423D6">
            <w:pPr>
              <w:cnfStyle w:val="000000100000" w:firstRow="0" w:lastRow="0" w:firstColumn="0" w:lastColumn="0" w:oddVBand="0" w:evenVBand="0" w:oddHBand="1" w:evenHBand="0" w:firstRowFirstColumn="0" w:firstRowLastColumn="0" w:lastRowFirstColumn="0" w:lastRowLastColumn="0"/>
              <w:rPr>
                <w:ins w:id="412" w:author="Janneth Estefania Hoyos Rea" w:date="2021-09-28T21:11:00Z"/>
              </w:rPr>
            </w:pPr>
            <w:ins w:id="413" w:author="Janneth Estefania Hoyos Rea" w:date="2021-09-28T21:11:00Z">
              <w:r>
                <w:t>L</w:t>
              </w:r>
            </w:ins>
          </w:p>
        </w:tc>
      </w:tr>
    </w:tbl>
    <w:p w14:paraId="06A025F6" w14:textId="4D32C84D" w:rsidR="004423D6" w:rsidRDefault="00CD6330">
      <w:pPr>
        <w:spacing w:before="240"/>
        <w:pPrChange w:id="414" w:author="Janneth Estefania Hoyos Rea" w:date="2021-09-29T22:30:00Z">
          <w:pPr/>
        </w:pPrChange>
      </w:pPr>
      <w:r>
        <w:t>2</w:t>
      </w:r>
      <w:r w:rsidR="00F636BF">
        <w:t>000</w:t>
      </w:r>
      <w:r w:rsidR="0043040C">
        <w:t xml:space="preserve"> accessi in lettura</w:t>
      </w:r>
      <w:r w:rsidR="003B08D7">
        <w:t>.</w:t>
      </w:r>
    </w:p>
    <w:p w14:paraId="33E69401" w14:textId="55D6D1E9" w:rsidR="005636D9" w:rsidRDefault="00FF41A2">
      <w:pPr>
        <w:spacing w:after="0"/>
      </w:pPr>
      <w:r>
        <w:t xml:space="preserve"> </w:t>
      </w:r>
    </w:p>
    <w:p w14:paraId="2D3FB468" w14:textId="7FF8CEAC" w:rsidR="00F636BF" w:rsidRDefault="00F636BF">
      <w:pPr>
        <w:spacing w:after="0"/>
      </w:pPr>
    </w:p>
    <w:p w14:paraId="071D94F9" w14:textId="77777777" w:rsidR="00F636BF" w:rsidRDefault="00F636BF">
      <w:pPr>
        <w:spacing w:after="0"/>
      </w:pPr>
    </w:p>
    <w:p w14:paraId="0FD9FD7D" w14:textId="21AA1920" w:rsidR="00744EFB" w:rsidRDefault="005636D9">
      <w:pPr>
        <w:pStyle w:val="Titolo4"/>
        <w:pPrChange w:id="415" w:author="Janneth Estefania Hoyos Rea" w:date="2021-09-29T22:37:00Z">
          <w:pPr>
            <w:spacing w:after="0"/>
          </w:pPr>
        </w:pPrChange>
      </w:pPr>
      <w:ins w:id="416" w:author="Janneth Estefania Hoyos Rea" w:date="2021-09-29T22:37:00Z">
        <w:r>
          <w:t>In assenza di ridondanza:</w:t>
        </w:r>
      </w:ins>
    </w:p>
    <w:p w14:paraId="743825B7" w14:textId="00443AAA" w:rsidR="00926C65" w:rsidRDefault="00BC7659">
      <w:pPr>
        <w:spacing w:after="0"/>
        <w:rPr>
          <w:ins w:id="417" w:author="Janneth Estefania Hoyos Rea" w:date="2021-09-30T07:18:00Z"/>
          <w:b/>
        </w:rPr>
      </w:pPr>
      <w:r>
        <w:rPr>
          <w:b/>
          <w:noProof/>
        </w:rPr>
        <w:drawing>
          <wp:inline distT="0" distB="0" distL="0" distR="0" wp14:anchorId="548B36EA" wp14:editId="2FD769F4">
            <wp:extent cx="6065241" cy="4504567"/>
            <wp:effectExtent l="0" t="0" r="5715" b="444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1">
                      <a:extLst>
                        <a:ext uri="{28A0092B-C50C-407E-A947-70E740481C1C}">
                          <a14:useLocalDpi xmlns:a14="http://schemas.microsoft.com/office/drawing/2010/main" val="0"/>
                        </a:ext>
                      </a:extLst>
                    </a:blip>
                    <a:stretch>
                      <a:fillRect/>
                    </a:stretch>
                  </pic:blipFill>
                  <pic:spPr>
                    <a:xfrm>
                      <a:off x="0" y="0"/>
                      <a:ext cx="6115357" cy="4541787"/>
                    </a:xfrm>
                    <a:prstGeom prst="rect">
                      <a:avLst/>
                    </a:prstGeom>
                  </pic:spPr>
                </pic:pic>
              </a:graphicData>
            </a:graphic>
          </wp:inline>
        </w:drawing>
      </w:r>
    </w:p>
    <w:p w14:paraId="46E9DF9F" w14:textId="77777777" w:rsidR="00926C65" w:rsidRDefault="00926C65">
      <w:pPr>
        <w:spacing w:after="0"/>
        <w:rPr>
          <w:b/>
        </w:rPr>
      </w:pPr>
    </w:p>
    <w:tbl>
      <w:tblPr>
        <w:tblStyle w:val="a2"/>
        <w:tblW w:w="9630" w:type="dxa"/>
        <w:tblInd w:w="-15" w:type="dxa"/>
        <w:tblBorders>
          <w:top w:val="single" w:sz="4" w:space="0" w:color="EFB170"/>
          <w:left w:val="single" w:sz="4" w:space="0" w:color="EFB170"/>
          <w:bottom w:val="single" w:sz="4" w:space="0" w:color="EFB170"/>
          <w:right w:val="single" w:sz="4" w:space="0" w:color="EFB170"/>
          <w:insideH w:val="single" w:sz="4" w:space="0" w:color="EFB170"/>
          <w:insideV w:val="single" w:sz="4" w:space="0" w:color="EFB170"/>
        </w:tblBorders>
        <w:tblLayout w:type="fixed"/>
        <w:tblLook w:val="04A0" w:firstRow="1" w:lastRow="0" w:firstColumn="1" w:lastColumn="0" w:noHBand="0" w:noVBand="1"/>
      </w:tblPr>
      <w:tblGrid>
        <w:gridCol w:w="2340"/>
        <w:gridCol w:w="2760"/>
        <w:gridCol w:w="2505"/>
        <w:gridCol w:w="2025"/>
      </w:tblGrid>
      <w:tr w:rsidR="005636D9" w14:paraId="56EB092B" w14:textId="77777777" w:rsidTr="00412004">
        <w:trPr>
          <w:cnfStyle w:val="100000000000" w:firstRow="1" w:lastRow="0" w:firstColumn="0" w:lastColumn="0" w:oddVBand="0" w:evenVBand="0" w:oddHBand="0" w:evenHBand="0" w:firstRowFirstColumn="0" w:firstRowLastColumn="0" w:lastRowFirstColumn="0" w:lastRowLastColumn="0"/>
          <w:ins w:id="418" w:author="Janneth Estefania Hoyos Rea" w:date="2021-09-29T22:38:00Z"/>
        </w:trPr>
        <w:tc>
          <w:tcPr>
            <w:cnfStyle w:val="001000000000" w:firstRow="0" w:lastRow="0" w:firstColumn="1" w:lastColumn="0" w:oddVBand="0" w:evenVBand="0" w:oddHBand="0" w:evenHBand="0" w:firstRowFirstColumn="0" w:firstRowLastColumn="0" w:lastRowFirstColumn="0" w:lastRowLastColumn="0"/>
            <w:tcW w:w="2340" w:type="dxa"/>
          </w:tcPr>
          <w:p w14:paraId="4291AF06" w14:textId="77777777" w:rsidR="005636D9" w:rsidRDefault="005636D9" w:rsidP="00412004">
            <w:pPr>
              <w:rPr>
                <w:ins w:id="419" w:author="Janneth Estefania Hoyos Rea" w:date="2021-09-29T22:38:00Z"/>
              </w:rPr>
            </w:pPr>
            <w:ins w:id="420" w:author="Janneth Estefania Hoyos Rea" w:date="2021-09-29T22:38:00Z">
              <w:r>
                <w:t>Concetto</w:t>
              </w:r>
            </w:ins>
          </w:p>
        </w:tc>
        <w:tc>
          <w:tcPr>
            <w:tcW w:w="2760" w:type="dxa"/>
          </w:tcPr>
          <w:p w14:paraId="69F44F7F" w14:textId="77777777" w:rsidR="005636D9" w:rsidRDefault="005636D9" w:rsidP="00412004">
            <w:pPr>
              <w:cnfStyle w:val="100000000000" w:firstRow="1" w:lastRow="0" w:firstColumn="0" w:lastColumn="0" w:oddVBand="0" w:evenVBand="0" w:oddHBand="0" w:evenHBand="0" w:firstRowFirstColumn="0" w:firstRowLastColumn="0" w:lastRowFirstColumn="0" w:lastRowLastColumn="0"/>
              <w:rPr>
                <w:ins w:id="421" w:author="Janneth Estefania Hoyos Rea" w:date="2021-09-29T22:38:00Z"/>
              </w:rPr>
            </w:pPr>
            <w:ins w:id="422" w:author="Janneth Estefania Hoyos Rea" w:date="2021-09-29T22:38:00Z">
              <w:r>
                <w:t>Costrutto</w:t>
              </w:r>
            </w:ins>
          </w:p>
        </w:tc>
        <w:tc>
          <w:tcPr>
            <w:tcW w:w="2505" w:type="dxa"/>
          </w:tcPr>
          <w:p w14:paraId="5C9A9E91" w14:textId="77777777" w:rsidR="005636D9" w:rsidRDefault="005636D9" w:rsidP="00412004">
            <w:pPr>
              <w:cnfStyle w:val="100000000000" w:firstRow="1" w:lastRow="0" w:firstColumn="0" w:lastColumn="0" w:oddVBand="0" w:evenVBand="0" w:oddHBand="0" w:evenHBand="0" w:firstRowFirstColumn="0" w:firstRowLastColumn="0" w:lastRowFirstColumn="0" w:lastRowLastColumn="0"/>
              <w:rPr>
                <w:ins w:id="423" w:author="Janneth Estefania Hoyos Rea" w:date="2021-09-29T22:38:00Z"/>
              </w:rPr>
            </w:pPr>
            <w:ins w:id="424" w:author="Janneth Estefania Hoyos Rea" w:date="2021-09-29T22:38:00Z">
              <w:r>
                <w:t>Accessi</w:t>
              </w:r>
            </w:ins>
          </w:p>
        </w:tc>
        <w:tc>
          <w:tcPr>
            <w:tcW w:w="2025" w:type="dxa"/>
          </w:tcPr>
          <w:p w14:paraId="32C1FBF1" w14:textId="77777777" w:rsidR="005636D9" w:rsidRDefault="005636D9" w:rsidP="00412004">
            <w:pPr>
              <w:cnfStyle w:val="100000000000" w:firstRow="1" w:lastRow="0" w:firstColumn="0" w:lastColumn="0" w:oddVBand="0" w:evenVBand="0" w:oddHBand="0" w:evenHBand="0" w:firstRowFirstColumn="0" w:firstRowLastColumn="0" w:lastRowFirstColumn="0" w:lastRowLastColumn="0"/>
              <w:rPr>
                <w:ins w:id="425" w:author="Janneth Estefania Hoyos Rea" w:date="2021-09-29T22:38:00Z"/>
              </w:rPr>
            </w:pPr>
            <w:ins w:id="426" w:author="Janneth Estefania Hoyos Rea" w:date="2021-09-29T22:38:00Z">
              <w:r>
                <w:t>Tipo</w:t>
              </w:r>
            </w:ins>
          </w:p>
        </w:tc>
      </w:tr>
      <w:tr w:rsidR="005636D9" w14:paraId="356E0212" w14:textId="77777777" w:rsidTr="00412004">
        <w:trPr>
          <w:cnfStyle w:val="000000100000" w:firstRow="0" w:lastRow="0" w:firstColumn="0" w:lastColumn="0" w:oddVBand="0" w:evenVBand="0" w:oddHBand="1" w:evenHBand="0" w:firstRowFirstColumn="0" w:firstRowLastColumn="0" w:lastRowFirstColumn="0" w:lastRowLastColumn="0"/>
          <w:ins w:id="427" w:author="Janneth Estefania Hoyos Rea" w:date="2021-09-29T22:38:00Z"/>
        </w:trPr>
        <w:tc>
          <w:tcPr>
            <w:cnfStyle w:val="001000000000" w:firstRow="0" w:lastRow="0" w:firstColumn="1" w:lastColumn="0" w:oddVBand="0" w:evenVBand="0" w:oddHBand="0" w:evenHBand="0" w:firstRowFirstColumn="0" w:firstRowLastColumn="0" w:lastRowFirstColumn="0" w:lastRowLastColumn="0"/>
            <w:tcW w:w="2340" w:type="dxa"/>
          </w:tcPr>
          <w:p w14:paraId="11CB8E71" w14:textId="27AC58EA" w:rsidR="005636D9" w:rsidRDefault="00692787" w:rsidP="00412004">
            <w:pPr>
              <w:rPr>
                <w:ins w:id="428" w:author="Janneth Estefania Hoyos Rea" w:date="2021-09-29T22:38:00Z"/>
              </w:rPr>
            </w:pPr>
            <w:r>
              <w:t>Centro Vaccinale</w:t>
            </w:r>
          </w:p>
        </w:tc>
        <w:tc>
          <w:tcPr>
            <w:tcW w:w="2760" w:type="dxa"/>
          </w:tcPr>
          <w:p w14:paraId="49243408" w14:textId="77777777" w:rsidR="005636D9" w:rsidRDefault="005636D9" w:rsidP="00412004">
            <w:pPr>
              <w:cnfStyle w:val="000000100000" w:firstRow="0" w:lastRow="0" w:firstColumn="0" w:lastColumn="0" w:oddVBand="0" w:evenVBand="0" w:oddHBand="1" w:evenHBand="0" w:firstRowFirstColumn="0" w:firstRowLastColumn="0" w:lastRowFirstColumn="0" w:lastRowLastColumn="0"/>
              <w:rPr>
                <w:ins w:id="429" w:author="Janneth Estefania Hoyos Rea" w:date="2021-09-29T22:38:00Z"/>
              </w:rPr>
            </w:pPr>
            <w:ins w:id="430" w:author="Janneth Estefania Hoyos Rea" w:date="2021-09-29T22:38:00Z">
              <w:r>
                <w:t>Entità</w:t>
              </w:r>
            </w:ins>
          </w:p>
        </w:tc>
        <w:tc>
          <w:tcPr>
            <w:tcW w:w="2505" w:type="dxa"/>
          </w:tcPr>
          <w:p w14:paraId="0CECEC7A" w14:textId="3CF03976" w:rsidR="005636D9" w:rsidRDefault="00AC1CCC" w:rsidP="00412004">
            <w:pPr>
              <w:cnfStyle w:val="000000100000" w:firstRow="0" w:lastRow="0" w:firstColumn="0" w:lastColumn="0" w:oddVBand="0" w:evenVBand="0" w:oddHBand="1" w:evenHBand="0" w:firstRowFirstColumn="0" w:firstRowLastColumn="0" w:lastRowFirstColumn="0" w:lastRowLastColumn="0"/>
              <w:rPr>
                <w:ins w:id="431" w:author="Janneth Estefania Hoyos Rea" w:date="2021-09-29T22:38:00Z"/>
              </w:rPr>
            </w:pPr>
            <w:r>
              <w:t>2000</w:t>
            </w:r>
          </w:p>
        </w:tc>
        <w:tc>
          <w:tcPr>
            <w:tcW w:w="2025" w:type="dxa"/>
          </w:tcPr>
          <w:p w14:paraId="7838C86D" w14:textId="77777777" w:rsidR="005636D9" w:rsidRDefault="005636D9" w:rsidP="00412004">
            <w:pPr>
              <w:cnfStyle w:val="000000100000" w:firstRow="0" w:lastRow="0" w:firstColumn="0" w:lastColumn="0" w:oddVBand="0" w:evenVBand="0" w:oddHBand="1" w:evenHBand="0" w:firstRowFirstColumn="0" w:firstRowLastColumn="0" w:lastRowFirstColumn="0" w:lastRowLastColumn="0"/>
              <w:rPr>
                <w:ins w:id="432" w:author="Janneth Estefania Hoyos Rea" w:date="2021-09-29T22:38:00Z"/>
              </w:rPr>
            </w:pPr>
            <w:ins w:id="433" w:author="Janneth Estefania Hoyos Rea" w:date="2021-09-29T22:38:00Z">
              <w:r>
                <w:t>L</w:t>
              </w:r>
            </w:ins>
          </w:p>
        </w:tc>
      </w:tr>
      <w:tr w:rsidR="005636D9" w14:paraId="47AD5D75" w14:textId="77777777" w:rsidTr="00412004">
        <w:trPr>
          <w:ins w:id="434" w:author="Janneth Estefania Hoyos Rea" w:date="2021-09-29T22:38:00Z"/>
        </w:trPr>
        <w:tc>
          <w:tcPr>
            <w:cnfStyle w:val="001000000000" w:firstRow="0" w:lastRow="0" w:firstColumn="1" w:lastColumn="0" w:oddVBand="0" w:evenVBand="0" w:oddHBand="0" w:evenHBand="0" w:firstRowFirstColumn="0" w:firstRowLastColumn="0" w:lastRowFirstColumn="0" w:lastRowLastColumn="0"/>
            <w:tcW w:w="2340" w:type="dxa"/>
          </w:tcPr>
          <w:p w14:paraId="58524BC6" w14:textId="301E4CC8" w:rsidR="005636D9" w:rsidRDefault="00AC1CCC" w:rsidP="00412004">
            <w:pPr>
              <w:rPr>
                <w:ins w:id="435" w:author="Janneth Estefania Hoyos Rea" w:date="2021-09-29T22:38:00Z"/>
              </w:rPr>
            </w:pPr>
            <w:r>
              <w:t>Inventario</w:t>
            </w:r>
            <w:ins w:id="436" w:author="Janneth Estefania Hoyos Rea" w:date="2021-09-29T22:38:00Z">
              <w:r w:rsidR="005636D9">
                <w:t xml:space="preserve"> </w:t>
              </w:r>
            </w:ins>
          </w:p>
        </w:tc>
        <w:tc>
          <w:tcPr>
            <w:tcW w:w="2760" w:type="dxa"/>
          </w:tcPr>
          <w:p w14:paraId="6831BF99" w14:textId="77777777" w:rsidR="005636D9" w:rsidRDefault="005636D9" w:rsidP="00412004">
            <w:pPr>
              <w:cnfStyle w:val="000000000000" w:firstRow="0" w:lastRow="0" w:firstColumn="0" w:lastColumn="0" w:oddVBand="0" w:evenVBand="0" w:oddHBand="0" w:evenHBand="0" w:firstRowFirstColumn="0" w:firstRowLastColumn="0" w:lastRowFirstColumn="0" w:lastRowLastColumn="0"/>
              <w:rPr>
                <w:ins w:id="437" w:author="Janneth Estefania Hoyos Rea" w:date="2021-09-29T22:38:00Z"/>
              </w:rPr>
            </w:pPr>
            <w:ins w:id="438" w:author="Janneth Estefania Hoyos Rea" w:date="2021-09-29T22:38:00Z">
              <w:r>
                <w:t>Relazione</w:t>
              </w:r>
            </w:ins>
          </w:p>
        </w:tc>
        <w:tc>
          <w:tcPr>
            <w:tcW w:w="2505" w:type="dxa"/>
          </w:tcPr>
          <w:p w14:paraId="57903429" w14:textId="4647336F" w:rsidR="005636D9" w:rsidRDefault="00AC1CCC" w:rsidP="00412004">
            <w:pPr>
              <w:cnfStyle w:val="000000000000" w:firstRow="0" w:lastRow="0" w:firstColumn="0" w:lastColumn="0" w:oddVBand="0" w:evenVBand="0" w:oddHBand="0" w:evenHBand="0" w:firstRowFirstColumn="0" w:firstRowLastColumn="0" w:lastRowFirstColumn="0" w:lastRowLastColumn="0"/>
              <w:rPr>
                <w:ins w:id="439" w:author="Janneth Estefania Hoyos Rea" w:date="2021-09-29T22:38:00Z"/>
              </w:rPr>
            </w:pPr>
            <w:r>
              <w:t>15000</w:t>
            </w:r>
          </w:p>
        </w:tc>
        <w:tc>
          <w:tcPr>
            <w:tcW w:w="2025" w:type="dxa"/>
          </w:tcPr>
          <w:p w14:paraId="522DF218" w14:textId="77777777" w:rsidR="005636D9" w:rsidRDefault="005636D9" w:rsidP="00412004">
            <w:pPr>
              <w:cnfStyle w:val="000000000000" w:firstRow="0" w:lastRow="0" w:firstColumn="0" w:lastColumn="0" w:oddVBand="0" w:evenVBand="0" w:oddHBand="0" w:evenHBand="0" w:firstRowFirstColumn="0" w:firstRowLastColumn="0" w:lastRowFirstColumn="0" w:lastRowLastColumn="0"/>
              <w:rPr>
                <w:ins w:id="440" w:author="Janneth Estefania Hoyos Rea" w:date="2021-09-29T22:38:00Z"/>
              </w:rPr>
            </w:pPr>
            <w:ins w:id="441" w:author="Janneth Estefania Hoyos Rea" w:date="2021-09-29T22:38:00Z">
              <w:r>
                <w:t>L</w:t>
              </w:r>
            </w:ins>
          </w:p>
        </w:tc>
      </w:tr>
      <w:tr w:rsidR="005636D9" w14:paraId="25D0CC45" w14:textId="77777777" w:rsidTr="00412004">
        <w:trPr>
          <w:cnfStyle w:val="000000100000" w:firstRow="0" w:lastRow="0" w:firstColumn="0" w:lastColumn="0" w:oddVBand="0" w:evenVBand="0" w:oddHBand="1" w:evenHBand="0" w:firstRowFirstColumn="0" w:firstRowLastColumn="0" w:lastRowFirstColumn="0" w:lastRowLastColumn="0"/>
          <w:ins w:id="442" w:author="Janneth Estefania Hoyos Rea" w:date="2021-09-29T22:38:00Z"/>
        </w:trPr>
        <w:tc>
          <w:tcPr>
            <w:cnfStyle w:val="001000000000" w:firstRow="0" w:lastRow="0" w:firstColumn="1" w:lastColumn="0" w:oddVBand="0" w:evenVBand="0" w:oddHBand="0" w:evenHBand="0" w:firstRowFirstColumn="0" w:firstRowLastColumn="0" w:lastRowFirstColumn="0" w:lastRowLastColumn="0"/>
            <w:tcW w:w="2340" w:type="dxa"/>
          </w:tcPr>
          <w:p w14:paraId="60E72A11" w14:textId="062AC77D" w:rsidR="005636D9" w:rsidRDefault="00AC1CCC" w:rsidP="00412004">
            <w:pPr>
              <w:rPr>
                <w:ins w:id="443" w:author="Janneth Estefania Hoyos Rea" w:date="2021-09-29T22:38:00Z"/>
              </w:rPr>
            </w:pPr>
            <w:r>
              <w:t>Lotto</w:t>
            </w:r>
          </w:p>
        </w:tc>
        <w:tc>
          <w:tcPr>
            <w:tcW w:w="2760" w:type="dxa"/>
          </w:tcPr>
          <w:p w14:paraId="1F45C2D7" w14:textId="7DBF1F1B" w:rsidR="005636D9" w:rsidRDefault="00AC1CCC" w:rsidP="00412004">
            <w:pPr>
              <w:cnfStyle w:val="000000100000" w:firstRow="0" w:lastRow="0" w:firstColumn="0" w:lastColumn="0" w:oddVBand="0" w:evenVBand="0" w:oddHBand="1" w:evenHBand="0" w:firstRowFirstColumn="0" w:firstRowLastColumn="0" w:lastRowFirstColumn="0" w:lastRowLastColumn="0"/>
              <w:rPr>
                <w:ins w:id="444" w:author="Janneth Estefania Hoyos Rea" w:date="2021-09-29T22:38:00Z"/>
              </w:rPr>
            </w:pPr>
            <w:r>
              <w:t>Entità</w:t>
            </w:r>
          </w:p>
        </w:tc>
        <w:tc>
          <w:tcPr>
            <w:tcW w:w="2505" w:type="dxa"/>
          </w:tcPr>
          <w:p w14:paraId="525084D3" w14:textId="614EF5CA" w:rsidR="005636D9" w:rsidRDefault="00AC1CCC" w:rsidP="00412004">
            <w:pPr>
              <w:cnfStyle w:val="000000100000" w:firstRow="0" w:lastRow="0" w:firstColumn="0" w:lastColumn="0" w:oddVBand="0" w:evenVBand="0" w:oddHBand="1" w:evenHBand="0" w:firstRowFirstColumn="0" w:firstRowLastColumn="0" w:lastRowFirstColumn="0" w:lastRowLastColumn="0"/>
              <w:rPr>
                <w:ins w:id="445" w:author="Janneth Estefania Hoyos Rea" w:date="2021-09-29T22:38:00Z"/>
              </w:rPr>
            </w:pPr>
            <w:r>
              <w:t>15000</w:t>
            </w:r>
          </w:p>
        </w:tc>
        <w:tc>
          <w:tcPr>
            <w:tcW w:w="2025" w:type="dxa"/>
          </w:tcPr>
          <w:p w14:paraId="760480DE" w14:textId="77777777" w:rsidR="005636D9" w:rsidRDefault="005636D9" w:rsidP="00412004">
            <w:pPr>
              <w:cnfStyle w:val="000000100000" w:firstRow="0" w:lastRow="0" w:firstColumn="0" w:lastColumn="0" w:oddVBand="0" w:evenVBand="0" w:oddHBand="1" w:evenHBand="0" w:firstRowFirstColumn="0" w:firstRowLastColumn="0" w:lastRowFirstColumn="0" w:lastRowLastColumn="0"/>
              <w:rPr>
                <w:ins w:id="446" w:author="Janneth Estefania Hoyos Rea" w:date="2021-09-29T22:38:00Z"/>
              </w:rPr>
            </w:pPr>
            <w:ins w:id="447" w:author="Janneth Estefania Hoyos Rea" w:date="2021-09-29T22:38:00Z">
              <w:r>
                <w:t>L</w:t>
              </w:r>
            </w:ins>
          </w:p>
        </w:tc>
      </w:tr>
      <w:tr w:rsidR="005636D9" w14:paraId="632EB92B" w14:textId="77777777" w:rsidTr="00412004">
        <w:trPr>
          <w:ins w:id="448" w:author="Janneth Estefania Hoyos Rea" w:date="2021-09-29T22:38:00Z"/>
        </w:trPr>
        <w:tc>
          <w:tcPr>
            <w:cnfStyle w:val="001000000000" w:firstRow="0" w:lastRow="0" w:firstColumn="1" w:lastColumn="0" w:oddVBand="0" w:evenVBand="0" w:oddHBand="0" w:evenHBand="0" w:firstRowFirstColumn="0" w:firstRowLastColumn="0" w:lastRowFirstColumn="0" w:lastRowLastColumn="0"/>
            <w:tcW w:w="2340" w:type="dxa"/>
          </w:tcPr>
          <w:p w14:paraId="56394436" w14:textId="2418DFFA" w:rsidR="005636D9" w:rsidRDefault="00AC1CCC" w:rsidP="00412004">
            <w:pPr>
              <w:rPr>
                <w:ins w:id="449" w:author="Janneth Estefania Hoyos Rea" w:date="2021-09-29T22:38:00Z"/>
              </w:rPr>
            </w:pPr>
            <w:r>
              <w:t>Appartenenza</w:t>
            </w:r>
          </w:p>
        </w:tc>
        <w:tc>
          <w:tcPr>
            <w:tcW w:w="2760" w:type="dxa"/>
          </w:tcPr>
          <w:p w14:paraId="6DFAC0F4" w14:textId="46B5141E" w:rsidR="005636D9" w:rsidRDefault="00AC1CCC" w:rsidP="00412004">
            <w:pPr>
              <w:cnfStyle w:val="000000000000" w:firstRow="0" w:lastRow="0" w:firstColumn="0" w:lastColumn="0" w:oddVBand="0" w:evenVBand="0" w:oddHBand="0" w:evenHBand="0" w:firstRowFirstColumn="0" w:firstRowLastColumn="0" w:lastRowFirstColumn="0" w:lastRowLastColumn="0"/>
              <w:rPr>
                <w:ins w:id="450" w:author="Janneth Estefania Hoyos Rea" w:date="2021-09-29T22:38:00Z"/>
              </w:rPr>
            </w:pPr>
            <w:r>
              <w:t>Relazione</w:t>
            </w:r>
          </w:p>
        </w:tc>
        <w:tc>
          <w:tcPr>
            <w:tcW w:w="2505" w:type="dxa"/>
          </w:tcPr>
          <w:p w14:paraId="47C93BB7" w14:textId="2602E509" w:rsidR="005636D9" w:rsidRDefault="00AC1CCC" w:rsidP="00412004">
            <w:pPr>
              <w:cnfStyle w:val="000000000000" w:firstRow="0" w:lastRow="0" w:firstColumn="0" w:lastColumn="0" w:oddVBand="0" w:evenVBand="0" w:oddHBand="0" w:evenHBand="0" w:firstRowFirstColumn="0" w:firstRowLastColumn="0" w:lastRowFirstColumn="0" w:lastRowLastColumn="0"/>
              <w:rPr>
                <w:ins w:id="451" w:author="Janneth Estefania Hoyos Rea" w:date="2021-09-29T22:38:00Z"/>
              </w:rPr>
            </w:pPr>
            <w:r>
              <w:t>15000</w:t>
            </w:r>
          </w:p>
        </w:tc>
        <w:tc>
          <w:tcPr>
            <w:tcW w:w="2025" w:type="dxa"/>
          </w:tcPr>
          <w:p w14:paraId="0E04A4B0" w14:textId="77777777" w:rsidR="005636D9" w:rsidRDefault="005636D9" w:rsidP="00412004">
            <w:pPr>
              <w:cnfStyle w:val="000000000000" w:firstRow="0" w:lastRow="0" w:firstColumn="0" w:lastColumn="0" w:oddVBand="0" w:evenVBand="0" w:oddHBand="0" w:evenHBand="0" w:firstRowFirstColumn="0" w:firstRowLastColumn="0" w:lastRowFirstColumn="0" w:lastRowLastColumn="0"/>
              <w:rPr>
                <w:ins w:id="452" w:author="Janneth Estefania Hoyos Rea" w:date="2021-09-29T22:38:00Z"/>
              </w:rPr>
            </w:pPr>
            <w:ins w:id="453" w:author="Janneth Estefania Hoyos Rea" w:date="2021-09-29T22:38:00Z">
              <w:r>
                <w:t>L</w:t>
              </w:r>
            </w:ins>
          </w:p>
        </w:tc>
      </w:tr>
      <w:tr w:rsidR="005636D9" w14:paraId="2D36BAF7" w14:textId="77777777" w:rsidTr="00412004">
        <w:trPr>
          <w:cnfStyle w:val="000000100000" w:firstRow="0" w:lastRow="0" w:firstColumn="0" w:lastColumn="0" w:oddVBand="0" w:evenVBand="0" w:oddHBand="1" w:evenHBand="0" w:firstRowFirstColumn="0" w:firstRowLastColumn="0" w:lastRowFirstColumn="0" w:lastRowLastColumn="0"/>
          <w:ins w:id="454" w:author="Janneth Estefania Hoyos Rea" w:date="2021-09-29T22:38:00Z"/>
        </w:trPr>
        <w:tc>
          <w:tcPr>
            <w:cnfStyle w:val="001000000000" w:firstRow="0" w:lastRow="0" w:firstColumn="1" w:lastColumn="0" w:oddVBand="0" w:evenVBand="0" w:oddHBand="0" w:evenHBand="0" w:firstRowFirstColumn="0" w:firstRowLastColumn="0" w:lastRowFirstColumn="0" w:lastRowLastColumn="0"/>
            <w:tcW w:w="2340" w:type="dxa"/>
          </w:tcPr>
          <w:p w14:paraId="1282A088" w14:textId="5DE4F84A" w:rsidR="005636D9" w:rsidRDefault="00AC1CCC" w:rsidP="00412004">
            <w:pPr>
              <w:rPr>
                <w:ins w:id="455" w:author="Janneth Estefania Hoyos Rea" w:date="2021-09-29T22:38:00Z"/>
              </w:rPr>
            </w:pPr>
            <w:r>
              <w:t>Tipo di vaccino</w:t>
            </w:r>
          </w:p>
        </w:tc>
        <w:tc>
          <w:tcPr>
            <w:tcW w:w="2760" w:type="dxa"/>
          </w:tcPr>
          <w:p w14:paraId="38554930" w14:textId="544094C1" w:rsidR="005636D9" w:rsidRDefault="00AC1CCC" w:rsidP="00412004">
            <w:pPr>
              <w:cnfStyle w:val="000000100000" w:firstRow="0" w:lastRow="0" w:firstColumn="0" w:lastColumn="0" w:oddVBand="0" w:evenVBand="0" w:oddHBand="1" w:evenHBand="0" w:firstRowFirstColumn="0" w:firstRowLastColumn="0" w:lastRowFirstColumn="0" w:lastRowLastColumn="0"/>
              <w:rPr>
                <w:ins w:id="456" w:author="Janneth Estefania Hoyos Rea" w:date="2021-09-29T22:38:00Z"/>
              </w:rPr>
            </w:pPr>
            <w:r>
              <w:t>Entità</w:t>
            </w:r>
          </w:p>
        </w:tc>
        <w:tc>
          <w:tcPr>
            <w:tcW w:w="2505" w:type="dxa"/>
          </w:tcPr>
          <w:p w14:paraId="3AE590BA" w14:textId="1173BBE2" w:rsidR="005636D9" w:rsidRDefault="00AC1CCC" w:rsidP="00412004">
            <w:pPr>
              <w:cnfStyle w:val="000000100000" w:firstRow="0" w:lastRow="0" w:firstColumn="0" w:lastColumn="0" w:oddVBand="0" w:evenVBand="0" w:oddHBand="1" w:evenHBand="0" w:firstRowFirstColumn="0" w:firstRowLastColumn="0" w:lastRowFirstColumn="0" w:lastRowLastColumn="0"/>
              <w:rPr>
                <w:ins w:id="457" w:author="Janneth Estefania Hoyos Rea" w:date="2021-09-29T22:38:00Z"/>
              </w:rPr>
            </w:pPr>
            <w:r>
              <w:t>15000</w:t>
            </w:r>
          </w:p>
        </w:tc>
        <w:tc>
          <w:tcPr>
            <w:tcW w:w="2025" w:type="dxa"/>
          </w:tcPr>
          <w:p w14:paraId="13EE04B1" w14:textId="77777777" w:rsidR="005636D9" w:rsidRDefault="005636D9" w:rsidP="00412004">
            <w:pPr>
              <w:cnfStyle w:val="000000100000" w:firstRow="0" w:lastRow="0" w:firstColumn="0" w:lastColumn="0" w:oddVBand="0" w:evenVBand="0" w:oddHBand="1" w:evenHBand="0" w:firstRowFirstColumn="0" w:firstRowLastColumn="0" w:lastRowFirstColumn="0" w:lastRowLastColumn="0"/>
              <w:rPr>
                <w:ins w:id="458" w:author="Janneth Estefania Hoyos Rea" w:date="2021-09-29T22:38:00Z"/>
              </w:rPr>
            </w:pPr>
            <w:ins w:id="459" w:author="Janneth Estefania Hoyos Rea" w:date="2021-09-29T22:38:00Z">
              <w:r>
                <w:t>L</w:t>
              </w:r>
            </w:ins>
          </w:p>
        </w:tc>
      </w:tr>
    </w:tbl>
    <w:p w14:paraId="47E3AE59" w14:textId="77777777" w:rsidR="00744EFB" w:rsidRDefault="00FF41A2">
      <w:del w:id="460" w:author="Janneth Estefania Hoyos Rea" w:date="2021-09-29T22:38:00Z">
        <w:r w:rsidDel="005636D9">
          <w:delText>In assenza di ridondanza:</w:delText>
        </w:r>
      </w:del>
    </w:p>
    <w:tbl>
      <w:tblPr>
        <w:tblStyle w:val="a4"/>
        <w:tblW w:w="9630" w:type="dxa"/>
        <w:tblInd w:w="-15" w:type="dxa"/>
        <w:tblBorders>
          <w:top w:val="single" w:sz="4" w:space="0" w:color="EFB170"/>
          <w:left w:val="single" w:sz="4" w:space="0" w:color="EFB170"/>
          <w:bottom w:val="single" w:sz="4" w:space="0" w:color="EFB170"/>
          <w:right w:val="single" w:sz="4" w:space="0" w:color="EFB170"/>
          <w:insideH w:val="single" w:sz="4" w:space="0" w:color="EFB170"/>
          <w:insideV w:val="single" w:sz="4" w:space="0" w:color="EFB170"/>
        </w:tblBorders>
        <w:tblLayout w:type="fixed"/>
        <w:tblLook w:val="04A0" w:firstRow="1" w:lastRow="0" w:firstColumn="1" w:lastColumn="0" w:noHBand="0" w:noVBand="1"/>
      </w:tblPr>
      <w:tblGrid>
        <w:gridCol w:w="2355"/>
        <w:gridCol w:w="2745"/>
        <w:gridCol w:w="2505"/>
        <w:gridCol w:w="2025"/>
      </w:tblGrid>
      <w:tr w:rsidR="00744EFB" w:rsidDel="0059527C" w14:paraId="42AEF6F6" w14:textId="52A42087" w:rsidTr="00744EFB">
        <w:trPr>
          <w:cnfStyle w:val="100000000000" w:firstRow="1" w:lastRow="0" w:firstColumn="0" w:lastColumn="0" w:oddVBand="0" w:evenVBand="0" w:oddHBand="0" w:evenHBand="0" w:firstRowFirstColumn="0" w:firstRowLastColumn="0" w:lastRowFirstColumn="0" w:lastRowLastColumn="0"/>
          <w:del w:id="461" w:author="Janneth Estefania Hoyos Rea" w:date="2021-09-29T22:27:00Z"/>
        </w:trPr>
        <w:tc>
          <w:tcPr>
            <w:cnfStyle w:val="001000000000" w:firstRow="0" w:lastRow="0" w:firstColumn="1" w:lastColumn="0" w:oddVBand="0" w:evenVBand="0" w:oddHBand="0" w:evenHBand="0" w:firstRowFirstColumn="0" w:firstRowLastColumn="0" w:lastRowFirstColumn="0" w:lastRowLastColumn="0"/>
            <w:tcW w:w="2355" w:type="dxa"/>
          </w:tcPr>
          <w:p w14:paraId="04A469B2" w14:textId="461E4358" w:rsidR="00744EFB" w:rsidDel="0059527C" w:rsidRDefault="00FF41A2">
            <w:pPr>
              <w:rPr>
                <w:del w:id="462" w:author="Janneth Estefania Hoyos Rea" w:date="2021-09-29T22:27:00Z"/>
              </w:rPr>
            </w:pPr>
            <w:del w:id="463" w:author="Janneth Estefania Hoyos Rea" w:date="2021-09-29T22:27:00Z">
              <w:r w:rsidDel="0059527C">
                <w:delText>Concetto</w:delText>
              </w:r>
            </w:del>
          </w:p>
        </w:tc>
        <w:tc>
          <w:tcPr>
            <w:tcW w:w="2745" w:type="dxa"/>
          </w:tcPr>
          <w:p w14:paraId="32779194" w14:textId="120A5845" w:rsidR="00744EFB" w:rsidDel="0059527C" w:rsidRDefault="00FF41A2">
            <w:pPr>
              <w:cnfStyle w:val="100000000000" w:firstRow="1" w:lastRow="0" w:firstColumn="0" w:lastColumn="0" w:oddVBand="0" w:evenVBand="0" w:oddHBand="0" w:evenHBand="0" w:firstRowFirstColumn="0" w:firstRowLastColumn="0" w:lastRowFirstColumn="0" w:lastRowLastColumn="0"/>
              <w:rPr>
                <w:del w:id="464" w:author="Janneth Estefania Hoyos Rea" w:date="2021-09-29T22:27:00Z"/>
              </w:rPr>
            </w:pPr>
            <w:del w:id="465" w:author="Janneth Estefania Hoyos Rea" w:date="2021-09-29T22:27:00Z">
              <w:r w:rsidDel="0059527C">
                <w:delText>Costrutto</w:delText>
              </w:r>
            </w:del>
          </w:p>
        </w:tc>
        <w:tc>
          <w:tcPr>
            <w:tcW w:w="2505" w:type="dxa"/>
          </w:tcPr>
          <w:p w14:paraId="3018B248" w14:textId="31E9059E" w:rsidR="00744EFB" w:rsidDel="0059527C" w:rsidRDefault="00FF41A2">
            <w:pPr>
              <w:cnfStyle w:val="100000000000" w:firstRow="1" w:lastRow="0" w:firstColumn="0" w:lastColumn="0" w:oddVBand="0" w:evenVBand="0" w:oddHBand="0" w:evenHBand="0" w:firstRowFirstColumn="0" w:firstRowLastColumn="0" w:lastRowFirstColumn="0" w:lastRowLastColumn="0"/>
              <w:rPr>
                <w:del w:id="466" w:author="Janneth Estefania Hoyos Rea" w:date="2021-09-29T22:27:00Z"/>
              </w:rPr>
            </w:pPr>
            <w:del w:id="467" w:author="Janneth Estefania Hoyos Rea" w:date="2021-09-29T22:27:00Z">
              <w:r w:rsidDel="0059527C">
                <w:delText>Accessi</w:delText>
              </w:r>
            </w:del>
          </w:p>
        </w:tc>
        <w:tc>
          <w:tcPr>
            <w:tcW w:w="2025" w:type="dxa"/>
          </w:tcPr>
          <w:p w14:paraId="3E7C53FD" w14:textId="53893ADD" w:rsidR="00744EFB" w:rsidDel="0059527C" w:rsidRDefault="00FF41A2">
            <w:pPr>
              <w:cnfStyle w:val="100000000000" w:firstRow="1" w:lastRow="0" w:firstColumn="0" w:lastColumn="0" w:oddVBand="0" w:evenVBand="0" w:oddHBand="0" w:evenHBand="0" w:firstRowFirstColumn="0" w:firstRowLastColumn="0" w:lastRowFirstColumn="0" w:lastRowLastColumn="0"/>
              <w:rPr>
                <w:del w:id="468" w:author="Janneth Estefania Hoyos Rea" w:date="2021-09-29T22:27:00Z"/>
              </w:rPr>
            </w:pPr>
            <w:del w:id="469" w:author="Janneth Estefania Hoyos Rea" w:date="2021-09-29T22:27:00Z">
              <w:r w:rsidDel="0059527C">
                <w:delText>Tipo</w:delText>
              </w:r>
            </w:del>
          </w:p>
        </w:tc>
      </w:tr>
      <w:tr w:rsidR="00744EFB" w:rsidDel="0059527C" w14:paraId="754FC25F" w14:textId="67D8F9A7" w:rsidTr="00744EFB">
        <w:trPr>
          <w:cnfStyle w:val="000000100000" w:firstRow="0" w:lastRow="0" w:firstColumn="0" w:lastColumn="0" w:oddVBand="0" w:evenVBand="0" w:oddHBand="1" w:evenHBand="0" w:firstRowFirstColumn="0" w:firstRowLastColumn="0" w:lastRowFirstColumn="0" w:lastRowLastColumn="0"/>
          <w:del w:id="470" w:author="Janneth Estefania Hoyos Rea" w:date="2021-09-29T22:27:00Z"/>
        </w:trPr>
        <w:tc>
          <w:tcPr>
            <w:cnfStyle w:val="001000000000" w:firstRow="0" w:lastRow="0" w:firstColumn="1" w:lastColumn="0" w:oddVBand="0" w:evenVBand="0" w:oddHBand="0" w:evenHBand="0" w:firstRowFirstColumn="0" w:firstRowLastColumn="0" w:lastRowFirstColumn="0" w:lastRowLastColumn="0"/>
            <w:tcW w:w="2355" w:type="dxa"/>
          </w:tcPr>
          <w:p w14:paraId="4D452457" w14:textId="7D80B8A0" w:rsidR="00744EFB" w:rsidDel="0059527C" w:rsidRDefault="00FF41A2">
            <w:pPr>
              <w:rPr>
                <w:del w:id="471" w:author="Janneth Estefania Hoyos Rea" w:date="2021-09-29T22:27:00Z"/>
              </w:rPr>
            </w:pPr>
            <w:del w:id="472" w:author="Janneth Estefania Hoyos Rea" w:date="2021-09-29T22:27:00Z">
              <w:r w:rsidDel="0059527C">
                <w:delText>Prenotazione</w:delText>
              </w:r>
            </w:del>
          </w:p>
        </w:tc>
        <w:tc>
          <w:tcPr>
            <w:tcW w:w="2745" w:type="dxa"/>
          </w:tcPr>
          <w:p w14:paraId="709009CD" w14:textId="4E37CD4E" w:rsidR="00744EFB" w:rsidDel="0059527C" w:rsidRDefault="00FF41A2">
            <w:pPr>
              <w:cnfStyle w:val="000000100000" w:firstRow="0" w:lastRow="0" w:firstColumn="0" w:lastColumn="0" w:oddVBand="0" w:evenVBand="0" w:oddHBand="1" w:evenHBand="0" w:firstRowFirstColumn="0" w:firstRowLastColumn="0" w:lastRowFirstColumn="0" w:lastRowLastColumn="0"/>
              <w:rPr>
                <w:del w:id="473" w:author="Janneth Estefania Hoyos Rea" w:date="2021-09-29T22:27:00Z"/>
              </w:rPr>
            </w:pPr>
            <w:del w:id="474" w:author="Janneth Estefania Hoyos Rea" w:date="2021-09-29T22:27:00Z">
              <w:r w:rsidDel="0059527C">
                <w:delText>Relazione</w:delText>
              </w:r>
            </w:del>
          </w:p>
        </w:tc>
        <w:tc>
          <w:tcPr>
            <w:tcW w:w="2505" w:type="dxa"/>
          </w:tcPr>
          <w:p w14:paraId="60D4E266" w14:textId="4DCC1ADA" w:rsidR="00744EFB" w:rsidDel="0059527C" w:rsidRDefault="00FF41A2">
            <w:pPr>
              <w:cnfStyle w:val="000000100000" w:firstRow="0" w:lastRow="0" w:firstColumn="0" w:lastColumn="0" w:oddVBand="0" w:evenVBand="0" w:oddHBand="1" w:evenHBand="0" w:firstRowFirstColumn="0" w:firstRowLastColumn="0" w:lastRowFirstColumn="0" w:lastRowLastColumn="0"/>
              <w:rPr>
                <w:del w:id="475" w:author="Janneth Estefania Hoyos Rea" w:date="2021-09-29T22:27:00Z"/>
              </w:rPr>
            </w:pPr>
            <w:del w:id="476" w:author="Janneth Estefania Hoyos Rea" w:date="2021-09-29T22:27:00Z">
              <w:r w:rsidDel="0059527C">
                <w:delText>1</w:delText>
              </w:r>
            </w:del>
          </w:p>
        </w:tc>
        <w:tc>
          <w:tcPr>
            <w:tcW w:w="2025" w:type="dxa"/>
          </w:tcPr>
          <w:p w14:paraId="61FE56AB" w14:textId="2A2EFE27" w:rsidR="00744EFB" w:rsidDel="0059527C" w:rsidRDefault="00FF41A2">
            <w:pPr>
              <w:cnfStyle w:val="000000100000" w:firstRow="0" w:lastRow="0" w:firstColumn="0" w:lastColumn="0" w:oddVBand="0" w:evenVBand="0" w:oddHBand="1" w:evenHBand="0" w:firstRowFirstColumn="0" w:firstRowLastColumn="0" w:lastRowFirstColumn="0" w:lastRowLastColumn="0"/>
              <w:rPr>
                <w:del w:id="477" w:author="Janneth Estefania Hoyos Rea" w:date="2021-09-29T22:27:00Z"/>
              </w:rPr>
            </w:pPr>
            <w:del w:id="478" w:author="Janneth Estefania Hoyos Rea" w:date="2021-09-29T22:27:00Z">
              <w:r w:rsidDel="0059527C">
                <w:delText>S</w:delText>
              </w:r>
            </w:del>
          </w:p>
        </w:tc>
      </w:tr>
      <w:tr w:rsidR="00744EFB" w:rsidDel="0059527C" w14:paraId="55488FF2" w14:textId="2380C6CD" w:rsidTr="00744EFB">
        <w:trPr>
          <w:del w:id="479" w:author="Janneth Estefania Hoyos Rea" w:date="2021-09-29T22:27:00Z"/>
        </w:trPr>
        <w:tc>
          <w:tcPr>
            <w:cnfStyle w:val="001000000000" w:firstRow="0" w:lastRow="0" w:firstColumn="1" w:lastColumn="0" w:oddVBand="0" w:evenVBand="0" w:oddHBand="0" w:evenHBand="0" w:firstRowFirstColumn="0" w:firstRowLastColumn="0" w:lastRowFirstColumn="0" w:lastRowLastColumn="0"/>
            <w:tcW w:w="2355" w:type="dxa"/>
          </w:tcPr>
          <w:p w14:paraId="0FE0B811" w14:textId="09EE738F" w:rsidR="00744EFB" w:rsidDel="0059527C" w:rsidRDefault="00FF41A2">
            <w:pPr>
              <w:rPr>
                <w:del w:id="480" w:author="Janneth Estefania Hoyos Rea" w:date="2021-09-29T22:27:00Z"/>
              </w:rPr>
            </w:pPr>
            <w:del w:id="481" w:author="Janneth Estefania Hoyos Rea" w:date="2021-09-29T22:27:00Z">
              <w:r w:rsidDel="0059527C">
                <w:delText>Cittadino</w:delText>
              </w:r>
            </w:del>
          </w:p>
        </w:tc>
        <w:tc>
          <w:tcPr>
            <w:tcW w:w="2745" w:type="dxa"/>
          </w:tcPr>
          <w:p w14:paraId="3B0219E6" w14:textId="1BD3DA0B" w:rsidR="00744EFB" w:rsidDel="0059527C" w:rsidRDefault="00FF41A2">
            <w:pPr>
              <w:cnfStyle w:val="000000000000" w:firstRow="0" w:lastRow="0" w:firstColumn="0" w:lastColumn="0" w:oddVBand="0" w:evenVBand="0" w:oddHBand="0" w:evenHBand="0" w:firstRowFirstColumn="0" w:firstRowLastColumn="0" w:lastRowFirstColumn="0" w:lastRowLastColumn="0"/>
              <w:rPr>
                <w:del w:id="482" w:author="Janneth Estefania Hoyos Rea" w:date="2021-09-29T22:27:00Z"/>
              </w:rPr>
            </w:pPr>
            <w:del w:id="483" w:author="Janneth Estefania Hoyos Rea" w:date="2021-09-29T22:27:00Z">
              <w:r w:rsidDel="0059527C">
                <w:delText>Entità</w:delText>
              </w:r>
            </w:del>
          </w:p>
        </w:tc>
        <w:tc>
          <w:tcPr>
            <w:tcW w:w="2505" w:type="dxa"/>
          </w:tcPr>
          <w:p w14:paraId="5AA86F75" w14:textId="2960881A" w:rsidR="00744EFB" w:rsidDel="0059527C" w:rsidRDefault="00FF41A2">
            <w:pPr>
              <w:cnfStyle w:val="000000000000" w:firstRow="0" w:lastRow="0" w:firstColumn="0" w:lastColumn="0" w:oddVBand="0" w:evenVBand="0" w:oddHBand="0" w:evenHBand="0" w:firstRowFirstColumn="0" w:firstRowLastColumn="0" w:lastRowFirstColumn="0" w:lastRowLastColumn="0"/>
              <w:rPr>
                <w:del w:id="484" w:author="Janneth Estefania Hoyos Rea" w:date="2021-09-29T22:27:00Z"/>
              </w:rPr>
            </w:pPr>
            <w:del w:id="485" w:author="Janneth Estefania Hoyos Rea" w:date="2021-09-29T22:27:00Z">
              <w:r w:rsidDel="0059527C">
                <w:delText xml:space="preserve">1 </w:delText>
              </w:r>
            </w:del>
          </w:p>
        </w:tc>
        <w:tc>
          <w:tcPr>
            <w:tcW w:w="2025" w:type="dxa"/>
          </w:tcPr>
          <w:p w14:paraId="0AC8D2B8" w14:textId="77521872" w:rsidR="00744EFB" w:rsidDel="0059527C" w:rsidRDefault="00FF41A2">
            <w:pPr>
              <w:cnfStyle w:val="000000000000" w:firstRow="0" w:lastRow="0" w:firstColumn="0" w:lastColumn="0" w:oddVBand="0" w:evenVBand="0" w:oddHBand="0" w:evenHBand="0" w:firstRowFirstColumn="0" w:firstRowLastColumn="0" w:lastRowFirstColumn="0" w:lastRowLastColumn="0"/>
              <w:rPr>
                <w:del w:id="486" w:author="Janneth Estefania Hoyos Rea" w:date="2021-09-29T22:27:00Z"/>
              </w:rPr>
            </w:pPr>
            <w:del w:id="487" w:author="Janneth Estefania Hoyos Rea" w:date="2021-09-29T22:27:00Z">
              <w:r w:rsidDel="0059527C">
                <w:delText>S</w:delText>
              </w:r>
            </w:del>
          </w:p>
        </w:tc>
      </w:tr>
      <w:tr w:rsidR="00744EFB" w:rsidDel="0059527C" w14:paraId="1B455A56" w14:textId="75A48FCA" w:rsidTr="00744EFB">
        <w:trPr>
          <w:cnfStyle w:val="000000100000" w:firstRow="0" w:lastRow="0" w:firstColumn="0" w:lastColumn="0" w:oddVBand="0" w:evenVBand="0" w:oddHBand="1" w:evenHBand="0" w:firstRowFirstColumn="0" w:firstRowLastColumn="0" w:lastRowFirstColumn="0" w:lastRowLastColumn="0"/>
          <w:del w:id="488" w:author="Janneth Estefania Hoyos Rea" w:date="2021-09-29T22:27:00Z"/>
        </w:trPr>
        <w:tc>
          <w:tcPr>
            <w:cnfStyle w:val="001000000000" w:firstRow="0" w:lastRow="0" w:firstColumn="1" w:lastColumn="0" w:oddVBand="0" w:evenVBand="0" w:oddHBand="0" w:evenHBand="0" w:firstRowFirstColumn="0" w:firstRowLastColumn="0" w:lastRowFirstColumn="0" w:lastRowLastColumn="0"/>
            <w:tcW w:w="2355" w:type="dxa"/>
          </w:tcPr>
          <w:p w14:paraId="5BC70C1B" w14:textId="1E5763D7" w:rsidR="00744EFB" w:rsidDel="0059527C" w:rsidRDefault="00FF41A2">
            <w:pPr>
              <w:rPr>
                <w:del w:id="489" w:author="Janneth Estefania Hoyos Rea" w:date="2021-09-29T22:27:00Z"/>
              </w:rPr>
            </w:pPr>
            <w:del w:id="490" w:author="Janneth Estefania Hoyos Rea" w:date="2021-09-29T22:27:00Z">
              <w:r w:rsidDel="0059527C">
                <w:delText>Personale Sanitario e scolastico</w:delText>
              </w:r>
            </w:del>
          </w:p>
        </w:tc>
        <w:tc>
          <w:tcPr>
            <w:tcW w:w="2745" w:type="dxa"/>
          </w:tcPr>
          <w:p w14:paraId="7E2855CD" w14:textId="199DFFE1" w:rsidR="00744EFB" w:rsidDel="0059527C" w:rsidRDefault="00FF41A2">
            <w:pPr>
              <w:cnfStyle w:val="000000100000" w:firstRow="0" w:lastRow="0" w:firstColumn="0" w:lastColumn="0" w:oddVBand="0" w:evenVBand="0" w:oddHBand="1" w:evenHBand="0" w:firstRowFirstColumn="0" w:firstRowLastColumn="0" w:lastRowFirstColumn="0" w:lastRowLastColumn="0"/>
              <w:rPr>
                <w:del w:id="491" w:author="Janneth Estefania Hoyos Rea" w:date="2021-09-29T22:27:00Z"/>
              </w:rPr>
            </w:pPr>
            <w:del w:id="492" w:author="Janneth Estefania Hoyos Rea" w:date="2021-09-29T22:27:00Z">
              <w:r w:rsidDel="0059527C">
                <w:delText>Entità</w:delText>
              </w:r>
            </w:del>
          </w:p>
        </w:tc>
        <w:tc>
          <w:tcPr>
            <w:tcW w:w="2505" w:type="dxa"/>
          </w:tcPr>
          <w:p w14:paraId="6C708C2F" w14:textId="5D6E2D3C" w:rsidR="00744EFB" w:rsidDel="0059527C" w:rsidRDefault="00FF41A2">
            <w:pPr>
              <w:cnfStyle w:val="000000100000" w:firstRow="0" w:lastRow="0" w:firstColumn="0" w:lastColumn="0" w:oddVBand="0" w:evenVBand="0" w:oddHBand="1" w:evenHBand="0" w:firstRowFirstColumn="0" w:firstRowLastColumn="0" w:lastRowFirstColumn="0" w:lastRowLastColumn="0"/>
              <w:rPr>
                <w:del w:id="493" w:author="Janneth Estefania Hoyos Rea" w:date="2021-09-29T22:27:00Z"/>
              </w:rPr>
            </w:pPr>
            <w:del w:id="494" w:author="Janneth Estefania Hoyos Rea" w:date="2021-09-29T22:27:00Z">
              <w:r w:rsidDel="0059527C">
                <w:delText>0,03</w:delText>
              </w:r>
            </w:del>
          </w:p>
        </w:tc>
        <w:tc>
          <w:tcPr>
            <w:tcW w:w="2025" w:type="dxa"/>
          </w:tcPr>
          <w:p w14:paraId="34BEEAE0" w14:textId="66CA301C" w:rsidR="00744EFB" w:rsidDel="0059527C" w:rsidRDefault="00FF41A2">
            <w:pPr>
              <w:cnfStyle w:val="000000100000" w:firstRow="0" w:lastRow="0" w:firstColumn="0" w:lastColumn="0" w:oddVBand="0" w:evenVBand="0" w:oddHBand="1" w:evenHBand="0" w:firstRowFirstColumn="0" w:firstRowLastColumn="0" w:lastRowFirstColumn="0" w:lastRowLastColumn="0"/>
              <w:rPr>
                <w:del w:id="495" w:author="Janneth Estefania Hoyos Rea" w:date="2021-09-29T22:27:00Z"/>
              </w:rPr>
            </w:pPr>
            <w:del w:id="496" w:author="Janneth Estefania Hoyos Rea" w:date="2021-09-29T22:27:00Z">
              <w:r w:rsidDel="0059527C">
                <w:delText>S</w:delText>
              </w:r>
            </w:del>
          </w:p>
        </w:tc>
      </w:tr>
      <w:tr w:rsidR="00744EFB" w:rsidDel="0059527C" w14:paraId="068EAF82" w14:textId="4ED2573B" w:rsidTr="00744EFB">
        <w:trPr>
          <w:del w:id="497" w:author="Janneth Estefania Hoyos Rea" w:date="2021-09-29T22:27:00Z"/>
        </w:trPr>
        <w:tc>
          <w:tcPr>
            <w:cnfStyle w:val="001000000000" w:firstRow="0" w:lastRow="0" w:firstColumn="1" w:lastColumn="0" w:oddVBand="0" w:evenVBand="0" w:oddHBand="0" w:evenHBand="0" w:firstRowFirstColumn="0" w:firstRowLastColumn="0" w:lastRowFirstColumn="0" w:lastRowLastColumn="0"/>
            <w:tcW w:w="2355" w:type="dxa"/>
          </w:tcPr>
          <w:p w14:paraId="4EA7493E" w14:textId="452D2E9F" w:rsidR="00744EFB" w:rsidDel="0059527C" w:rsidRDefault="00FF41A2">
            <w:pPr>
              <w:rPr>
                <w:del w:id="498" w:author="Janneth Estefania Hoyos Rea" w:date="2021-09-29T22:27:00Z"/>
              </w:rPr>
            </w:pPr>
            <w:del w:id="499" w:author="Janneth Estefania Hoyos Rea" w:date="2021-09-29T22:27:00Z">
              <w:r w:rsidDel="0059527C">
                <w:delText>Categorie fragili</w:delText>
              </w:r>
            </w:del>
          </w:p>
        </w:tc>
        <w:tc>
          <w:tcPr>
            <w:tcW w:w="2745" w:type="dxa"/>
          </w:tcPr>
          <w:p w14:paraId="02B1AB9D" w14:textId="71625583" w:rsidR="00744EFB" w:rsidDel="0059527C" w:rsidRDefault="00FF41A2">
            <w:pPr>
              <w:cnfStyle w:val="000000000000" w:firstRow="0" w:lastRow="0" w:firstColumn="0" w:lastColumn="0" w:oddVBand="0" w:evenVBand="0" w:oddHBand="0" w:evenHBand="0" w:firstRowFirstColumn="0" w:firstRowLastColumn="0" w:lastRowFirstColumn="0" w:lastRowLastColumn="0"/>
              <w:rPr>
                <w:del w:id="500" w:author="Janneth Estefania Hoyos Rea" w:date="2021-09-29T22:27:00Z"/>
              </w:rPr>
            </w:pPr>
            <w:del w:id="501" w:author="Janneth Estefania Hoyos Rea" w:date="2021-09-29T22:27:00Z">
              <w:r w:rsidDel="0059527C">
                <w:delText>Entità</w:delText>
              </w:r>
            </w:del>
          </w:p>
        </w:tc>
        <w:tc>
          <w:tcPr>
            <w:tcW w:w="2505" w:type="dxa"/>
          </w:tcPr>
          <w:p w14:paraId="75116293" w14:textId="647774EE" w:rsidR="00744EFB" w:rsidDel="0059527C" w:rsidRDefault="00FF41A2">
            <w:pPr>
              <w:cnfStyle w:val="000000000000" w:firstRow="0" w:lastRow="0" w:firstColumn="0" w:lastColumn="0" w:oddVBand="0" w:evenVBand="0" w:oddHBand="0" w:evenHBand="0" w:firstRowFirstColumn="0" w:firstRowLastColumn="0" w:lastRowFirstColumn="0" w:lastRowLastColumn="0"/>
              <w:rPr>
                <w:del w:id="502" w:author="Janneth Estefania Hoyos Rea" w:date="2021-09-29T22:27:00Z"/>
              </w:rPr>
            </w:pPr>
            <w:del w:id="503" w:author="Janneth Estefania Hoyos Rea" w:date="2021-09-29T22:27:00Z">
              <w:r w:rsidDel="0059527C">
                <w:delText>0,25</w:delText>
              </w:r>
            </w:del>
          </w:p>
        </w:tc>
        <w:tc>
          <w:tcPr>
            <w:tcW w:w="2025" w:type="dxa"/>
          </w:tcPr>
          <w:p w14:paraId="36FF989E" w14:textId="55CDAF7E" w:rsidR="00744EFB" w:rsidDel="0059527C" w:rsidRDefault="00FF41A2">
            <w:pPr>
              <w:cnfStyle w:val="000000000000" w:firstRow="0" w:lastRow="0" w:firstColumn="0" w:lastColumn="0" w:oddVBand="0" w:evenVBand="0" w:oddHBand="0" w:evenHBand="0" w:firstRowFirstColumn="0" w:firstRowLastColumn="0" w:lastRowFirstColumn="0" w:lastRowLastColumn="0"/>
              <w:rPr>
                <w:del w:id="504" w:author="Janneth Estefania Hoyos Rea" w:date="2021-09-29T22:27:00Z"/>
              </w:rPr>
            </w:pPr>
            <w:del w:id="505" w:author="Janneth Estefania Hoyos Rea" w:date="2021-09-29T22:27:00Z">
              <w:r w:rsidDel="0059527C">
                <w:delText>S</w:delText>
              </w:r>
            </w:del>
          </w:p>
        </w:tc>
      </w:tr>
      <w:tr w:rsidR="00744EFB" w:rsidDel="0059527C" w14:paraId="5886EA20" w14:textId="19701698" w:rsidTr="00744EFB">
        <w:trPr>
          <w:cnfStyle w:val="000000100000" w:firstRow="0" w:lastRow="0" w:firstColumn="0" w:lastColumn="0" w:oddVBand="0" w:evenVBand="0" w:oddHBand="1" w:evenHBand="0" w:firstRowFirstColumn="0" w:firstRowLastColumn="0" w:lastRowFirstColumn="0" w:lastRowLastColumn="0"/>
          <w:del w:id="506" w:author="Janneth Estefania Hoyos Rea" w:date="2021-09-29T22:27:00Z"/>
        </w:trPr>
        <w:tc>
          <w:tcPr>
            <w:cnfStyle w:val="001000000000" w:firstRow="0" w:lastRow="0" w:firstColumn="1" w:lastColumn="0" w:oddVBand="0" w:evenVBand="0" w:oddHBand="0" w:evenHBand="0" w:firstRowFirstColumn="0" w:firstRowLastColumn="0" w:lastRowFirstColumn="0" w:lastRowLastColumn="0"/>
            <w:tcW w:w="2355" w:type="dxa"/>
          </w:tcPr>
          <w:p w14:paraId="2AEFB3FE" w14:textId="76693FD5" w:rsidR="00744EFB" w:rsidDel="0059527C" w:rsidRDefault="00FF41A2">
            <w:pPr>
              <w:rPr>
                <w:del w:id="507" w:author="Janneth Estefania Hoyos Rea" w:date="2021-09-29T22:27:00Z"/>
              </w:rPr>
            </w:pPr>
            <w:del w:id="508" w:author="Janneth Estefania Hoyos Rea" w:date="2021-09-29T22:27:00Z">
              <w:r w:rsidDel="0059527C">
                <w:delText>Convocazione</w:delText>
              </w:r>
            </w:del>
          </w:p>
        </w:tc>
        <w:tc>
          <w:tcPr>
            <w:tcW w:w="2745" w:type="dxa"/>
          </w:tcPr>
          <w:p w14:paraId="48D8DFBB" w14:textId="3EC2C092" w:rsidR="00744EFB" w:rsidDel="0059527C" w:rsidRDefault="00FF41A2">
            <w:pPr>
              <w:cnfStyle w:val="000000100000" w:firstRow="0" w:lastRow="0" w:firstColumn="0" w:lastColumn="0" w:oddVBand="0" w:evenVBand="0" w:oddHBand="1" w:evenHBand="0" w:firstRowFirstColumn="0" w:firstRowLastColumn="0" w:lastRowFirstColumn="0" w:lastRowLastColumn="0"/>
              <w:rPr>
                <w:del w:id="509" w:author="Janneth Estefania Hoyos Rea" w:date="2021-09-29T22:27:00Z"/>
              </w:rPr>
            </w:pPr>
            <w:del w:id="510" w:author="Janneth Estefania Hoyos Rea" w:date="2021-09-29T22:27:00Z">
              <w:r w:rsidDel="0059527C">
                <w:delText>Entità</w:delText>
              </w:r>
            </w:del>
          </w:p>
        </w:tc>
        <w:tc>
          <w:tcPr>
            <w:tcW w:w="2505" w:type="dxa"/>
          </w:tcPr>
          <w:p w14:paraId="430BD536" w14:textId="506273FC" w:rsidR="00744EFB" w:rsidDel="0059527C" w:rsidRDefault="00FF41A2">
            <w:pPr>
              <w:cnfStyle w:val="000000100000" w:firstRow="0" w:lastRow="0" w:firstColumn="0" w:lastColumn="0" w:oddVBand="0" w:evenVBand="0" w:oddHBand="1" w:evenHBand="0" w:firstRowFirstColumn="0" w:firstRowLastColumn="0" w:lastRowFirstColumn="0" w:lastRowLastColumn="0"/>
              <w:rPr>
                <w:del w:id="511" w:author="Janneth Estefania Hoyos Rea" w:date="2021-09-29T22:27:00Z"/>
              </w:rPr>
            </w:pPr>
            <w:del w:id="512" w:author="Janneth Estefania Hoyos Rea" w:date="2021-09-29T22:27:00Z">
              <w:r w:rsidDel="0059527C">
                <w:delText>1</w:delText>
              </w:r>
            </w:del>
          </w:p>
        </w:tc>
        <w:tc>
          <w:tcPr>
            <w:tcW w:w="2025" w:type="dxa"/>
          </w:tcPr>
          <w:p w14:paraId="37FF4F03" w14:textId="6C08674E" w:rsidR="00744EFB" w:rsidDel="0059527C" w:rsidRDefault="00FF41A2">
            <w:pPr>
              <w:cnfStyle w:val="000000100000" w:firstRow="0" w:lastRow="0" w:firstColumn="0" w:lastColumn="0" w:oddVBand="0" w:evenVBand="0" w:oddHBand="1" w:evenHBand="0" w:firstRowFirstColumn="0" w:firstRowLastColumn="0" w:lastRowFirstColumn="0" w:lastRowLastColumn="0"/>
              <w:rPr>
                <w:del w:id="513" w:author="Janneth Estefania Hoyos Rea" w:date="2021-09-29T22:27:00Z"/>
              </w:rPr>
            </w:pPr>
            <w:del w:id="514" w:author="Janneth Estefania Hoyos Rea" w:date="2021-09-29T22:27:00Z">
              <w:r w:rsidDel="0059527C">
                <w:delText>S</w:delText>
              </w:r>
            </w:del>
          </w:p>
        </w:tc>
      </w:tr>
      <w:tr w:rsidR="00744EFB" w:rsidDel="0059527C" w14:paraId="0BCF9E92" w14:textId="5C6E634E" w:rsidTr="00744EFB">
        <w:trPr>
          <w:del w:id="515" w:author="Janneth Estefania Hoyos Rea" w:date="2021-09-29T22:27:00Z"/>
        </w:trPr>
        <w:tc>
          <w:tcPr>
            <w:cnfStyle w:val="001000000000" w:firstRow="0" w:lastRow="0" w:firstColumn="1" w:lastColumn="0" w:oddVBand="0" w:evenVBand="0" w:oddHBand="0" w:evenHBand="0" w:firstRowFirstColumn="0" w:firstRowLastColumn="0" w:lastRowFirstColumn="0" w:lastRowLastColumn="0"/>
            <w:tcW w:w="2355" w:type="dxa"/>
          </w:tcPr>
          <w:p w14:paraId="4AD0A4C4" w14:textId="7C1F9769" w:rsidR="00744EFB" w:rsidDel="0059527C" w:rsidRDefault="00FF41A2">
            <w:pPr>
              <w:rPr>
                <w:del w:id="516" w:author="Janneth Estefania Hoyos Rea" w:date="2021-09-29T22:27:00Z"/>
              </w:rPr>
            </w:pPr>
            <w:del w:id="517" w:author="Janneth Estefania Hoyos Rea" w:date="2021-09-29T22:27:00Z">
              <w:r w:rsidDel="0059527C">
                <w:delText>Residenza</w:delText>
              </w:r>
            </w:del>
          </w:p>
        </w:tc>
        <w:tc>
          <w:tcPr>
            <w:tcW w:w="2745" w:type="dxa"/>
          </w:tcPr>
          <w:p w14:paraId="414DD68F" w14:textId="6300A14F" w:rsidR="00744EFB" w:rsidDel="0059527C" w:rsidRDefault="00FF41A2">
            <w:pPr>
              <w:cnfStyle w:val="000000000000" w:firstRow="0" w:lastRow="0" w:firstColumn="0" w:lastColumn="0" w:oddVBand="0" w:evenVBand="0" w:oddHBand="0" w:evenHBand="0" w:firstRowFirstColumn="0" w:firstRowLastColumn="0" w:lastRowFirstColumn="0" w:lastRowLastColumn="0"/>
              <w:rPr>
                <w:del w:id="518" w:author="Janneth Estefania Hoyos Rea" w:date="2021-09-29T22:27:00Z"/>
              </w:rPr>
            </w:pPr>
            <w:del w:id="519" w:author="Janneth Estefania Hoyos Rea" w:date="2021-09-29T22:27:00Z">
              <w:r w:rsidDel="0059527C">
                <w:delText>Relazione</w:delText>
              </w:r>
            </w:del>
          </w:p>
        </w:tc>
        <w:tc>
          <w:tcPr>
            <w:tcW w:w="2505" w:type="dxa"/>
          </w:tcPr>
          <w:p w14:paraId="622D003E" w14:textId="2A3951CE" w:rsidR="00744EFB" w:rsidDel="0059527C" w:rsidRDefault="00FF41A2">
            <w:pPr>
              <w:cnfStyle w:val="000000000000" w:firstRow="0" w:lastRow="0" w:firstColumn="0" w:lastColumn="0" w:oddVBand="0" w:evenVBand="0" w:oddHBand="0" w:evenHBand="0" w:firstRowFirstColumn="0" w:firstRowLastColumn="0" w:lastRowFirstColumn="0" w:lastRowLastColumn="0"/>
              <w:rPr>
                <w:del w:id="520" w:author="Janneth Estefania Hoyos Rea" w:date="2021-09-29T22:27:00Z"/>
              </w:rPr>
            </w:pPr>
            <w:del w:id="521" w:author="Janneth Estefania Hoyos Rea" w:date="2021-09-29T22:27:00Z">
              <w:r w:rsidDel="0059527C">
                <w:delText>1</w:delText>
              </w:r>
            </w:del>
          </w:p>
        </w:tc>
        <w:tc>
          <w:tcPr>
            <w:tcW w:w="2025" w:type="dxa"/>
          </w:tcPr>
          <w:p w14:paraId="736F319F" w14:textId="74041A35" w:rsidR="00744EFB" w:rsidDel="0059527C" w:rsidRDefault="00FF41A2">
            <w:pPr>
              <w:cnfStyle w:val="000000000000" w:firstRow="0" w:lastRow="0" w:firstColumn="0" w:lastColumn="0" w:oddVBand="0" w:evenVBand="0" w:oddHBand="0" w:evenHBand="0" w:firstRowFirstColumn="0" w:firstRowLastColumn="0" w:lastRowFirstColumn="0" w:lastRowLastColumn="0"/>
              <w:rPr>
                <w:del w:id="522" w:author="Janneth Estefania Hoyos Rea" w:date="2021-09-29T22:27:00Z"/>
              </w:rPr>
            </w:pPr>
            <w:del w:id="523" w:author="Janneth Estefania Hoyos Rea" w:date="2021-09-29T22:27:00Z">
              <w:r w:rsidDel="0059527C">
                <w:delText>L</w:delText>
              </w:r>
            </w:del>
          </w:p>
        </w:tc>
      </w:tr>
      <w:tr w:rsidR="00744EFB" w:rsidDel="0059527C" w14:paraId="5F83D809" w14:textId="44F245E1" w:rsidTr="00744EFB">
        <w:trPr>
          <w:cnfStyle w:val="000000100000" w:firstRow="0" w:lastRow="0" w:firstColumn="0" w:lastColumn="0" w:oddVBand="0" w:evenVBand="0" w:oddHBand="1" w:evenHBand="0" w:firstRowFirstColumn="0" w:firstRowLastColumn="0" w:lastRowFirstColumn="0" w:lastRowLastColumn="0"/>
          <w:del w:id="524" w:author="Janneth Estefania Hoyos Rea" w:date="2021-09-29T22:27:00Z"/>
        </w:trPr>
        <w:tc>
          <w:tcPr>
            <w:cnfStyle w:val="001000000000" w:firstRow="0" w:lastRow="0" w:firstColumn="1" w:lastColumn="0" w:oddVBand="0" w:evenVBand="0" w:oddHBand="0" w:evenHBand="0" w:firstRowFirstColumn="0" w:firstRowLastColumn="0" w:lastRowFirstColumn="0" w:lastRowLastColumn="0"/>
            <w:tcW w:w="2355" w:type="dxa"/>
          </w:tcPr>
          <w:p w14:paraId="3702F99E" w14:textId="11E49183" w:rsidR="00744EFB" w:rsidDel="0059527C" w:rsidRDefault="00FF41A2">
            <w:pPr>
              <w:rPr>
                <w:del w:id="525" w:author="Janneth Estefania Hoyos Rea" w:date="2021-09-29T22:27:00Z"/>
              </w:rPr>
            </w:pPr>
            <w:del w:id="526" w:author="Janneth Estefania Hoyos Rea" w:date="2021-09-29T22:27:00Z">
              <w:r w:rsidDel="0059527C">
                <w:delText>Città</w:delText>
              </w:r>
            </w:del>
          </w:p>
        </w:tc>
        <w:tc>
          <w:tcPr>
            <w:tcW w:w="2745" w:type="dxa"/>
          </w:tcPr>
          <w:p w14:paraId="082EED2E" w14:textId="08AF10D5" w:rsidR="00744EFB" w:rsidDel="0059527C" w:rsidRDefault="00FF41A2">
            <w:pPr>
              <w:cnfStyle w:val="000000100000" w:firstRow="0" w:lastRow="0" w:firstColumn="0" w:lastColumn="0" w:oddVBand="0" w:evenVBand="0" w:oddHBand="1" w:evenHBand="0" w:firstRowFirstColumn="0" w:firstRowLastColumn="0" w:lastRowFirstColumn="0" w:lastRowLastColumn="0"/>
              <w:rPr>
                <w:del w:id="527" w:author="Janneth Estefania Hoyos Rea" w:date="2021-09-29T22:27:00Z"/>
              </w:rPr>
            </w:pPr>
            <w:del w:id="528" w:author="Janneth Estefania Hoyos Rea" w:date="2021-09-29T22:27:00Z">
              <w:r w:rsidDel="0059527C">
                <w:delText>Entità</w:delText>
              </w:r>
            </w:del>
          </w:p>
        </w:tc>
        <w:tc>
          <w:tcPr>
            <w:tcW w:w="2505" w:type="dxa"/>
          </w:tcPr>
          <w:p w14:paraId="0B4DBBD4" w14:textId="3F255E5F" w:rsidR="00744EFB" w:rsidDel="0059527C" w:rsidRDefault="00FF41A2">
            <w:pPr>
              <w:cnfStyle w:val="000000100000" w:firstRow="0" w:lastRow="0" w:firstColumn="0" w:lastColumn="0" w:oddVBand="0" w:evenVBand="0" w:oddHBand="1" w:evenHBand="0" w:firstRowFirstColumn="0" w:firstRowLastColumn="0" w:lastRowFirstColumn="0" w:lastRowLastColumn="0"/>
              <w:rPr>
                <w:del w:id="529" w:author="Janneth Estefania Hoyos Rea" w:date="2021-09-29T22:27:00Z"/>
              </w:rPr>
            </w:pPr>
            <w:del w:id="530" w:author="Janneth Estefania Hoyos Rea" w:date="2021-09-29T22:27:00Z">
              <w:r w:rsidDel="0059527C">
                <w:delText>1</w:delText>
              </w:r>
            </w:del>
          </w:p>
        </w:tc>
        <w:tc>
          <w:tcPr>
            <w:tcW w:w="2025" w:type="dxa"/>
          </w:tcPr>
          <w:p w14:paraId="402B7DBF" w14:textId="17A235AF" w:rsidR="00744EFB" w:rsidDel="0059527C" w:rsidRDefault="00FF41A2">
            <w:pPr>
              <w:cnfStyle w:val="000000100000" w:firstRow="0" w:lastRow="0" w:firstColumn="0" w:lastColumn="0" w:oddVBand="0" w:evenVBand="0" w:oddHBand="1" w:evenHBand="0" w:firstRowFirstColumn="0" w:firstRowLastColumn="0" w:lastRowFirstColumn="0" w:lastRowLastColumn="0"/>
              <w:rPr>
                <w:del w:id="531" w:author="Janneth Estefania Hoyos Rea" w:date="2021-09-29T22:27:00Z"/>
              </w:rPr>
            </w:pPr>
            <w:del w:id="532" w:author="Janneth Estefania Hoyos Rea" w:date="2021-09-29T22:27:00Z">
              <w:r w:rsidDel="0059527C">
                <w:delText>L</w:delText>
              </w:r>
            </w:del>
          </w:p>
        </w:tc>
      </w:tr>
      <w:tr w:rsidR="00744EFB" w:rsidDel="0059527C" w14:paraId="2BAF716D" w14:textId="143F3F4A" w:rsidTr="00744EFB">
        <w:trPr>
          <w:del w:id="533" w:author="Janneth Estefania Hoyos Rea" w:date="2021-09-29T22:27:00Z"/>
        </w:trPr>
        <w:tc>
          <w:tcPr>
            <w:cnfStyle w:val="001000000000" w:firstRow="0" w:lastRow="0" w:firstColumn="1" w:lastColumn="0" w:oddVBand="0" w:evenVBand="0" w:oddHBand="0" w:evenHBand="0" w:firstRowFirstColumn="0" w:firstRowLastColumn="0" w:lastRowFirstColumn="0" w:lastRowLastColumn="0"/>
            <w:tcW w:w="2355" w:type="dxa"/>
          </w:tcPr>
          <w:p w14:paraId="6003AE54" w14:textId="1D6F9145" w:rsidR="00744EFB" w:rsidDel="0059527C" w:rsidRDefault="00FF41A2">
            <w:pPr>
              <w:rPr>
                <w:del w:id="534" w:author="Janneth Estefania Hoyos Rea" w:date="2021-09-29T22:27:00Z"/>
              </w:rPr>
            </w:pPr>
            <w:del w:id="535" w:author="Janneth Estefania Hoyos Rea" w:date="2021-09-29T22:27:00Z">
              <w:r w:rsidDel="0059527C">
                <w:delText>Localizzazione</w:delText>
              </w:r>
            </w:del>
          </w:p>
        </w:tc>
        <w:tc>
          <w:tcPr>
            <w:tcW w:w="2745" w:type="dxa"/>
          </w:tcPr>
          <w:p w14:paraId="0843BD49" w14:textId="5C24D74F" w:rsidR="00744EFB" w:rsidDel="0059527C" w:rsidRDefault="00FF41A2">
            <w:pPr>
              <w:cnfStyle w:val="000000000000" w:firstRow="0" w:lastRow="0" w:firstColumn="0" w:lastColumn="0" w:oddVBand="0" w:evenVBand="0" w:oddHBand="0" w:evenHBand="0" w:firstRowFirstColumn="0" w:firstRowLastColumn="0" w:lastRowFirstColumn="0" w:lastRowLastColumn="0"/>
              <w:rPr>
                <w:del w:id="536" w:author="Janneth Estefania Hoyos Rea" w:date="2021-09-29T22:27:00Z"/>
              </w:rPr>
            </w:pPr>
            <w:del w:id="537" w:author="Janneth Estefania Hoyos Rea" w:date="2021-09-29T22:27:00Z">
              <w:r w:rsidDel="0059527C">
                <w:delText>Relazione</w:delText>
              </w:r>
            </w:del>
          </w:p>
        </w:tc>
        <w:tc>
          <w:tcPr>
            <w:tcW w:w="2505" w:type="dxa"/>
          </w:tcPr>
          <w:p w14:paraId="29C15B29" w14:textId="0C64EA56" w:rsidR="00744EFB" w:rsidDel="0059527C" w:rsidRDefault="00FF41A2">
            <w:pPr>
              <w:cnfStyle w:val="000000000000" w:firstRow="0" w:lastRow="0" w:firstColumn="0" w:lastColumn="0" w:oddVBand="0" w:evenVBand="0" w:oddHBand="0" w:evenHBand="0" w:firstRowFirstColumn="0" w:firstRowLastColumn="0" w:lastRowFirstColumn="0" w:lastRowLastColumn="0"/>
              <w:rPr>
                <w:del w:id="538" w:author="Janneth Estefania Hoyos Rea" w:date="2021-09-29T22:27:00Z"/>
              </w:rPr>
            </w:pPr>
            <w:del w:id="539" w:author="Janneth Estefania Hoyos Rea" w:date="2021-09-29T22:27:00Z">
              <w:r w:rsidDel="0059527C">
                <w:delText>1</w:delText>
              </w:r>
            </w:del>
          </w:p>
        </w:tc>
        <w:tc>
          <w:tcPr>
            <w:tcW w:w="2025" w:type="dxa"/>
          </w:tcPr>
          <w:p w14:paraId="79D2EBDD" w14:textId="167EA9A8" w:rsidR="00744EFB" w:rsidDel="0059527C" w:rsidRDefault="00FF41A2">
            <w:pPr>
              <w:cnfStyle w:val="000000000000" w:firstRow="0" w:lastRow="0" w:firstColumn="0" w:lastColumn="0" w:oddVBand="0" w:evenVBand="0" w:oddHBand="0" w:evenHBand="0" w:firstRowFirstColumn="0" w:firstRowLastColumn="0" w:lastRowFirstColumn="0" w:lastRowLastColumn="0"/>
              <w:rPr>
                <w:del w:id="540" w:author="Janneth Estefania Hoyos Rea" w:date="2021-09-29T22:27:00Z"/>
              </w:rPr>
            </w:pPr>
            <w:del w:id="541" w:author="Janneth Estefania Hoyos Rea" w:date="2021-09-29T22:27:00Z">
              <w:r w:rsidDel="0059527C">
                <w:delText>L</w:delText>
              </w:r>
            </w:del>
          </w:p>
        </w:tc>
      </w:tr>
      <w:tr w:rsidR="00744EFB" w:rsidDel="0059527C" w14:paraId="3BE28887" w14:textId="5A2F151F" w:rsidTr="00744EFB">
        <w:trPr>
          <w:cnfStyle w:val="000000100000" w:firstRow="0" w:lastRow="0" w:firstColumn="0" w:lastColumn="0" w:oddVBand="0" w:evenVBand="0" w:oddHBand="1" w:evenHBand="0" w:firstRowFirstColumn="0" w:firstRowLastColumn="0" w:lastRowFirstColumn="0" w:lastRowLastColumn="0"/>
          <w:del w:id="542" w:author="Janneth Estefania Hoyos Rea" w:date="2021-09-29T22:27:00Z"/>
        </w:trPr>
        <w:tc>
          <w:tcPr>
            <w:cnfStyle w:val="001000000000" w:firstRow="0" w:lastRow="0" w:firstColumn="1" w:lastColumn="0" w:oddVBand="0" w:evenVBand="0" w:oddHBand="0" w:evenHBand="0" w:firstRowFirstColumn="0" w:firstRowLastColumn="0" w:lastRowFirstColumn="0" w:lastRowLastColumn="0"/>
            <w:tcW w:w="2355" w:type="dxa"/>
          </w:tcPr>
          <w:p w14:paraId="049F2B0F" w14:textId="596BC8A2" w:rsidR="00744EFB" w:rsidDel="0059527C" w:rsidRDefault="00FF41A2">
            <w:pPr>
              <w:rPr>
                <w:del w:id="543" w:author="Janneth Estefania Hoyos Rea" w:date="2021-09-29T22:27:00Z"/>
              </w:rPr>
            </w:pPr>
            <w:del w:id="544" w:author="Janneth Estefania Hoyos Rea" w:date="2021-09-29T22:27:00Z">
              <w:r w:rsidDel="0059527C">
                <w:delText>Centro vaccinale</w:delText>
              </w:r>
            </w:del>
          </w:p>
        </w:tc>
        <w:tc>
          <w:tcPr>
            <w:tcW w:w="2745" w:type="dxa"/>
          </w:tcPr>
          <w:p w14:paraId="6943845C" w14:textId="16FCC506" w:rsidR="00744EFB" w:rsidDel="0059527C" w:rsidRDefault="00FF41A2">
            <w:pPr>
              <w:cnfStyle w:val="000000100000" w:firstRow="0" w:lastRow="0" w:firstColumn="0" w:lastColumn="0" w:oddVBand="0" w:evenVBand="0" w:oddHBand="1" w:evenHBand="0" w:firstRowFirstColumn="0" w:firstRowLastColumn="0" w:lastRowFirstColumn="0" w:lastRowLastColumn="0"/>
              <w:rPr>
                <w:del w:id="545" w:author="Janneth Estefania Hoyos Rea" w:date="2021-09-29T22:27:00Z"/>
              </w:rPr>
            </w:pPr>
            <w:del w:id="546" w:author="Janneth Estefania Hoyos Rea" w:date="2021-09-29T22:27:00Z">
              <w:r w:rsidDel="0059527C">
                <w:delText>Entità</w:delText>
              </w:r>
            </w:del>
          </w:p>
        </w:tc>
        <w:tc>
          <w:tcPr>
            <w:tcW w:w="2505" w:type="dxa"/>
          </w:tcPr>
          <w:p w14:paraId="5E39BA2D" w14:textId="7A1F264E" w:rsidR="00744EFB" w:rsidDel="0059527C" w:rsidRDefault="00FF41A2">
            <w:pPr>
              <w:cnfStyle w:val="000000100000" w:firstRow="0" w:lastRow="0" w:firstColumn="0" w:lastColumn="0" w:oddVBand="0" w:evenVBand="0" w:oddHBand="1" w:evenHBand="0" w:firstRowFirstColumn="0" w:firstRowLastColumn="0" w:lastRowFirstColumn="0" w:lastRowLastColumn="0"/>
              <w:rPr>
                <w:del w:id="547" w:author="Janneth Estefania Hoyos Rea" w:date="2021-09-29T22:27:00Z"/>
              </w:rPr>
            </w:pPr>
            <w:del w:id="548" w:author="Janneth Estefania Hoyos Rea" w:date="2021-09-29T22:27:00Z">
              <w:r w:rsidDel="0059527C">
                <w:delText>1</w:delText>
              </w:r>
            </w:del>
          </w:p>
        </w:tc>
        <w:tc>
          <w:tcPr>
            <w:tcW w:w="2025" w:type="dxa"/>
          </w:tcPr>
          <w:p w14:paraId="67A83ABE" w14:textId="180D8835" w:rsidR="00744EFB" w:rsidDel="0059527C" w:rsidRDefault="00FF41A2">
            <w:pPr>
              <w:cnfStyle w:val="000000100000" w:firstRow="0" w:lastRow="0" w:firstColumn="0" w:lastColumn="0" w:oddVBand="0" w:evenVBand="0" w:oddHBand="1" w:evenHBand="0" w:firstRowFirstColumn="0" w:firstRowLastColumn="0" w:lastRowFirstColumn="0" w:lastRowLastColumn="0"/>
              <w:rPr>
                <w:del w:id="549" w:author="Janneth Estefania Hoyos Rea" w:date="2021-09-29T22:27:00Z"/>
              </w:rPr>
            </w:pPr>
            <w:del w:id="550" w:author="Janneth Estefania Hoyos Rea" w:date="2021-09-29T22:27:00Z">
              <w:r w:rsidDel="0059527C">
                <w:delText>L</w:delText>
              </w:r>
            </w:del>
          </w:p>
        </w:tc>
      </w:tr>
      <w:tr w:rsidR="00744EFB" w:rsidDel="0059527C" w14:paraId="47A672F6" w14:textId="371B57A6" w:rsidTr="00744EFB">
        <w:trPr>
          <w:del w:id="551" w:author="Janneth Estefania Hoyos Rea" w:date="2021-09-29T22:27:00Z"/>
        </w:trPr>
        <w:tc>
          <w:tcPr>
            <w:cnfStyle w:val="001000000000" w:firstRow="0" w:lastRow="0" w:firstColumn="1" w:lastColumn="0" w:oddVBand="0" w:evenVBand="0" w:oddHBand="0" w:evenHBand="0" w:firstRowFirstColumn="0" w:firstRowLastColumn="0" w:lastRowFirstColumn="0" w:lastRowLastColumn="0"/>
            <w:tcW w:w="2355" w:type="dxa"/>
          </w:tcPr>
          <w:p w14:paraId="7C9C8665" w14:textId="5B4A251F" w:rsidR="00744EFB" w:rsidDel="0059527C" w:rsidRDefault="00FF41A2">
            <w:pPr>
              <w:rPr>
                <w:del w:id="552" w:author="Janneth Estefania Hoyos Rea" w:date="2021-09-29T22:27:00Z"/>
              </w:rPr>
            </w:pPr>
            <w:del w:id="553" w:author="Janneth Estefania Hoyos Rea" w:date="2021-09-29T22:27:00Z">
              <w:r w:rsidDel="0059527C">
                <w:delText xml:space="preserve">Presso </w:delText>
              </w:r>
            </w:del>
          </w:p>
        </w:tc>
        <w:tc>
          <w:tcPr>
            <w:tcW w:w="2745" w:type="dxa"/>
          </w:tcPr>
          <w:p w14:paraId="1BDCCB5A" w14:textId="467EEE74" w:rsidR="00744EFB" w:rsidDel="0059527C" w:rsidRDefault="00FF41A2">
            <w:pPr>
              <w:cnfStyle w:val="000000000000" w:firstRow="0" w:lastRow="0" w:firstColumn="0" w:lastColumn="0" w:oddVBand="0" w:evenVBand="0" w:oddHBand="0" w:evenHBand="0" w:firstRowFirstColumn="0" w:firstRowLastColumn="0" w:lastRowFirstColumn="0" w:lastRowLastColumn="0"/>
              <w:rPr>
                <w:del w:id="554" w:author="Janneth Estefania Hoyos Rea" w:date="2021-09-29T22:27:00Z"/>
              </w:rPr>
            </w:pPr>
            <w:del w:id="555" w:author="Janneth Estefania Hoyos Rea" w:date="2021-09-29T22:27:00Z">
              <w:r w:rsidDel="0059527C">
                <w:delText>Relazione</w:delText>
              </w:r>
            </w:del>
          </w:p>
        </w:tc>
        <w:tc>
          <w:tcPr>
            <w:tcW w:w="2505" w:type="dxa"/>
          </w:tcPr>
          <w:p w14:paraId="0071FC83" w14:textId="0E8EA9F7" w:rsidR="00744EFB" w:rsidDel="0059527C" w:rsidRDefault="00FF41A2">
            <w:pPr>
              <w:cnfStyle w:val="000000000000" w:firstRow="0" w:lastRow="0" w:firstColumn="0" w:lastColumn="0" w:oddVBand="0" w:evenVBand="0" w:oddHBand="0" w:evenHBand="0" w:firstRowFirstColumn="0" w:firstRowLastColumn="0" w:lastRowFirstColumn="0" w:lastRowLastColumn="0"/>
              <w:rPr>
                <w:del w:id="556" w:author="Janneth Estefania Hoyos Rea" w:date="2021-09-29T22:27:00Z"/>
              </w:rPr>
            </w:pPr>
            <w:del w:id="557" w:author="Janneth Estefania Hoyos Rea" w:date="2021-09-29T22:27:00Z">
              <w:r w:rsidDel="0059527C">
                <w:delText>1</w:delText>
              </w:r>
            </w:del>
          </w:p>
        </w:tc>
        <w:tc>
          <w:tcPr>
            <w:tcW w:w="2025" w:type="dxa"/>
          </w:tcPr>
          <w:p w14:paraId="2FF0E5A3" w14:textId="121B29B2" w:rsidR="00744EFB" w:rsidDel="0059527C" w:rsidRDefault="00FF41A2">
            <w:pPr>
              <w:cnfStyle w:val="000000000000" w:firstRow="0" w:lastRow="0" w:firstColumn="0" w:lastColumn="0" w:oddVBand="0" w:evenVBand="0" w:oddHBand="0" w:evenHBand="0" w:firstRowFirstColumn="0" w:firstRowLastColumn="0" w:lastRowFirstColumn="0" w:lastRowLastColumn="0"/>
              <w:rPr>
                <w:del w:id="558" w:author="Janneth Estefania Hoyos Rea" w:date="2021-09-29T22:27:00Z"/>
              </w:rPr>
            </w:pPr>
            <w:del w:id="559" w:author="Janneth Estefania Hoyos Rea" w:date="2021-09-29T22:27:00Z">
              <w:r w:rsidDel="0059527C">
                <w:delText>S</w:delText>
              </w:r>
            </w:del>
          </w:p>
        </w:tc>
      </w:tr>
      <w:tr w:rsidR="00744EFB" w:rsidDel="0059527C" w14:paraId="16C8975F" w14:textId="6586D518" w:rsidTr="00744EFB">
        <w:trPr>
          <w:cnfStyle w:val="000000100000" w:firstRow="0" w:lastRow="0" w:firstColumn="0" w:lastColumn="0" w:oddVBand="0" w:evenVBand="0" w:oddHBand="1" w:evenHBand="0" w:firstRowFirstColumn="0" w:firstRowLastColumn="0" w:lastRowFirstColumn="0" w:lastRowLastColumn="0"/>
          <w:del w:id="560" w:author="Janneth Estefania Hoyos Rea" w:date="2021-09-29T22:27:00Z"/>
        </w:trPr>
        <w:tc>
          <w:tcPr>
            <w:cnfStyle w:val="001000000000" w:firstRow="0" w:lastRow="0" w:firstColumn="1" w:lastColumn="0" w:oddVBand="0" w:evenVBand="0" w:oddHBand="0" w:evenHBand="0" w:firstRowFirstColumn="0" w:firstRowLastColumn="0" w:lastRowFirstColumn="0" w:lastRowLastColumn="0"/>
            <w:tcW w:w="2355" w:type="dxa"/>
          </w:tcPr>
          <w:p w14:paraId="5795170D" w14:textId="2EFE47CF" w:rsidR="00744EFB" w:rsidDel="0059527C" w:rsidRDefault="00FF41A2">
            <w:pPr>
              <w:rPr>
                <w:del w:id="561" w:author="Janneth Estefania Hoyos Rea" w:date="2021-09-29T22:27:00Z"/>
              </w:rPr>
            </w:pPr>
            <w:del w:id="562" w:author="Janneth Estefania Hoyos Rea" w:date="2021-09-29T22:27:00Z">
              <w:r w:rsidDel="0059527C">
                <w:delText xml:space="preserve">Accesso </w:delText>
              </w:r>
            </w:del>
          </w:p>
        </w:tc>
        <w:tc>
          <w:tcPr>
            <w:tcW w:w="2745" w:type="dxa"/>
          </w:tcPr>
          <w:p w14:paraId="0DA2416A" w14:textId="6C159522" w:rsidR="00744EFB" w:rsidDel="0059527C" w:rsidRDefault="00FF41A2">
            <w:pPr>
              <w:cnfStyle w:val="000000100000" w:firstRow="0" w:lastRow="0" w:firstColumn="0" w:lastColumn="0" w:oddVBand="0" w:evenVBand="0" w:oddHBand="1" w:evenHBand="0" w:firstRowFirstColumn="0" w:firstRowLastColumn="0" w:lastRowFirstColumn="0" w:lastRowLastColumn="0"/>
              <w:rPr>
                <w:del w:id="563" w:author="Janneth Estefania Hoyos Rea" w:date="2021-09-29T22:27:00Z"/>
              </w:rPr>
            </w:pPr>
            <w:del w:id="564" w:author="Janneth Estefania Hoyos Rea" w:date="2021-09-29T22:27:00Z">
              <w:r w:rsidDel="0059527C">
                <w:delText>Relazione</w:delText>
              </w:r>
            </w:del>
          </w:p>
        </w:tc>
        <w:tc>
          <w:tcPr>
            <w:tcW w:w="2505" w:type="dxa"/>
          </w:tcPr>
          <w:p w14:paraId="24B4445E" w14:textId="13071764" w:rsidR="00744EFB" w:rsidDel="0059527C" w:rsidRDefault="00FF41A2">
            <w:pPr>
              <w:cnfStyle w:val="000000100000" w:firstRow="0" w:lastRow="0" w:firstColumn="0" w:lastColumn="0" w:oddVBand="0" w:evenVBand="0" w:oddHBand="1" w:evenHBand="0" w:firstRowFirstColumn="0" w:firstRowLastColumn="0" w:lastRowFirstColumn="0" w:lastRowLastColumn="0"/>
              <w:rPr>
                <w:del w:id="565" w:author="Janneth Estefania Hoyos Rea" w:date="2021-09-29T22:27:00Z"/>
              </w:rPr>
            </w:pPr>
            <w:del w:id="566" w:author="Janneth Estefania Hoyos Rea" w:date="2021-09-29T22:27:00Z">
              <w:r w:rsidDel="0059527C">
                <w:delText>2</w:delText>
              </w:r>
            </w:del>
          </w:p>
        </w:tc>
        <w:tc>
          <w:tcPr>
            <w:tcW w:w="2025" w:type="dxa"/>
          </w:tcPr>
          <w:p w14:paraId="32AFA137" w14:textId="1219094F" w:rsidR="00744EFB" w:rsidDel="0059527C" w:rsidRDefault="00FF41A2">
            <w:pPr>
              <w:cnfStyle w:val="000000100000" w:firstRow="0" w:lastRow="0" w:firstColumn="0" w:lastColumn="0" w:oddVBand="0" w:evenVBand="0" w:oddHBand="1" w:evenHBand="0" w:firstRowFirstColumn="0" w:firstRowLastColumn="0" w:lastRowFirstColumn="0" w:lastRowLastColumn="0"/>
              <w:rPr>
                <w:del w:id="567" w:author="Janneth Estefania Hoyos Rea" w:date="2021-09-29T22:27:00Z"/>
              </w:rPr>
            </w:pPr>
            <w:del w:id="568" w:author="Janneth Estefania Hoyos Rea" w:date="2021-09-29T22:27:00Z">
              <w:r w:rsidDel="0059527C">
                <w:delText>S</w:delText>
              </w:r>
            </w:del>
          </w:p>
        </w:tc>
      </w:tr>
      <w:tr w:rsidR="00744EFB" w:rsidDel="0059527C" w14:paraId="58A8D650" w14:textId="722CAF6B" w:rsidTr="00744EFB">
        <w:trPr>
          <w:del w:id="569" w:author="Janneth Estefania Hoyos Rea" w:date="2021-09-29T22:27:00Z"/>
        </w:trPr>
        <w:tc>
          <w:tcPr>
            <w:cnfStyle w:val="001000000000" w:firstRow="0" w:lastRow="0" w:firstColumn="1" w:lastColumn="0" w:oddVBand="0" w:evenVBand="0" w:oddHBand="0" w:evenHBand="0" w:firstRowFirstColumn="0" w:firstRowLastColumn="0" w:lastRowFirstColumn="0" w:lastRowLastColumn="0"/>
            <w:tcW w:w="2355" w:type="dxa"/>
          </w:tcPr>
          <w:p w14:paraId="2863C991" w14:textId="00A9D8CF" w:rsidR="00744EFB" w:rsidDel="0059527C" w:rsidRDefault="00FF41A2">
            <w:pPr>
              <w:rPr>
                <w:del w:id="570" w:author="Janneth Estefania Hoyos Rea" w:date="2021-09-29T22:27:00Z"/>
              </w:rPr>
            </w:pPr>
            <w:del w:id="571" w:author="Janneth Estefania Hoyos Rea" w:date="2021-09-29T22:27:00Z">
              <w:r w:rsidDel="0059527C">
                <w:delText>Tipo vaccino</w:delText>
              </w:r>
            </w:del>
          </w:p>
        </w:tc>
        <w:tc>
          <w:tcPr>
            <w:tcW w:w="2745" w:type="dxa"/>
          </w:tcPr>
          <w:p w14:paraId="1738800B" w14:textId="0EEF1D92" w:rsidR="00744EFB" w:rsidDel="0059527C" w:rsidRDefault="00FF41A2">
            <w:pPr>
              <w:cnfStyle w:val="000000000000" w:firstRow="0" w:lastRow="0" w:firstColumn="0" w:lastColumn="0" w:oddVBand="0" w:evenVBand="0" w:oddHBand="0" w:evenHBand="0" w:firstRowFirstColumn="0" w:firstRowLastColumn="0" w:lastRowFirstColumn="0" w:lastRowLastColumn="0"/>
              <w:rPr>
                <w:del w:id="572" w:author="Janneth Estefania Hoyos Rea" w:date="2021-09-29T22:27:00Z"/>
              </w:rPr>
            </w:pPr>
            <w:del w:id="573" w:author="Janneth Estefania Hoyos Rea" w:date="2021-09-29T22:27:00Z">
              <w:r w:rsidDel="0059527C">
                <w:delText>Entità</w:delText>
              </w:r>
            </w:del>
          </w:p>
        </w:tc>
        <w:tc>
          <w:tcPr>
            <w:tcW w:w="2505" w:type="dxa"/>
          </w:tcPr>
          <w:p w14:paraId="6D94DA98" w14:textId="064E2F81" w:rsidR="00744EFB" w:rsidDel="0059527C" w:rsidRDefault="00FF41A2">
            <w:pPr>
              <w:cnfStyle w:val="000000000000" w:firstRow="0" w:lastRow="0" w:firstColumn="0" w:lastColumn="0" w:oddVBand="0" w:evenVBand="0" w:oddHBand="0" w:evenHBand="0" w:firstRowFirstColumn="0" w:firstRowLastColumn="0" w:lastRowFirstColumn="0" w:lastRowLastColumn="0"/>
              <w:rPr>
                <w:del w:id="574" w:author="Janneth Estefania Hoyos Rea" w:date="2021-09-29T22:27:00Z"/>
              </w:rPr>
            </w:pPr>
            <w:del w:id="575" w:author="Janneth Estefania Hoyos Rea" w:date="2021-09-29T22:27:00Z">
              <w:r w:rsidDel="0059527C">
                <w:delText>2</w:delText>
              </w:r>
            </w:del>
          </w:p>
        </w:tc>
        <w:tc>
          <w:tcPr>
            <w:tcW w:w="2025" w:type="dxa"/>
          </w:tcPr>
          <w:p w14:paraId="0292E6B1" w14:textId="00810F18" w:rsidR="00744EFB" w:rsidDel="0059527C" w:rsidRDefault="00FF41A2">
            <w:pPr>
              <w:cnfStyle w:val="000000000000" w:firstRow="0" w:lastRow="0" w:firstColumn="0" w:lastColumn="0" w:oddVBand="0" w:evenVBand="0" w:oddHBand="0" w:evenHBand="0" w:firstRowFirstColumn="0" w:firstRowLastColumn="0" w:lastRowFirstColumn="0" w:lastRowLastColumn="0"/>
              <w:rPr>
                <w:del w:id="576" w:author="Janneth Estefania Hoyos Rea" w:date="2021-09-29T22:27:00Z"/>
              </w:rPr>
            </w:pPr>
            <w:del w:id="577" w:author="Janneth Estefania Hoyos Rea" w:date="2021-09-29T22:27:00Z">
              <w:r w:rsidDel="0059527C">
                <w:delText>L</w:delText>
              </w:r>
            </w:del>
          </w:p>
        </w:tc>
      </w:tr>
      <w:tr w:rsidR="00744EFB" w:rsidDel="0059527C" w14:paraId="0697EE56" w14:textId="48A611D1" w:rsidTr="00744EFB">
        <w:trPr>
          <w:cnfStyle w:val="000000100000" w:firstRow="0" w:lastRow="0" w:firstColumn="0" w:lastColumn="0" w:oddVBand="0" w:evenVBand="0" w:oddHBand="1" w:evenHBand="0" w:firstRowFirstColumn="0" w:firstRowLastColumn="0" w:lastRowFirstColumn="0" w:lastRowLastColumn="0"/>
          <w:del w:id="578" w:author="Janneth Estefania Hoyos Rea" w:date="2021-09-29T22:27:00Z"/>
        </w:trPr>
        <w:tc>
          <w:tcPr>
            <w:cnfStyle w:val="001000000000" w:firstRow="0" w:lastRow="0" w:firstColumn="1" w:lastColumn="0" w:oddVBand="0" w:evenVBand="0" w:oddHBand="0" w:evenHBand="0" w:firstRowFirstColumn="0" w:firstRowLastColumn="0" w:lastRowFirstColumn="0" w:lastRowLastColumn="0"/>
            <w:tcW w:w="2355" w:type="dxa"/>
          </w:tcPr>
          <w:p w14:paraId="603295E0" w14:textId="37529E10" w:rsidR="00744EFB" w:rsidDel="0059527C" w:rsidRDefault="00FF41A2">
            <w:pPr>
              <w:rPr>
                <w:del w:id="579" w:author="Janneth Estefania Hoyos Rea" w:date="2021-09-29T22:27:00Z"/>
              </w:rPr>
            </w:pPr>
            <w:del w:id="580" w:author="Janneth Estefania Hoyos Rea" w:date="2021-09-29T22:27:00Z">
              <w:r w:rsidDel="0059527C">
                <w:delText>Appartenenza</w:delText>
              </w:r>
            </w:del>
          </w:p>
        </w:tc>
        <w:tc>
          <w:tcPr>
            <w:tcW w:w="2745" w:type="dxa"/>
          </w:tcPr>
          <w:p w14:paraId="0FACA8EA" w14:textId="77868EB8" w:rsidR="00744EFB" w:rsidDel="0059527C" w:rsidRDefault="00FF41A2">
            <w:pPr>
              <w:cnfStyle w:val="000000100000" w:firstRow="0" w:lastRow="0" w:firstColumn="0" w:lastColumn="0" w:oddVBand="0" w:evenVBand="0" w:oddHBand="1" w:evenHBand="0" w:firstRowFirstColumn="0" w:firstRowLastColumn="0" w:lastRowFirstColumn="0" w:lastRowLastColumn="0"/>
              <w:rPr>
                <w:del w:id="581" w:author="Janneth Estefania Hoyos Rea" w:date="2021-09-29T22:27:00Z"/>
              </w:rPr>
            </w:pPr>
            <w:del w:id="582" w:author="Janneth Estefania Hoyos Rea" w:date="2021-09-29T22:27:00Z">
              <w:r w:rsidDel="0059527C">
                <w:delText>Relazione</w:delText>
              </w:r>
            </w:del>
          </w:p>
        </w:tc>
        <w:tc>
          <w:tcPr>
            <w:tcW w:w="2505" w:type="dxa"/>
          </w:tcPr>
          <w:p w14:paraId="6DD8DA1E" w14:textId="001E30EB" w:rsidR="00744EFB" w:rsidDel="0059527C" w:rsidRDefault="00FF41A2">
            <w:pPr>
              <w:cnfStyle w:val="000000100000" w:firstRow="0" w:lastRow="0" w:firstColumn="0" w:lastColumn="0" w:oddVBand="0" w:evenVBand="0" w:oddHBand="1" w:evenHBand="0" w:firstRowFirstColumn="0" w:firstRowLastColumn="0" w:lastRowFirstColumn="0" w:lastRowLastColumn="0"/>
              <w:rPr>
                <w:del w:id="583" w:author="Janneth Estefania Hoyos Rea" w:date="2021-09-29T22:27:00Z"/>
              </w:rPr>
            </w:pPr>
            <w:del w:id="584" w:author="Janneth Estefania Hoyos Rea" w:date="2021-09-29T22:27:00Z">
              <w:r w:rsidDel="0059527C">
                <w:delText>10 000</w:delText>
              </w:r>
            </w:del>
          </w:p>
        </w:tc>
        <w:tc>
          <w:tcPr>
            <w:tcW w:w="2025" w:type="dxa"/>
          </w:tcPr>
          <w:p w14:paraId="3334AB2F" w14:textId="21475574" w:rsidR="00744EFB" w:rsidDel="0059527C" w:rsidRDefault="00FF41A2">
            <w:pPr>
              <w:cnfStyle w:val="000000100000" w:firstRow="0" w:lastRow="0" w:firstColumn="0" w:lastColumn="0" w:oddVBand="0" w:evenVBand="0" w:oddHBand="1" w:evenHBand="0" w:firstRowFirstColumn="0" w:firstRowLastColumn="0" w:lastRowFirstColumn="0" w:lastRowLastColumn="0"/>
              <w:rPr>
                <w:del w:id="585" w:author="Janneth Estefania Hoyos Rea" w:date="2021-09-29T22:27:00Z"/>
              </w:rPr>
            </w:pPr>
            <w:del w:id="586" w:author="Janneth Estefania Hoyos Rea" w:date="2021-09-29T22:27:00Z">
              <w:r w:rsidDel="0059527C">
                <w:delText>L</w:delText>
              </w:r>
            </w:del>
          </w:p>
        </w:tc>
      </w:tr>
      <w:tr w:rsidR="00744EFB" w:rsidDel="0059527C" w14:paraId="3AF82795" w14:textId="5F23B350" w:rsidTr="00744EFB">
        <w:trPr>
          <w:del w:id="587" w:author="Janneth Estefania Hoyos Rea" w:date="2021-09-29T22:27:00Z"/>
        </w:trPr>
        <w:tc>
          <w:tcPr>
            <w:cnfStyle w:val="001000000000" w:firstRow="0" w:lastRow="0" w:firstColumn="1" w:lastColumn="0" w:oddVBand="0" w:evenVBand="0" w:oddHBand="0" w:evenHBand="0" w:firstRowFirstColumn="0" w:firstRowLastColumn="0" w:lastRowFirstColumn="0" w:lastRowLastColumn="0"/>
            <w:tcW w:w="2355" w:type="dxa"/>
          </w:tcPr>
          <w:p w14:paraId="0D9F1EEE" w14:textId="26065C83" w:rsidR="00744EFB" w:rsidDel="0059527C" w:rsidRDefault="00FF41A2">
            <w:pPr>
              <w:rPr>
                <w:del w:id="588" w:author="Janneth Estefania Hoyos Rea" w:date="2021-09-29T22:27:00Z"/>
              </w:rPr>
            </w:pPr>
            <w:del w:id="589" w:author="Janneth Estefania Hoyos Rea" w:date="2021-09-29T22:27:00Z">
              <w:r w:rsidDel="0059527C">
                <w:delText>Lotto</w:delText>
              </w:r>
            </w:del>
          </w:p>
        </w:tc>
        <w:tc>
          <w:tcPr>
            <w:tcW w:w="2745" w:type="dxa"/>
          </w:tcPr>
          <w:p w14:paraId="2C724117" w14:textId="5D17E268" w:rsidR="00744EFB" w:rsidDel="0059527C" w:rsidRDefault="00FF41A2">
            <w:pPr>
              <w:cnfStyle w:val="000000000000" w:firstRow="0" w:lastRow="0" w:firstColumn="0" w:lastColumn="0" w:oddVBand="0" w:evenVBand="0" w:oddHBand="0" w:evenHBand="0" w:firstRowFirstColumn="0" w:firstRowLastColumn="0" w:lastRowFirstColumn="0" w:lastRowLastColumn="0"/>
              <w:rPr>
                <w:del w:id="590" w:author="Janneth Estefania Hoyos Rea" w:date="2021-09-29T22:27:00Z"/>
              </w:rPr>
            </w:pPr>
            <w:del w:id="591" w:author="Janneth Estefania Hoyos Rea" w:date="2021-09-29T22:27:00Z">
              <w:r w:rsidDel="0059527C">
                <w:delText>Entità</w:delText>
              </w:r>
            </w:del>
          </w:p>
        </w:tc>
        <w:tc>
          <w:tcPr>
            <w:tcW w:w="2505" w:type="dxa"/>
          </w:tcPr>
          <w:p w14:paraId="3637E4C6" w14:textId="7855A14B" w:rsidR="00744EFB" w:rsidDel="0059527C" w:rsidRDefault="00FF41A2">
            <w:pPr>
              <w:cnfStyle w:val="000000000000" w:firstRow="0" w:lastRow="0" w:firstColumn="0" w:lastColumn="0" w:oddVBand="0" w:evenVBand="0" w:oddHBand="0" w:evenHBand="0" w:firstRowFirstColumn="0" w:firstRowLastColumn="0" w:lastRowFirstColumn="0" w:lastRowLastColumn="0"/>
              <w:rPr>
                <w:del w:id="592" w:author="Janneth Estefania Hoyos Rea" w:date="2021-09-29T22:27:00Z"/>
              </w:rPr>
            </w:pPr>
            <w:del w:id="593" w:author="Janneth Estefania Hoyos Rea" w:date="2021-09-29T22:27:00Z">
              <w:r w:rsidDel="0059527C">
                <w:delText>10 000</w:delText>
              </w:r>
            </w:del>
          </w:p>
        </w:tc>
        <w:tc>
          <w:tcPr>
            <w:tcW w:w="2025" w:type="dxa"/>
          </w:tcPr>
          <w:p w14:paraId="19505C78" w14:textId="0819C192" w:rsidR="00744EFB" w:rsidDel="0059527C" w:rsidRDefault="00FF41A2">
            <w:pPr>
              <w:cnfStyle w:val="000000000000" w:firstRow="0" w:lastRow="0" w:firstColumn="0" w:lastColumn="0" w:oddVBand="0" w:evenVBand="0" w:oddHBand="0" w:evenHBand="0" w:firstRowFirstColumn="0" w:firstRowLastColumn="0" w:lastRowFirstColumn="0" w:lastRowLastColumn="0"/>
              <w:rPr>
                <w:del w:id="594" w:author="Janneth Estefania Hoyos Rea" w:date="2021-09-29T22:27:00Z"/>
              </w:rPr>
            </w:pPr>
            <w:del w:id="595" w:author="Janneth Estefania Hoyos Rea" w:date="2021-09-29T22:27:00Z">
              <w:r w:rsidDel="0059527C">
                <w:delText>L</w:delText>
              </w:r>
            </w:del>
          </w:p>
        </w:tc>
      </w:tr>
      <w:tr w:rsidR="00744EFB" w:rsidDel="0059527C" w14:paraId="5BDFE20B" w14:textId="0B58EBDB" w:rsidTr="00744EFB">
        <w:trPr>
          <w:cnfStyle w:val="000000100000" w:firstRow="0" w:lastRow="0" w:firstColumn="0" w:lastColumn="0" w:oddVBand="0" w:evenVBand="0" w:oddHBand="1" w:evenHBand="0" w:firstRowFirstColumn="0" w:firstRowLastColumn="0" w:lastRowFirstColumn="0" w:lastRowLastColumn="0"/>
          <w:del w:id="596" w:author="Janneth Estefania Hoyos Rea" w:date="2021-09-29T22:27:00Z"/>
        </w:trPr>
        <w:tc>
          <w:tcPr>
            <w:cnfStyle w:val="001000000000" w:firstRow="0" w:lastRow="0" w:firstColumn="1" w:lastColumn="0" w:oddVBand="0" w:evenVBand="0" w:oddHBand="0" w:evenHBand="0" w:firstRowFirstColumn="0" w:firstRowLastColumn="0" w:lastRowFirstColumn="0" w:lastRowLastColumn="0"/>
            <w:tcW w:w="2355" w:type="dxa"/>
          </w:tcPr>
          <w:p w14:paraId="5D135D9D" w14:textId="77A2E385" w:rsidR="00744EFB" w:rsidDel="0059527C" w:rsidRDefault="00FF41A2">
            <w:pPr>
              <w:rPr>
                <w:del w:id="597" w:author="Janneth Estefania Hoyos Rea" w:date="2021-09-29T22:27:00Z"/>
              </w:rPr>
            </w:pPr>
            <w:del w:id="598" w:author="Janneth Estefania Hoyos Rea" w:date="2021-09-29T22:27:00Z">
              <w:r w:rsidDel="0059527C">
                <w:delText>Utilizzo</w:delText>
              </w:r>
            </w:del>
          </w:p>
        </w:tc>
        <w:tc>
          <w:tcPr>
            <w:tcW w:w="2745" w:type="dxa"/>
          </w:tcPr>
          <w:p w14:paraId="4AFB2BBF" w14:textId="3EFF4EE4" w:rsidR="00744EFB" w:rsidDel="0059527C" w:rsidRDefault="00FF41A2">
            <w:pPr>
              <w:cnfStyle w:val="000000100000" w:firstRow="0" w:lastRow="0" w:firstColumn="0" w:lastColumn="0" w:oddVBand="0" w:evenVBand="0" w:oddHBand="1" w:evenHBand="0" w:firstRowFirstColumn="0" w:firstRowLastColumn="0" w:lastRowFirstColumn="0" w:lastRowLastColumn="0"/>
              <w:rPr>
                <w:del w:id="599" w:author="Janneth Estefania Hoyos Rea" w:date="2021-09-29T22:27:00Z"/>
              </w:rPr>
            </w:pPr>
            <w:del w:id="600" w:author="Janneth Estefania Hoyos Rea" w:date="2021-09-29T22:27:00Z">
              <w:r w:rsidDel="0059527C">
                <w:delText>Relazione</w:delText>
              </w:r>
            </w:del>
          </w:p>
        </w:tc>
        <w:tc>
          <w:tcPr>
            <w:tcW w:w="2505" w:type="dxa"/>
          </w:tcPr>
          <w:p w14:paraId="20CA24D1" w14:textId="6382581E" w:rsidR="00744EFB" w:rsidDel="0059527C" w:rsidRDefault="00FF41A2">
            <w:pPr>
              <w:cnfStyle w:val="000000100000" w:firstRow="0" w:lastRow="0" w:firstColumn="0" w:lastColumn="0" w:oddVBand="0" w:evenVBand="0" w:oddHBand="1" w:evenHBand="0" w:firstRowFirstColumn="0" w:firstRowLastColumn="0" w:lastRowFirstColumn="0" w:lastRowLastColumn="0"/>
              <w:rPr>
                <w:del w:id="601" w:author="Janneth Estefania Hoyos Rea" w:date="2021-09-29T22:27:00Z"/>
              </w:rPr>
            </w:pPr>
            <w:del w:id="602" w:author="Janneth Estefania Hoyos Rea" w:date="2021-09-29T22:27:00Z">
              <w:r w:rsidDel="0059527C">
                <w:delText>5000</w:delText>
              </w:r>
            </w:del>
          </w:p>
        </w:tc>
        <w:tc>
          <w:tcPr>
            <w:tcW w:w="2025" w:type="dxa"/>
          </w:tcPr>
          <w:p w14:paraId="05F32505" w14:textId="1A7B6831" w:rsidR="00744EFB" w:rsidDel="0059527C" w:rsidRDefault="00FF41A2">
            <w:pPr>
              <w:cnfStyle w:val="000000100000" w:firstRow="0" w:lastRow="0" w:firstColumn="0" w:lastColumn="0" w:oddVBand="0" w:evenVBand="0" w:oddHBand="1" w:evenHBand="0" w:firstRowFirstColumn="0" w:firstRowLastColumn="0" w:lastRowFirstColumn="0" w:lastRowLastColumn="0"/>
              <w:rPr>
                <w:del w:id="603" w:author="Janneth Estefania Hoyos Rea" w:date="2021-09-29T22:27:00Z"/>
              </w:rPr>
            </w:pPr>
            <w:del w:id="604" w:author="Janneth Estefania Hoyos Rea" w:date="2021-09-29T22:27:00Z">
              <w:r w:rsidDel="0059527C">
                <w:delText>L</w:delText>
              </w:r>
            </w:del>
          </w:p>
        </w:tc>
      </w:tr>
      <w:tr w:rsidR="00744EFB" w:rsidDel="0059527C" w14:paraId="11478B40" w14:textId="6C4DD4F0" w:rsidTr="00744EFB">
        <w:trPr>
          <w:del w:id="605" w:author="Janneth Estefania Hoyos Rea" w:date="2021-09-29T22:27:00Z"/>
        </w:trPr>
        <w:tc>
          <w:tcPr>
            <w:cnfStyle w:val="001000000000" w:firstRow="0" w:lastRow="0" w:firstColumn="1" w:lastColumn="0" w:oddVBand="0" w:evenVBand="0" w:oddHBand="0" w:evenHBand="0" w:firstRowFirstColumn="0" w:firstRowLastColumn="0" w:lastRowFirstColumn="0" w:lastRowLastColumn="0"/>
            <w:tcW w:w="2355" w:type="dxa"/>
          </w:tcPr>
          <w:p w14:paraId="36EFA6CC" w14:textId="6D5CF20B" w:rsidR="00744EFB" w:rsidDel="0059527C" w:rsidRDefault="00FF41A2">
            <w:pPr>
              <w:rPr>
                <w:del w:id="606" w:author="Janneth Estefania Hoyos Rea" w:date="2021-09-29T22:27:00Z"/>
              </w:rPr>
            </w:pPr>
            <w:del w:id="607" w:author="Janneth Estefania Hoyos Rea" w:date="2021-09-29T22:27:00Z">
              <w:r w:rsidDel="0059527C">
                <w:delText>Somministrazione</w:delText>
              </w:r>
            </w:del>
          </w:p>
        </w:tc>
        <w:tc>
          <w:tcPr>
            <w:tcW w:w="2745" w:type="dxa"/>
          </w:tcPr>
          <w:p w14:paraId="22DEC20B" w14:textId="21BE86C2" w:rsidR="00744EFB" w:rsidDel="0059527C" w:rsidRDefault="00FF41A2">
            <w:pPr>
              <w:cnfStyle w:val="000000000000" w:firstRow="0" w:lastRow="0" w:firstColumn="0" w:lastColumn="0" w:oddVBand="0" w:evenVBand="0" w:oddHBand="0" w:evenHBand="0" w:firstRowFirstColumn="0" w:firstRowLastColumn="0" w:lastRowFirstColumn="0" w:lastRowLastColumn="0"/>
              <w:rPr>
                <w:del w:id="608" w:author="Janneth Estefania Hoyos Rea" w:date="2021-09-29T22:27:00Z"/>
              </w:rPr>
            </w:pPr>
            <w:del w:id="609" w:author="Janneth Estefania Hoyos Rea" w:date="2021-09-29T22:27:00Z">
              <w:r w:rsidDel="0059527C">
                <w:delText>Entità</w:delText>
              </w:r>
            </w:del>
          </w:p>
        </w:tc>
        <w:tc>
          <w:tcPr>
            <w:tcW w:w="2505" w:type="dxa"/>
          </w:tcPr>
          <w:p w14:paraId="56C6E2FB" w14:textId="25449692" w:rsidR="00744EFB" w:rsidDel="0059527C" w:rsidRDefault="00FF41A2">
            <w:pPr>
              <w:cnfStyle w:val="000000000000" w:firstRow="0" w:lastRow="0" w:firstColumn="0" w:lastColumn="0" w:oddVBand="0" w:evenVBand="0" w:oddHBand="0" w:evenHBand="0" w:firstRowFirstColumn="0" w:firstRowLastColumn="0" w:lastRowFirstColumn="0" w:lastRowLastColumn="0"/>
              <w:rPr>
                <w:del w:id="610" w:author="Janneth Estefania Hoyos Rea" w:date="2021-09-29T22:27:00Z"/>
              </w:rPr>
            </w:pPr>
            <w:del w:id="611" w:author="Janneth Estefania Hoyos Rea" w:date="2021-09-29T22:27:00Z">
              <w:r w:rsidDel="0059527C">
                <w:delText>5000</w:delText>
              </w:r>
            </w:del>
          </w:p>
        </w:tc>
        <w:tc>
          <w:tcPr>
            <w:tcW w:w="2025" w:type="dxa"/>
          </w:tcPr>
          <w:p w14:paraId="26FE9FDC" w14:textId="53512D90" w:rsidR="00744EFB" w:rsidDel="0059527C" w:rsidRDefault="00FF41A2">
            <w:pPr>
              <w:cnfStyle w:val="000000000000" w:firstRow="0" w:lastRow="0" w:firstColumn="0" w:lastColumn="0" w:oddVBand="0" w:evenVBand="0" w:oddHBand="0" w:evenHBand="0" w:firstRowFirstColumn="0" w:firstRowLastColumn="0" w:lastRowFirstColumn="0" w:lastRowLastColumn="0"/>
              <w:rPr>
                <w:del w:id="612" w:author="Janneth Estefania Hoyos Rea" w:date="2021-09-29T22:27:00Z"/>
              </w:rPr>
            </w:pPr>
            <w:del w:id="613" w:author="Janneth Estefania Hoyos Rea" w:date="2021-09-29T22:27:00Z">
              <w:r w:rsidDel="0059527C">
                <w:delText>L</w:delText>
              </w:r>
            </w:del>
          </w:p>
        </w:tc>
      </w:tr>
      <w:tr w:rsidR="00744EFB" w:rsidDel="0059527C" w14:paraId="24667CA1" w14:textId="14F07B84" w:rsidTr="00744EFB">
        <w:trPr>
          <w:cnfStyle w:val="000000100000" w:firstRow="0" w:lastRow="0" w:firstColumn="0" w:lastColumn="0" w:oddVBand="0" w:evenVBand="0" w:oddHBand="1" w:evenHBand="0" w:firstRowFirstColumn="0" w:firstRowLastColumn="0" w:lastRowFirstColumn="0" w:lastRowLastColumn="0"/>
          <w:del w:id="614" w:author="Janneth Estefania Hoyos Rea" w:date="2021-09-29T22:27:00Z"/>
        </w:trPr>
        <w:tc>
          <w:tcPr>
            <w:cnfStyle w:val="001000000000" w:firstRow="0" w:lastRow="0" w:firstColumn="1" w:lastColumn="0" w:oddVBand="0" w:evenVBand="0" w:oddHBand="0" w:evenHBand="0" w:firstRowFirstColumn="0" w:firstRowLastColumn="0" w:lastRowFirstColumn="0" w:lastRowLastColumn="0"/>
            <w:tcW w:w="2355" w:type="dxa"/>
          </w:tcPr>
          <w:p w14:paraId="00B5BEF1" w14:textId="00EEDD0C" w:rsidR="00744EFB" w:rsidDel="0059527C" w:rsidRDefault="00FF41A2">
            <w:pPr>
              <w:rPr>
                <w:del w:id="615" w:author="Janneth Estefania Hoyos Rea" w:date="2021-09-29T22:27:00Z"/>
              </w:rPr>
            </w:pPr>
            <w:del w:id="616" w:author="Janneth Estefania Hoyos Rea" w:date="2021-09-29T22:27:00Z">
              <w:r w:rsidDel="0059527C">
                <w:delText>Genera</w:delText>
              </w:r>
            </w:del>
          </w:p>
        </w:tc>
        <w:tc>
          <w:tcPr>
            <w:tcW w:w="2745" w:type="dxa"/>
          </w:tcPr>
          <w:p w14:paraId="576AC8DD" w14:textId="66A2D186" w:rsidR="00744EFB" w:rsidDel="0059527C" w:rsidRDefault="00FF41A2">
            <w:pPr>
              <w:cnfStyle w:val="000000100000" w:firstRow="0" w:lastRow="0" w:firstColumn="0" w:lastColumn="0" w:oddVBand="0" w:evenVBand="0" w:oddHBand="1" w:evenHBand="0" w:firstRowFirstColumn="0" w:firstRowLastColumn="0" w:lastRowFirstColumn="0" w:lastRowLastColumn="0"/>
              <w:rPr>
                <w:del w:id="617" w:author="Janneth Estefania Hoyos Rea" w:date="2021-09-29T22:27:00Z"/>
              </w:rPr>
            </w:pPr>
            <w:del w:id="618" w:author="Janneth Estefania Hoyos Rea" w:date="2021-09-29T22:27:00Z">
              <w:r w:rsidDel="0059527C">
                <w:delText>Relazione</w:delText>
              </w:r>
            </w:del>
          </w:p>
        </w:tc>
        <w:tc>
          <w:tcPr>
            <w:tcW w:w="2505" w:type="dxa"/>
          </w:tcPr>
          <w:p w14:paraId="36A8B1A9" w14:textId="0F4CFC6B" w:rsidR="00744EFB" w:rsidDel="0059527C" w:rsidRDefault="00FF41A2">
            <w:pPr>
              <w:cnfStyle w:val="000000100000" w:firstRow="0" w:lastRow="0" w:firstColumn="0" w:lastColumn="0" w:oddVBand="0" w:evenVBand="0" w:oddHBand="1" w:evenHBand="0" w:firstRowFirstColumn="0" w:firstRowLastColumn="0" w:lastRowFirstColumn="0" w:lastRowLastColumn="0"/>
              <w:rPr>
                <w:del w:id="619" w:author="Janneth Estefania Hoyos Rea" w:date="2021-09-29T22:27:00Z"/>
              </w:rPr>
            </w:pPr>
            <w:del w:id="620" w:author="Janneth Estefania Hoyos Rea" w:date="2021-09-29T22:27:00Z">
              <w:r w:rsidDel="0059527C">
                <w:delText>5000</w:delText>
              </w:r>
            </w:del>
          </w:p>
        </w:tc>
        <w:tc>
          <w:tcPr>
            <w:tcW w:w="2025" w:type="dxa"/>
          </w:tcPr>
          <w:p w14:paraId="00B46A81" w14:textId="177C41AE" w:rsidR="00744EFB" w:rsidDel="0059527C" w:rsidRDefault="00FF41A2">
            <w:pPr>
              <w:cnfStyle w:val="000000100000" w:firstRow="0" w:lastRow="0" w:firstColumn="0" w:lastColumn="0" w:oddVBand="0" w:evenVBand="0" w:oddHBand="1" w:evenHBand="0" w:firstRowFirstColumn="0" w:firstRowLastColumn="0" w:lastRowFirstColumn="0" w:lastRowLastColumn="0"/>
              <w:rPr>
                <w:del w:id="621" w:author="Janneth Estefania Hoyos Rea" w:date="2021-09-29T22:27:00Z"/>
              </w:rPr>
            </w:pPr>
            <w:del w:id="622" w:author="Janneth Estefania Hoyos Rea" w:date="2021-09-29T22:27:00Z">
              <w:r w:rsidDel="0059527C">
                <w:delText>L</w:delText>
              </w:r>
            </w:del>
          </w:p>
        </w:tc>
      </w:tr>
      <w:tr w:rsidR="00744EFB" w:rsidDel="0059527C" w14:paraId="752C2EC1" w14:textId="29C49B31" w:rsidTr="00744EFB">
        <w:trPr>
          <w:del w:id="623" w:author="Janneth Estefania Hoyos Rea" w:date="2021-09-29T22:27:00Z"/>
        </w:trPr>
        <w:tc>
          <w:tcPr>
            <w:cnfStyle w:val="001000000000" w:firstRow="0" w:lastRow="0" w:firstColumn="1" w:lastColumn="0" w:oddVBand="0" w:evenVBand="0" w:oddHBand="0" w:evenHBand="0" w:firstRowFirstColumn="0" w:firstRowLastColumn="0" w:lastRowFirstColumn="0" w:lastRowLastColumn="0"/>
            <w:tcW w:w="2355" w:type="dxa"/>
          </w:tcPr>
          <w:p w14:paraId="0AC7F4F3" w14:textId="68BF3F7B" w:rsidR="00744EFB" w:rsidDel="0059527C" w:rsidRDefault="00FF41A2">
            <w:pPr>
              <w:rPr>
                <w:del w:id="624" w:author="Janneth Estefania Hoyos Rea" w:date="2021-09-29T22:27:00Z"/>
              </w:rPr>
            </w:pPr>
            <w:del w:id="625" w:author="Janneth Estefania Hoyos Rea" w:date="2021-09-29T22:27:00Z">
              <w:r w:rsidDel="0059527C">
                <w:delText>Convocazione</w:delText>
              </w:r>
            </w:del>
          </w:p>
        </w:tc>
        <w:tc>
          <w:tcPr>
            <w:tcW w:w="2745" w:type="dxa"/>
          </w:tcPr>
          <w:p w14:paraId="340CBFB2" w14:textId="0BF34B4C" w:rsidR="00744EFB" w:rsidDel="0059527C" w:rsidRDefault="00FF41A2">
            <w:pPr>
              <w:cnfStyle w:val="000000000000" w:firstRow="0" w:lastRow="0" w:firstColumn="0" w:lastColumn="0" w:oddVBand="0" w:evenVBand="0" w:oddHBand="0" w:evenHBand="0" w:firstRowFirstColumn="0" w:firstRowLastColumn="0" w:lastRowFirstColumn="0" w:lastRowLastColumn="0"/>
              <w:rPr>
                <w:del w:id="626" w:author="Janneth Estefania Hoyos Rea" w:date="2021-09-29T22:27:00Z"/>
              </w:rPr>
            </w:pPr>
            <w:del w:id="627" w:author="Janneth Estefania Hoyos Rea" w:date="2021-09-29T22:27:00Z">
              <w:r w:rsidDel="0059527C">
                <w:delText>Entità</w:delText>
              </w:r>
            </w:del>
          </w:p>
        </w:tc>
        <w:tc>
          <w:tcPr>
            <w:tcW w:w="2505" w:type="dxa"/>
          </w:tcPr>
          <w:p w14:paraId="6822CE57" w14:textId="0F9C4E85" w:rsidR="00744EFB" w:rsidDel="0059527C" w:rsidRDefault="00FF41A2">
            <w:pPr>
              <w:cnfStyle w:val="000000000000" w:firstRow="0" w:lastRow="0" w:firstColumn="0" w:lastColumn="0" w:oddVBand="0" w:evenVBand="0" w:oddHBand="0" w:evenHBand="0" w:firstRowFirstColumn="0" w:firstRowLastColumn="0" w:lastRowFirstColumn="0" w:lastRowLastColumn="0"/>
              <w:rPr>
                <w:del w:id="628" w:author="Janneth Estefania Hoyos Rea" w:date="2021-09-29T22:27:00Z"/>
              </w:rPr>
            </w:pPr>
            <w:del w:id="629" w:author="Janneth Estefania Hoyos Rea" w:date="2021-09-29T22:27:00Z">
              <w:r w:rsidDel="0059527C">
                <w:delText>5000</w:delText>
              </w:r>
            </w:del>
          </w:p>
        </w:tc>
        <w:tc>
          <w:tcPr>
            <w:tcW w:w="2025" w:type="dxa"/>
          </w:tcPr>
          <w:p w14:paraId="1A52CA6B" w14:textId="7A7D08B9" w:rsidR="00744EFB" w:rsidDel="0059527C" w:rsidRDefault="00FF41A2">
            <w:pPr>
              <w:cnfStyle w:val="000000000000" w:firstRow="0" w:lastRow="0" w:firstColumn="0" w:lastColumn="0" w:oddVBand="0" w:evenVBand="0" w:oddHBand="0" w:evenHBand="0" w:firstRowFirstColumn="0" w:firstRowLastColumn="0" w:lastRowFirstColumn="0" w:lastRowLastColumn="0"/>
              <w:rPr>
                <w:del w:id="630" w:author="Janneth Estefania Hoyos Rea" w:date="2021-09-29T22:27:00Z"/>
              </w:rPr>
            </w:pPr>
            <w:del w:id="631" w:author="Janneth Estefania Hoyos Rea" w:date="2021-09-29T22:27:00Z">
              <w:r w:rsidDel="0059527C">
                <w:delText>L</w:delText>
              </w:r>
            </w:del>
          </w:p>
        </w:tc>
      </w:tr>
      <w:tr w:rsidR="00744EFB" w:rsidDel="0059527C" w14:paraId="69C2F61C" w14:textId="30B1A1C2" w:rsidTr="00744EFB">
        <w:trPr>
          <w:cnfStyle w:val="000000100000" w:firstRow="0" w:lastRow="0" w:firstColumn="0" w:lastColumn="0" w:oddVBand="0" w:evenVBand="0" w:oddHBand="1" w:evenHBand="0" w:firstRowFirstColumn="0" w:firstRowLastColumn="0" w:lastRowFirstColumn="0" w:lastRowLastColumn="0"/>
          <w:del w:id="632" w:author="Janneth Estefania Hoyos Rea" w:date="2021-09-29T22:27:00Z"/>
        </w:trPr>
        <w:tc>
          <w:tcPr>
            <w:cnfStyle w:val="001000000000" w:firstRow="0" w:lastRow="0" w:firstColumn="1" w:lastColumn="0" w:oddVBand="0" w:evenVBand="0" w:oddHBand="0" w:evenHBand="0" w:firstRowFirstColumn="0" w:firstRowLastColumn="0" w:lastRowFirstColumn="0" w:lastRowLastColumn="0"/>
            <w:tcW w:w="2355" w:type="dxa"/>
          </w:tcPr>
          <w:p w14:paraId="3B0A91AF" w14:textId="7682758C" w:rsidR="00744EFB" w:rsidDel="0059527C" w:rsidRDefault="00FF41A2">
            <w:pPr>
              <w:rPr>
                <w:del w:id="633" w:author="Janneth Estefania Hoyos Rea" w:date="2021-09-29T22:27:00Z"/>
              </w:rPr>
            </w:pPr>
            <w:del w:id="634" w:author="Janneth Estefania Hoyos Rea" w:date="2021-09-29T22:27:00Z">
              <w:r w:rsidDel="0059527C">
                <w:delText>Scelta</w:delText>
              </w:r>
            </w:del>
          </w:p>
        </w:tc>
        <w:tc>
          <w:tcPr>
            <w:tcW w:w="2745" w:type="dxa"/>
          </w:tcPr>
          <w:p w14:paraId="1F83ABE3" w14:textId="05E47865" w:rsidR="00744EFB" w:rsidDel="0059527C" w:rsidRDefault="00FF41A2">
            <w:pPr>
              <w:cnfStyle w:val="000000100000" w:firstRow="0" w:lastRow="0" w:firstColumn="0" w:lastColumn="0" w:oddVBand="0" w:evenVBand="0" w:oddHBand="1" w:evenHBand="0" w:firstRowFirstColumn="0" w:firstRowLastColumn="0" w:lastRowFirstColumn="0" w:lastRowLastColumn="0"/>
              <w:rPr>
                <w:del w:id="635" w:author="Janneth Estefania Hoyos Rea" w:date="2021-09-29T22:27:00Z"/>
              </w:rPr>
            </w:pPr>
            <w:del w:id="636" w:author="Janneth Estefania Hoyos Rea" w:date="2021-09-29T22:27:00Z">
              <w:r w:rsidDel="0059527C">
                <w:delText>Relazione</w:delText>
              </w:r>
            </w:del>
          </w:p>
        </w:tc>
        <w:tc>
          <w:tcPr>
            <w:tcW w:w="2505" w:type="dxa"/>
          </w:tcPr>
          <w:p w14:paraId="1965D79E" w14:textId="28EB69F9" w:rsidR="00744EFB" w:rsidDel="0059527C" w:rsidRDefault="00FF41A2">
            <w:pPr>
              <w:cnfStyle w:val="000000100000" w:firstRow="0" w:lastRow="0" w:firstColumn="0" w:lastColumn="0" w:oddVBand="0" w:evenVBand="0" w:oddHBand="1" w:evenHBand="0" w:firstRowFirstColumn="0" w:firstRowLastColumn="0" w:lastRowFirstColumn="0" w:lastRowLastColumn="0"/>
              <w:rPr>
                <w:del w:id="637" w:author="Janneth Estefania Hoyos Rea" w:date="2021-09-29T22:27:00Z"/>
              </w:rPr>
            </w:pPr>
            <w:del w:id="638" w:author="Janneth Estefania Hoyos Rea" w:date="2021-09-29T22:27:00Z">
              <w:r w:rsidDel="0059527C">
                <w:delText>1</w:delText>
              </w:r>
            </w:del>
          </w:p>
        </w:tc>
        <w:tc>
          <w:tcPr>
            <w:tcW w:w="2025" w:type="dxa"/>
          </w:tcPr>
          <w:p w14:paraId="730D8C0E" w14:textId="6A4D4088" w:rsidR="00744EFB" w:rsidDel="0059527C" w:rsidRDefault="00FF41A2">
            <w:pPr>
              <w:cnfStyle w:val="000000100000" w:firstRow="0" w:lastRow="0" w:firstColumn="0" w:lastColumn="0" w:oddVBand="0" w:evenVBand="0" w:oddHBand="1" w:evenHBand="0" w:firstRowFirstColumn="0" w:firstRowLastColumn="0" w:lastRowFirstColumn="0" w:lastRowLastColumn="0"/>
              <w:rPr>
                <w:del w:id="639" w:author="Janneth Estefania Hoyos Rea" w:date="2021-09-29T22:27:00Z"/>
              </w:rPr>
            </w:pPr>
            <w:del w:id="640" w:author="Janneth Estefania Hoyos Rea" w:date="2021-09-29T22:27:00Z">
              <w:r w:rsidDel="0059527C">
                <w:delText>S</w:delText>
              </w:r>
            </w:del>
          </w:p>
        </w:tc>
      </w:tr>
    </w:tbl>
    <w:p w14:paraId="77688847" w14:textId="6B1B0CEF" w:rsidR="00744EFB" w:rsidDel="00247F7E" w:rsidRDefault="00AC1CCC">
      <w:pPr>
        <w:rPr>
          <w:del w:id="641" w:author="Janneth Estefania Hoyos Rea" w:date="2021-09-29T22:57:00Z"/>
        </w:rPr>
      </w:pPr>
      <w:r>
        <w:t>640000</w:t>
      </w:r>
      <w:ins w:id="642" w:author="Janneth Estefania Hoyos Rea" w:date="2021-09-29T22:57:00Z">
        <w:r w:rsidR="00247F7E">
          <w:t xml:space="preserve"> </w:t>
        </w:r>
      </w:ins>
    </w:p>
    <w:p w14:paraId="00411285" w14:textId="07CC0ADD" w:rsidR="00744EFB" w:rsidRDefault="00FF41A2">
      <w:del w:id="643" w:author="Janneth Estefania Hoyos Rea" w:date="2021-09-29T22:57:00Z">
        <w:r w:rsidDel="00247F7E">
          <w:delText xml:space="preserve">~40 021 </w:delText>
        </w:r>
      </w:del>
      <w:r>
        <w:t>accessi in lettura</w:t>
      </w:r>
      <w:r w:rsidR="00AC1CCC">
        <w:t>.</w:t>
      </w:r>
    </w:p>
    <w:p w14:paraId="5B701C35" w14:textId="77777777" w:rsidR="00744EFB" w:rsidRDefault="00744EFB">
      <w:pPr>
        <w:spacing w:after="0"/>
      </w:pPr>
    </w:p>
    <w:p w14:paraId="633023BC" w14:textId="39C97243" w:rsidR="00D27521" w:rsidRDefault="00D27521">
      <w:pPr>
        <w:rPr>
          <w:ins w:id="644" w:author="Janneth Estefania Hoyos Rea" w:date="2021-09-29T23:07:00Z"/>
        </w:rPr>
      </w:pPr>
    </w:p>
    <w:p w14:paraId="18324389" w14:textId="77777777" w:rsidR="005636D9" w:rsidRDefault="005636D9">
      <w:pPr>
        <w:rPr>
          <w:ins w:id="645" w:author="Janneth Estefania Hoyos Rea" w:date="2021-09-29T22:38:00Z"/>
        </w:rPr>
      </w:pPr>
    </w:p>
    <w:p w14:paraId="44C55FB3" w14:textId="19013DDF" w:rsidR="00C45F49" w:rsidRDefault="00C45F49">
      <w:pPr>
        <w:spacing w:after="0"/>
        <w:rPr>
          <w:b/>
        </w:rPr>
      </w:pPr>
    </w:p>
    <w:p w14:paraId="5FAF60D0" w14:textId="6621EC5E" w:rsidR="00F16C53" w:rsidRDefault="00F16C53">
      <w:pPr>
        <w:spacing w:after="0"/>
        <w:rPr>
          <w:b/>
        </w:rPr>
      </w:pPr>
    </w:p>
    <w:p w14:paraId="3E75C610" w14:textId="3400F690" w:rsidR="00F16C53" w:rsidRDefault="00F16C53">
      <w:pPr>
        <w:spacing w:after="0"/>
        <w:rPr>
          <w:b/>
        </w:rPr>
      </w:pPr>
      <w:r>
        <w:rPr>
          <w:b/>
        </w:rPr>
        <w:t>Operazione IX</w:t>
      </w:r>
    </w:p>
    <w:p w14:paraId="23FFC051" w14:textId="69CBAA5A" w:rsidR="00F16C53" w:rsidRDefault="00F16C53">
      <w:pPr>
        <w:spacing w:after="0"/>
        <w:rPr>
          <w:b/>
        </w:rPr>
      </w:pPr>
      <w:r>
        <w:rPr>
          <w:b/>
        </w:rPr>
        <w:t>In presenza di ridondanza</w:t>
      </w:r>
    </w:p>
    <w:tbl>
      <w:tblPr>
        <w:tblStyle w:val="a2"/>
        <w:tblW w:w="9630" w:type="dxa"/>
        <w:tblInd w:w="-15" w:type="dxa"/>
        <w:tblBorders>
          <w:top w:val="single" w:sz="4" w:space="0" w:color="EFB170"/>
          <w:left w:val="single" w:sz="4" w:space="0" w:color="EFB170"/>
          <w:bottom w:val="single" w:sz="4" w:space="0" w:color="EFB170"/>
          <w:right w:val="single" w:sz="4" w:space="0" w:color="EFB170"/>
          <w:insideH w:val="single" w:sz="4" w:space="0" w:color="EFB170"/>
          <w:insideV w:val="single" w:sz="4" w:space="0" w:color="EFB170"/>
        </w:tblBorders>
        <w:tblLayout w:type="fixed"/>
        <w:tblLook w:val="04A0" w:firstRow="1" w:lastRow="0" w:firstColumn="1" w:lastColumn="0" w:noHBand="0" w:noVBand="1"/>
      </w:tblPr>
      <w:tblGrid>
        <w:gridCol w:w="2340"/>
        <w:gridCol w:w="2760"/>
        <w:gridCol w:w="2505"/>
        <w:gridCol w:w="2025"/>
      </w:tblGrid>
      <w:tr w:rsidR="00F16C53" w14:paraId="281D12F1" w14:textId="77777777" w:rsidTr="00407BA4">
        <w:trPr>
          <w:cnfStyle w:val="100000000000" w:firstRow="1" w:lastRow="0" w:firstColumn="0" w:lastColumn="0" w:oddVBand="0" w:evenVBand="0" w:oddHBand="0" w:evenHBand="0" w:firstRowFirstColumn="0" w:firstRowLastColumn="0" w:lastRowFirstColumn="0" w:lastRowLastColumn="0"/>
          <w:ins w:id="646" w:author="Janneth Estefania Hoyos Rea" w:date="2021-09-29T22:38:00Z"/>
        </w:trPr>
        <w:tc>
          <w:tcPr>
            <w:cnfStyle w:val="001000000000" w:firstRow="0" w:lastRow="0" w:firstColumn="1" w:lastColumn="0" w:oddVBand="0" w:evenVBand="0" w:oddHBand="0" w:evenHBand="0" w:firstRowFirstColumn="0" w:firstRowLastColumn="0" w:lastRowFirstColumn="0" w:lastRowLastColumn="0"/>
            <w:tcW w:w="2340" w:type="dxa"/>
          </w:tcPr>
          <w:p w14:paraId="2225B752" w14:textId="77777777" w:rsidR="00F16C53" w:rsidRDefault="00F16C53" w:rsidP="00407BA4">
            <w:pPr>
              <w:rPr>
                <w:ins w:id="647" w:author="Janneth Estefania Hoyos Rea" w:date="2021-09-29T22:38:00Z"/>
              </w:rPr>
            </w:pPr>
            <w:ins w:id="648" w:author="Janneth Estefania Hoyos Rea" w:date="2021-09-29T22:38:00Z">
              <w:r>
                <w:t>Concetto</w:t>
              </w:r>
            </w:ins>
          </w:p>
        </w:tc>
        <w:tc>
          <w:tcPr>
            <w:tcW w:w="2760" w:type="dxa"/>
          </w:tcPr>
          <w:p w14:paraId="1BF6835B" w14:textId="77777777" w:rsidR="00F16C53" w:rsidRDefault="00F16C53" w:rsidP="00407BA4">
            <w:pPr>
              <w:cnfStyle w:val="100000000000" w:firstRow="1" w:lastRow="0" w:firstColumn="0" w:lastColumn="0" w:oddVBand="0" w:evenVBand="0" w:oddHBand="0" w:evenHBand="0" w:firstRowFirstColumn="0" w:firstRowLastColumn="0" w:lastRowFirstColumn="0" w:lastRowLastColumn="0"/>
              <w:rPr>
                <w:ins w:id="649" w:author="Janneth Estefania Hoyos Rea" w:date="2021-09-29T22:38:00Z"/>
              </w:rPr>
            </w:pPr>
            <w:ins w:id="650" w:author="Janneth Estefania Hoyos Rea" w:date="2021-09-29T22:38:00Z">
              <w:r>
                <w:t>Costrutto</w:t>
              </w:r>
            </w:ins>
          </w:p>
        </w:tc>
        <w:tc>
          <w:tcPr>
            <w:tcW w:w="2505" w:type="dxa"/>
          </w:tcPr>
          <w:p w14:paraId="5B1A073C" w14:textId="77777777" w:rsidR="00F16C53" w:rsidRDefault="00F16C53" w:rsidP="00407BA4">
            <w:pPr>
              <w:cnfStyle w:val="100000000000" w:firstRow="1" w:lastRow="0" w:firstColumn="0" w:lastColumn="0" w:oddVBand="0" w:evenVBand="0" w:oddHBand="0" w:evenHBand="0" w:firstRowFirstColumn="0" w:firstRowLastColumn="0" w:lastRowFirstColumn="0" w:lastRowLastColumn="0"/>
              <w:rPr>
                <w:ins w:id="651" w:author="Janneth Estefania Hoyos Rea" w:date="2021-09-29T22:38:00Z"/>
              </w:rPr>
            </w:pPr>
            <w:ins w:id="652" w:author="Janneth Estefania Hoyos Rea" w:date="2021-09-29T22:38:00Z">
              <w:r>
                <w:t>Accessi</w:t>
              </w:r>
            </w:ins>
          </w:p>
        </w:tc>
        <w:tc>
          <w:tcPr>
            <w:tcW w:w="2025" w:type="dxa"/>
          </w:tcPr>
          <w:p w14:paraId="10946616" w14:textId="77777777" w:rsidR="00F16C53" w:rsidRDefault="00F16C53" w:rsidP="00407BA4">
            <w:pPr>
              <w:cnfStyle w:val="100000000000" w:firstRow="1" w:lastRow="0" w:firstColumn="0" w:lastColumn="0" w:oddVBand="0" w:evenVBand="0" w:oddHBand="0" w:evenHBand="0" w:firstRowFirstColumn="0" w:firstRowLastColumn="0" w:lastRowFirstColumn="0" w:lastRowLastColumn="0"/>
              <w:rPr>
                <w:ins w:id="653" w:author="Janneth Estefania Hoyos Rea" w:date="2021-09-29T22:38:00Z"/>
              </w:rPr>
            </w:pPr>
            <w:ins w:id="654" w:author="Janneth Estefania Hoyos Rea" w:date="2021-09-29T22:38:00Z">
              <w:r>
                <w:t>Tipo</w:t>
              </w:r>
            </w:ins>
          </w:p>
        </w:tc>
      </w:tr>
      <w:tr w:rsidR="00F16C53" w14:paraId="776B7532" w14:textId="77777777" w:rsidTr="00407BA4">
        <w:trPr>
          <w:cnfStyle w:val="000000100000" w:firstRow="0" w:lastRow="0" w:firstColumn="0" w:lastColumn="0" w:oddVBand="0" w:evenVBand="0" w:oddHBand="1" w:evenHBand="0" w:firstRowFirstColumn="0" w:firstRowLastColumn="0" w:lastRowFirstColumn="0" w:lastRowLastColumn="0"/>
          <w:ins w:id="655" w:author="Janneth Estefania Hoyos Rea" w:date="2021-09-29T22:38:00Z"/>
        </w:trPr>
        <w:tc>
          <w:tcPr>
            <w:cnfStyle w:val="001000000000" w:firstRow="0" w:lastRow="0" w:firstColumn="1" w:lastColumn="0" w:oddVBand="0" w:evenVBand="0" w:oddHBand="0" w:evenHBand="0" w:firstRowFirstColumn="0" w:firstRowLastColumn="0" w:lastRowFirstColumn="0" w:lastRowLastColumn="0"/>
            <w:tcW w:w="2340" w:type="dxa"/>
          </w:tcPr>
          <w:p w14:paraId="7E6C5CD2" w14:textId="44C7DA50" w:rsidR="00F16C53" w:rsidRDefault="00F16C53" w:rsidP="00407BA4">
            <w:pPr>
              <w:rPr>
                <w:ins w:id="656" w:author="Janneth Estefania Hoyos Rea" w:date="2021-09-29T22:38:00Z"/>
              </w:rPr>
            </w:pPr>
            <w:r>
              <w:t>Somministrazione</w:t>
            </w:r>
          </w:p>
        </w:tc>
        <w:tc>
          <w:tcPr>
            <w:tcW w:w="2760" w:type="dxa"/>
          </w:tcPr>
          <w:p w14:paraId="1E31EA1D" w14:textId="77777777" w:rsidR="00F16C53" w:rsidRDefault="00F16C53" w:rsidP="00407BA4">
            <w:pPr>
              <w:cnfStyle w:val="000000100000" w:firstRow="0" w:lastRow="0" w:firstColumn="0" w:lastColumn="0" w:oddVBand="0" w:evenVBand="0" w:oddHBand="1" w:evenHBand="0" w:firstRowFirstColumn="0" w:firstRowLastColumn="0" w:lastRowFirstColumn="0" w:lastRowLastColumn="0"/>
              <w:rPr>
                <w:ins w:id="657" w:author="Janneth Estefania Hoyos Rea" w:date="2021-09-29T22:38:00Z"/>
              </w:rPr>
            </w:pPr>
            <w:ins w:id="658" w:author="Janneth Estefania Hoyos Rea" w:date="2021-09-29T22:38:00Z">
              <w:r>
                <w:t>Entità</w:t>
              </w:r>
            </w:ins>
          </w:p>
        </w:tc>
        <w:tc>
          <w:tcPr>
            <w:tcW w:w="2505" w:type="dxa"/>
          </w:tcPr>
          <w:p w14:paraId="7BEF1DE4" w14:textId="182BD318" w:rsidR="00F16C53" w:rsidRDefault="00F16C53" w:rsidP="00407BA4">
            <w:pPr>
              <w:cnfStyle w:val="000000100000" w:firstRow="0" w:lastRow="0" w:firstColumn="0" w:lastColumn="0" w:oddVBand="0" w:evenVBand="0" w:oddHBand="1" w:evenHBand="0" w:firstRowFirstColumn="0" w:firstRowLastColumn="0" w:lastRowFirstColumn="0" w:lastRowLastColumn="0"/>
              <w:rPr>
                <w:ins w:id="659" w:author="Janneth Estefania Hoyos Rea" w:date="2021-09-29T22:38:00Z"/>
              </w:rPr>
            </w:pPr>
            <w:r>
              <w:t>1</w:t>
            </w:r>
          </w:p>
        </w:tc>
        <w:tc>
          <w:tcPr>
            <w:tcW w:w="2025" w:type="dxa"/>
          </w:tcPr>
          <w:p w14:paraId="1F5ABF59" w14:textId="77777777" w:rsidR="00F16C53" w:rsidRDefault="00F16C53" w:rsidP="00407BA4">
            <w:pPr>
              <w:cnfStyle w:val="000000100000" w:firstRow="0" w:lastRow="0" w:firstColumn="0" w:lastColumn="0" w:oddVBand="0" w:evenVBand="0" w:oddHBand="1" w:evenHBand="0" w:firstRowFirstColumn="0" w:firstRowLastColumn="0" w:lastRowFirstColumn="0" w:lastRowLastColumn="0"/>
              <w:rPr>
                <w:ins w:id="660" w:author="Janneth Estefania Hoyos Rea" w:date="2021-09-29T22:38:00Z"/>
              </w:rPr>
            </w:pPr>
            <w:ins w:id="661" w:author="Janneth Estefania Hoyos Rea" w:date="2021-09-29T22:38:00Z">
              <w:r>
                <w:t>L</w:t>
              </w:r>
            </w:ins>
          </w:p>
        </w:tc>
      </w:tr>
      <w:tr w:rsidR="00F16C53" w14:paraId="7506049B" w14:textId="77777777" w:rsidTr="00407BA4">
        <w:trPr>
          <w:ins w:id="662" w:author="Janneth Estefania Hoyos Rea" w:date="2021-09-29T22:38:00Z"/>
        </w:trPr>
        <w:tc>
          <w:tcPr>
            <w:cnfStyle w:val="001000000000" w:firstRow="0" w:lastRow="0" w:firstColumn="1" w:lastColumn="0" w:oddVBand="0" w:evenVBand="0" w:oddHBand="0" w:evenHBand="0" w:firstRowFirstColumn="0" w:firstRowLastColumn="0" w:lastRowFirstColumn="0" w:lastRowLastColumn="0"/>
            <w:tcW w:w="2340" w:type="dxa"/>
          </w:tcPr>
          <w:p w14:paraId="707C0462" w14:textId="3773401B" w:rsidR="00F16C53" w:rsidRDefault="00F16C53" w:rsidP="00407BA4">
            <w:pPr>
              <w:rPr>
                <w:ins w:id="663" w:author="Janneth Estefania Hoyos Rea" w:date="2021-09-29T22:38:00Z"/>
              </w:rPr>
            </w:pPr>
            <w:r>
              <w:t>Generazione</w:t>
            </w:r>
          </w:p>
        </w:tc>
        <w:tc>
          <w:tcPr>
            <w:tcW w:w="2760" w:type="dxa"/>
          </w:tcPr>
          <w:p w14:paraId="60C1224E" w14:textId="77777777" w:rsidR="00F16C53" w:rsidRDefault="00F16C53" w:rsidP="00407BA4">
            <w:pPr>
              <w:cnfStyle w:val="000000000000" w:firstRow="0" w:lastRow="0" w:firstColumn="0" w:lastColumn="0" w:oddVBand="0" w:evenVBand="0" w:oddHBand="0" w:evenHBand="0" w:firstRowFirstColumn="0" w:firstRowLastColumn="0" w:lastRowFirstColumn="0" w:lastRowLastColumn="0"/>
              <w:rPr>
                <w:ins w:id="664" w:author="Janneth Estefania Hoyos Rea" w:date="2021-09-29T22:38:00Z"/>
              </w:rPr>
            </w:pPr>
            <w:ins w:id="665" w:author="Janneth Estefania Hoyos Rea" w:date="2021-09-29T22:38:00Z">
              <w:r>
                <w:t>Relazione</w:t>
              </w:r>
            </w:ins>
          </w:p>
        </w:tc>
        <w:tc>
          <w:tcPr>
            <w:tcW w:w="2505" w:type="dxa"/>
          </w:tcPr>
          <w:p w14:paraId="6C4DEA2B" w14:textId="0C754D88" w:rsidR="00F16C53" w:rsidRDefault="00F16C53" w:rsidP="00407BA4">
            <w:pPr>
              <w:cnfStyle w:val="000000000000" w:firstRow="0" w:lastRow="0" w:firstColumn="0" w:lastColumn="0" w:oddVBand="0" w:evenVBand="0" w:oddHBand="0" w:evenHBand="0" w:firstRowFirstColumn="0" w:firstRowLastColumn="0" w:lastRowFirstColumn="0" w:lastRowLastColumn="0"/>
              <w:rPr>
                <w:ins w:id="666" w:author="Janneth Estefania Hoyos Rea" w:date="2021-09-29T22:38:00Z"/>
              </w:rPr>
            </w:pPr>
            <w:r>
              <w:t>1</w:t>
            </w:r>
          </w:p>
        </w:tc>
        <w:tc>
          <w:tcPr>
            <w:tcW w:w="2025" w:type="dxa"/>
          </w:tcPr>
          <w:p w14:paraId="041D59AD" w14:textId="77777777" w:rsidR="00F16C53" w:rsidRDefault="00F16C53" w:rsidP="00407BA4">
            <w:pPr>
              <w:cnfStyle w:val="000000000000" w:firstRow="0" w:lastRow="0" w:firstColumn="0" w:lastColumn="0" w:oddVBand="0" w:evenVBand="0" w:oddHBand="0" w:evenHBand="0" w:firstRowFirstColumn="0" w:firstRowLastColumn="0" w:lastRowFirstColumn="0" w:lastRowLastColumn="0"/>
              <w:rPr>
                <w:ins w:id="667" w:author="Janneth Estefania Hoyos Rea" w:date="2021-09-29T22:38:00Z"/>
              </w:rPr>
            </w:pPr>
            <w:ins w:id="668" w:author="Janneth Estefania Hoyos Rea" w:date="2021-09-29T22:38:00Z">
              <w:r>
                <w:t>L</w:t>
              </w:r>
            </w:ins>
          </w:p>
        </w:tc>
      </w:tr>
      <w:tr w:rsidR="00F16C53" w14:paraId="20FB7077" w14:textId="77777777" w:rsidTr="00407BA4">
        <w:trPr>
          <w:cnfStyle w:val="000000100000" w:firstRow="0" w:lastRow="0" w:firstColumn="0" w:lastColumn="0" w:oddVBand="0" w:evenVBand="0" w:oddHBand="1" w:evenHBand="0" w:firstRowFirstColumn="0" w:firstRowLastColumn="0" w:lastRowFirstColumn="0" w:lastRowLastColumn="0"/>
          <w:ins w:id="669" w:author="Janneth Estefania Hoyos Rea" w:date="2021-09-29T22:38:00Z"/>
        </w:trPr>
        <w:tc>
          <w:tcPr>
            <w:cnfStyle w:val="001000000000" w:firstRow="0" w:lastRow="0" w:firstColumn="1" w:lastColumn="0" w:oddVBand="0" w:evenVBand="0" w:oddHBand="0" w:evenHBand="0" w:firstRowFirstColumn="0" w:firstRowLastColumn="0" w:lastRowFirstColumn="0" w:lastRowLastColumn="0"/>
            <w:tcW w:w="2340" w:type="dxa"/>
          </w:tcPr>
          <w:p w14:paraId="02EBA872" w14:textId="5C8CE84A" w:rsidR="00F16C53" w:rsidRDefault="00F16C53" w:rsidP="00407BA4">
            <w:pPr>
              <w:rPr>
                <w:ins w:id="670" w:author="Janneth Estefania Hoyos Rea" w:date="2021-09-29T22:38:00Z"/>
              </w:rPr>
            </w:pPr>
            <w:r>
              <w:t>Convocazione</w:t>
            </w:r>
          </w:p>
        </w:tc>
        <w:tc>
          <w:tcPr>
            <w:tcW w:w="2760" w:type="dxa"/>
          </w:tcPr>
          <w:p w14:paraId="25A9D3E4" w14:textId="77777777" w:rsidR="00F16C53" w:rsidRDefault="00F16C53" w:rsidP="00407BA4">
            <w:pPr>
              <w:cnfStyle w:val="000000100000" w:firstRow="0" w:lastRow="0" w:firstColumn="0" w:lastColumn="0" w:oddVBand="0" w:evenVBand="0" w:oddHBand="1" w:evenHBand="0" w:firstRowFirstColumn="0" w:firstRowLastColumn="0" w:lastRowFirstColumn="0" w:lastRowLastColumn="0"/>
              <w:rPr>
                <w:ins w:id="671" w:author="Janneth Estefania Hoyos Rea" w:date="2021-09-29T22:38:00Z"/>
              </w:rPr>
            </w:pPr>
            <w:r>
              <w:t>Entità</w:t>
            </w:r>
          </w:p>
        </w:tc>
        <w:tc>
          <w:tcPr>
            <w:tcW w:w="2505" w:type="dxa"/>
          </w:tcPr>
          <w:p w14:paraId="7F328753" w14:textId="54B059E3" w:rsidR="00F16C53" w:rsidRDefault="00F16C53" w:rsidP="00407BA4">
            <w:pPr>
              <w:cnfStyle w:val="000000100000" w:firstRow="0" w:lastRow="0" w:firstColumn="0" w:lastColumn="0" w:oddVBand="0" w:evenVBand="0" w:oddHBand="1" w:evenHBand="0" w:firstRowFirstColumn="0" w:firstRowLastColumn="0" w:lastRowFirstColumn="0" w:lastRowLastColumn="0"/>
              <w:rPr>
                <w:ins w:id="672" w:author="Janneth Estefania Hoyos Rea" w:date="2021-09-29T22:38:00Z"/>
              </w:rPr>
            </w:pPr>
            <w:r>
              <w:t>1</w:t>
            </w:r>
          </w:p>
        </w:tc>
        <w:tc>
          <w:tcPr>
            <w:tcW w:w="2025" w:type="dxa"/>
          </w:tcPr>
          <w:p w14:paraId="507E8685" w14:textId="77777777" w:rsidR="00F16C53" w:rsidRDefault="00F16C53" w:rsidP="00407BA4">
            <w:pPr>
              <w:cnfStyle w:val="000000100000" w:firstRow="0" w:lastRow="0" w:firstColumn="0" w:lastColumn="0" w:oddVBand="0" w:evenVBand="0" w:oddHBand="1" w:evenHBand="0" w:firstRowFirstColumn="0" w:firstRowLastColumn="0" w:lastRowFirstColumn="0" w:lastRowLastColumn="0"/>
              <w:rPr>
                <w:ins w:id="673" w:author="Janneth Estefania Hoyos Rea" w:date="2021-09-29T22:38:00Z"/>
              </w:rPr>
            </w:pPr>
            <w:ins w:id="674" w:author="Janneth Estefania Hoyos Rea" w:date="2021-09-29T22:38:00Z">
              <w:r>
                <w:t>L</w:t>
              </w:r>
            </w:ins>
          </w:p>
        </w:tc>
      </w:tr>
      <w:tr w:rsidR="00F16C53" w14:paraId="09C1DB26" w14:textId="77777777" w:rsidTr="00407BA4">
        <w:trPr>
          <w:ins w:id="675" w:author="Janneth Estefania Hoyos Rea" w:date="2021-09-29T22:38:00Z"/>
        </w:trPr>
        <w:tc>
          <w:tcPr>
            <w:cnfStyle w:val="001000000000" w:firstRow="0" w:lastRow="0" w:firstColumn="1" w:lastColumn="0" w:oddVBand="0" w:evenVBand="0" w:oddHBand="0" w:evenHBand="0" w:firstRowFirstColumn="0" w:firstRowLastColumn="0" w:lastRowFirstColumn="0" w:lastRowLastColumn="0"/>
            <w:tcW w:w="2340" w:type="dxa"/>
          </w:tcPr>
          <w:p w14:paraId="69163808" w14:textId="0D0AAE08" w:rsidR="00F16C53" w:rsidRDefault="00F16C53" w:rsidP="00407BA4">
            <w:pPr>
              <w:rPr>
                <w:ins w:id="676" w:author="Janneth Estefania Hoyos Rea" w:date="2021-09-29T22:38:00Z"/>
              </w:rPr>
            </w:pPr>
            <w:r>
              <w:t>Presso</w:t>
            </w:r>
          </w:p>
        </w:tc>
        <w:tc>
          <w:tcPr>
            <w:tcW w:w="2760" w:type="dxa"/>
          </w:tcPr>
          <w:p w14:paraId="14706A98" w14:textId="77777777" w:rsidR="00F16C53" w:rsidRDefault="00F16C53" w:rsidP="00407BA4">
            <w:pPr>
              <w:cnfStyle w:val="000000000000" w:firstRow="0" w:lastRow="0" w:firstColumn="0" w:lastColumn="0" w:oddVBand="0" w:evenVBand="0" w:oddHBand="0" w:evenHBand="0" w:firstRowFirstColumn="0" w:firstRowLastColumn="0" w:lastRowFirstColumn="0" w:lastRowLastColumn="0"/>
              <w:rPr>
                <w:ins w:id="677" w:author="Janneth Estefania Hoyos Rea" w:date="2021-09-29T22:38:00Z"/>
              </w:rPr>
            </w:pPr>
            <w:r>
              <w:t>Relazione</w:t>
            </w:r>
          </w:p>
        </w:tc>
        <w:tc>
          <w:tcPr>
            <w:tcW w:w="2505" w:type="dxa"/>
          </w:tcPr>
          <w:p w14:paraId="37B5FAF9" w14:textId="7B4D0471" w:rsidR="00F16C53" w:rsidRDefault="00F16C53" w:rsidP="00407BA4">
            <w:pPr>
              <w:cnfStyle w:val="000000000000" w:firstRow="0" w:lastRow="0" w:firstColumn="0" w:lastColumn="0" w:oddVBand="0" w:evenVBand="0" w:oddHBand="0" w:evenHBand="0" w:firstRowFirstColumn="0" w:firstRowLastColumn="0" w:lastRowFirstColumn="0" w:lastRowLastColumn="0"/>
              <w:rPr>
                <w:ins w:id="678" w:author="Janneth Estefania Hoyos Rea" w:date="2021-09-29T22:38:00Z"/>
              </w:rPr>
            </w:pPr>
            <w:r>
              <w:t>1</w:t>
            </w:r>
          </w:p>
        </w:tc>
        <w:tc>
          <w:tcPr>
            <w:tcW w:w="2025" w:type="dxa"/>
          </w:tcPr>
          <w:p w14:paraId="5B69ED4F" w14:textId="77777777" w:rsidR="00F16C53" w:rsidRDefault="00F16C53" w:rsidP="00407BA4">
            <w:pPr>
              <w:cnfStyle w:val="000000000000" w:firstRow="0" w:lastRow="0" w:firstColumn="0" w:lastColumn="0" w:oddVBand="0" w:evenVBand="0" w:oddHBand="0" w:evenHBand="0" w:firstRowFirstColumn="0" w:firstRowLastColumn="0" w:lastRowFirstColumn="0" w:lastRowLastColumn="0"/>
              <w:rPr>
                <w:ins w:id="679" w:author="Janneth Estefania Hoyos Rea" w:date="2021-09-29T22:38:00Z"/>
              </w:rPr>
            </w:pPr>
            <w:ins w:id="680" w:author="Janneth Estefania Hoyos Rea" w:date="2021-09-29T22:38:00Z">
              <w:r>
                <w:t>L</w:t>
              </w:r>
            </w:ins>
          </w:p>
        </w:tc>
      </w:tr>
      <w:tr w:rsidR="004D358B" w14:paraId="2BE4CC49" w14:textId="77777777" w:rsidTr="00407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1C1DAB8" w14:textId="5FB130F5" w:rsidR="004D358B" w:rsidRDefault="004D358B" w:rsidP="00407BA4">
            <w:r>
              <w:t>Centro Vaccinale</w:t>
            </w:r>
          </w:p>
        </w:tc>
        <w:tc>
          <w:tcPr>
            <w:tcW w:w="2760" w:type="dxa"/>
          </w:tcPr>
          <w:p w14:paraId="14F09E63" w14:textId="4C59F457" w:rsidR="004D358B" w:rsidRDefault="004D358B" w:rsidP="00407BA4">
            <w:pPr>
              <w:cnfStyle w:val="000000100000" w:firstRow="0" w:lastRow="0" w:firstColumn="0" w:lastColumn="0" w:oddVBand="0" w:evenVBand="0" w:oddHBand="1" w:evenHBand="0" w:firstRowFirstColumn="0" w:firstRowLastColumn="0" w:lastRowFirstColumn="0" w:lastRowLastColumn="0"/>
            </w:pPr>
            <w:r>
              <w:t>Entità</w:t>
            </w:r>
          </w:p>
        </w:tc>
        <w:tc>
          <w:tcPr>
            <w:tcW w:w="2505" w:type="dxa"/>
          </w:tcPr>
          <w:p w14:paraId="6DF8F1C3" w14:textId="31FF97EE" w:rsidR="004D358B" w:rsidRDefault="004D358B" w:rsidP="00407BA4">
            <w:pPr>
              <w:cnfStyle w:val="000000100000" w:firstRow="0" w:lastRow="0" w:firstColumn="0" w:lastColumn="0" w:oddVBand="0" w:evenVBand="0" w:oddHBand="1" w:evenHBand="0" w:firstRowFirstColumn="0" w:firstRowLastColumn="0" w:lastRowFirstColumn="0" w:lastRowLastColumn="0"/>
            </w:pPr>
            <w:r>
              <w:t>1</w:t>
            </w:r>
          </w:p>
        </w:tc>
        <w:tc>
          <w:tcPr>
            <w:tcW w:w="2025" w:type="dxa"/>
          </w:tcPr>
          <w:p w14:paraId="025FAFB8" w14:textId="357455A3" w:rsidR="004D358B" w:rsidRDefault="004D358B" w:rsidP="00407BA4">
            <w:pPr>
              <w:cnfStyle w:val="000000100000" w:firstRow="0" w:lastRow="0" w:firstColumn="0" w:lastColumn="0" w:oddVBand="0" w:evenVBand="0" w:oddHBand="1" w:evenHBand="0" w:firstRowFirstColumn="0" w:firstRowLastColumn="0" w:lastRowFirstColumn="0" w:lastRowLastColumn="0"/>
            </w:pPr>
            <w:r>
              <w:t>L</w:t>
            </w:r>
          </w:p>
        </w:tc>
      </w:tr>
      <w:tr w:rsidR="00F16C53" w14:paraId="31704CC7" w14:textId="77777777" w:rsidTr="00407BA4">
        <w:trPr>
          <w:ins w:id="681" w:author="Janneth Estefania Hoyos Rea" w:date="2021-09-29T22:38:00Z"/>
        </w:trPr>
        <w:tc>
          <w:tcPr>
            <w:cnfStyle w:val="001000000000" w:firstRow="0" w:lastRow="0" w:firstColumn="1" w:lastColumn="0" w:oddVBand="0" w:evenVBand="0" w:oddHBand="0" w:evenHBand="0" w:firstRowFirstColumn="0" w:firstRowLastColumn="0" w:lastRowFirstColumn="0" w:lastRowLastColumn="0"/>
            <w:tcW w:w="2340" w:type="dxa"/>
          </w:tcPr>
          <w:p w14:paraId="6D010669" w14:textId="189D4FD2" w:rsidR="00F16C53" w:rsidRDefault="00F16C53" w:rsidP="00407BA4">
            <w:pPr>
              <w:rPr>
                <w:ins w:id="682" w:author="Janneth Estefania Hoyos Rea" w:date="2021-09-29T22:38:00Z"/>
              </w:rPr>
            </w:pPr>
            <w:r>
              <w:t>Centro Vaccinale</w:t>
            </w:r>
          </w:p>
        </w:tc>
        <w:tc>
          <w:tcPr>
            <w:tcW w:w="2760" w:type="dxa"/>
          </w:tcPr>
          <w:p w14:paraId="5B5FE088" w14:textId="77777777" w:rsidR="00F16C53" w:rsidRDefault="00F16C53" w:rsidP="00407BA4">
            <w:pPr>
              <w:cnfStyle w:val="000000000000" w:firstRow="0" w:lastRow="0" w:firstColumn="0" w:lastColumn="0" w:oddVBand="0" w:evenVBand="0" w:oddHBand="0" w:evenHBand="0" w:firstRowFirstColumn="0" w:firstRowLastColumn="0" w:lastRowFirstColumn="0" w:lastRowLastColumn="0"/>
              <w:rPr>
                <w:ins w:id="683" w:author="Janneth Estefania Hoyos Rea" w:date="2021-09-29T22:38:00Z"/>
              </w:rPr>
            </w:pPr>
            <w:r>
              <w:t>Entità</w:t>
            </w:r>
          </w:p>
        </w:tc>
        <w:tc>
          <w:tcPr>
            <w:tcW w:w="2505" w:type="dxa"/>
          </w:tcPr>
          <w:p w14:paraId="08359AF3" w14:textId="2CAB4CAF" w:rsidR="00F16C53" w:rsidRDefault="00F16C53" w:rsidP="00407BA4">
            <w:pPr>
              <w:cnfStyle w:val="000000000000" w:firstRow="0" w:lastRow="0" w:firstColumn="0" w:lastColumn="0" w:oddVBand="0" w:evenVBand="0" w:oddHBand="0" w:evenHBand="0" w:firstRowFirstColumn="0" w:firstRowLastColumn="0" w:lastRowFirstColumn="0" w:lastRowLastColumn="0"/>
              <w:rPr>
                <w:ins w:id="684" w:author="Janneth Estefania Hoyos Rea" w:date="2021-09-29T22:38:00Z"/>
              </w:rPr>
            </w:pPr>
            <w:r>
              <w:t>1</w:t>
            </w:r>
          </w:p>
        </w:tc>
        <w:tc>
          <w:tcPr>
            <w:tcW w:w="2025" w:type="dxa"/>
          </w:tcPr>
          <w:p w14:paraId="0B861214" w14:textId="3E2A05B8" w:rsidR="00F16C53" w:rsidRDefault="00F16C53" w:rsidP="00407BA4">
            <w:pPr>
              <w:cnfStyle w:val="000000000000" w:firstRow="0" w:lastRow="0" w:firstColumn="0" w:lastColumn="0" w:oddVBand="0" w:evenVBand="0" w:oddHBand="0" w:evenHBand="0" w:firstRowFirstColumn="0" w:firstRowLastColumn="0" w:lastRowFirstColumn="0" w:lastRowLastColumn="0"/>
              <w:rPr>
                <w:ins w:id="685" w:author="Janneth Estefania Hoyos Rea" w:date="2021-09-29T22:38:00Z"/>
              </w:rPr>
            </w:pPr>
            <w:r>
              <w:t>S</w:t>
            </w:r>
          </w:p>
        </w:tc>
      </w:tr>
      <w:tr w:rsidR="00F16C53" w14:paraId="26D9FCF7" w14:textId="77777777" w:rsidTr="00407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5A9531E" w14:textId="4BDBB528" w:rsidR="00F16C53" w:rsidRDefault="00F16C53" w:rsidP="00407BA4">
            <w:r>
              <w:t>Utilizzo</w:t>
            </w:r>
          </w:p>
        </w:tc>
        <w:tc>
          <w:tcPr>
            <w:tcW w:w="2760" w:type="dxa"/>
          </w:tcPr>
          <w:p w14:paraId="4BE66C08" w14:textId="50987541" w:rsidR="00F16C53" w:rsidRDefault="00F16C53" w:rsidP="00407BA4">
            <w:pPr>
              <w:cnfStyle w:val="000000100000" w:firstRow="0" w:lastRow="0" w:firstColumn="0" w:lastColumn="0" w:oddVBand="0" w:evenVBand="0" w:oddHBand="1" w:evenHBand="0" w:firstRowFirstColumn="0" w:firstRowLastColumn="0" w:lastRowFirstColumn="0" w:lastRowLastColumn="0"/>
            </w:pPr>
            <w:r>
              <w:t>Relazione</w:t>
            </w:r>
          </w:p>
        </w:tc>
        <w:tc>
          <w:tcPr>
            <w:tcW w:w="2505" w:type="dxa"/>
          </w:tcPr>
          <w:p w14:paraId="61CB4958" w14:textId="4CD81605" w:rsidR="00F16C53" w:rsidRDefault="00F16C53" w:rsidP="00407BA4">
            <w:pPr>
              <w:cnfStyle w:val="000000100000" w:firstRow="0" w:lastRow="0" w:firstColumn="0" w:lastColumn="0" w:oddVBand="0" w:evenVBand="0" w:oddHBand="1" w:evenHBand="0" w:firstRowFirstColumn="0" w:firstRowLastColumn="0" w:lastRowFirstColumn="0" w:lastRowLastColumn="0"/>
            </w:pPr>
            <w:r>
              <w:t>1</w:t>
            </w:r>
          </w:p>
        </w:tc>
        <w:tc>
          <w:tcPr>
            <w:tcW w:w="2025" w:type="dxa"/>
          </w:tcPr>
          <w:p w14:paraId="4EC99806" w14:textId="644E0686" w:rsidR="00F16C53" w:rsidRDefault="00F16C53" w:rsidP="00407BA4">
            <w:pPr>
              <w:cnfStyle w:val="000000100000" w:firstRow="0" w:lastRow="0" w:firstColumn="0" w:lastColumn="0" w:oddVBand="0" w:evenVBand="0" w:oddHBand="1" w:evenHBand="0" w:firstRowFirstColumn="0" w:firstRowLastColumn="0" w:lastRowFirstColumn="0" w:lastRowLastColumn="0"/>
            </w:pPr>
            <w:r>
              <w:t>L</w:t>
            </w:r>
          </w:p>
        </w:tc>
      </w:tr>
      <w:tr w:rsidR="00F16C53" w14:paraId="6A0D7D75" w14:textId="77777777" w:rsidTr="00407BA4">
        <w:tc>
          <w:tcPr>
            <w:cnfStyle w:val="001000000000" w:firstRow="0" w:lastRow="0" w:firstColumn="1" w:lastColumn="0" w:oddVBand="0" w:evenVBand="0" w:oddHBand="0" w:evenHBand="0" w:firstRowFirstColumn="0" w:firstRowLastColumn="0" w:lastRowFirstColumn="0" w:lastRowLastColumn="0"/>
            <w:tcW w:w="2340" w:type="dxa"/>
          </w:tcPr>
          <w:p w14:paraId="13CA60F5" w14:textId="2D45649A" w:rsidR="00F16C53" w:rsidRDefault="00F16C53" w:rsidP="00407BA4">
            <w:r>
              <w:t>Lotto</w:t>
            </w:r>
          </w:p>
        </w:tc>
        <w:tc>
          <w:tcPr>
            <w:tcW w:w="2760" w:type="dxa"/>
          </w:tcPr>
          <w:p w14:paraId="55F64695" w14:textId="31B0AC85" w:rsidR="00F16C53" w:rsidRDefault="00F16C53" w:rsidP="00407BA4">
            <w:pPr>
              <w:cnfStyle w:val="000000000000" w:firstRow="0" w:lastRow="0" w:firstColumn="0" w:lastColumn="0" w:oddVBand="0" w:evenVBand="0" w:oddHBand="0" w:evenHBand="0" w:firstRowFirstColumn="0" w:firstRowLastColumn="0" w:lastRowFirstColumn="0" w:lastRowLastColumn="0"/>
            </w:pPr>
            <w:r>
              <w:t>Entità</w:t>
            </w:r>
          </w:p>
        </w:tc>
        <w:tc>
          <w:tcPr>
            <w:tcW w:w="2505" w:type="dxa"/>
          </w:tcPr>
          <w:p w14:paraId="63FEA914" w14:textId="3740D27F" w:rsidR="00F16C53" w:rsidRDefault="00F16C53" w:rsidP="00407BA4">
            <w:pPr>
              <w:cnfStyle w:val="000000000000" w:firstRow="0" w:lastRow="0" w:firstColumn="0" w:lastColumn="0" w:oddVBand="0" w:evenVBand="0" w:oddHBand="0" w:evenHBand="0" w:firstRowFirstColumn="0" w:firstRowLastColumn="0" w:lastRowFirstColumn="0" w:lastRowLastColumn="0"/>
            </w:pPr>
            <w:r>
              <w:t>1</w:t>
            </w:r>
          </w:p>
        </w:tc>
        <w:tc>
          <w:tcPr>
            <w:tcW w:w="2025" w:type="dxa"/>
          </w:tcPr>
          <w:p w14:paraId="3BA95422" w14:textId="205D3579" w:rsidR="00F16C53" w:rsidRDefault="00F16C53" w:rsidP="00407BA4">
            <w:pPr>
              <w:cnfStyle w:val="000000000000" w:firstRow="0" w:lastRow="0" w:firstColumn="0" w:lastColumn="0" w:oddVBand="0" w:evenVBand="0" w:oddHBand="0" w:evenHBand="0" w:firstRowFirstColumn="0" w:firstRowLastColumn="0" w:lastRowFirstColumn="0" w:lastRowLastColumn="0"/>
            </w:pPr>
            <w:r>
              <w:t>L</w:t>
            </w:r>
          </w:p>
        </w:tc>
      </w:tr>
      <w:tr w:rsidR="00F16C53" w14:paraId="23AE962A" w14:textId="77777777" w:rsidTr="00407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292DAEE" w14:textId="3C15460D" w:rsidR="00F16C53" w:rsidRDefault="00F16C53" w:rsidP="00407BA4">
            <w:r>
              <w:t>Inventario</w:t>
            </w:r>
          </w:p>
        </w:tc>
        <w:tc>
          <w:tcPr>
            <w:tcW w:w="2760" w:type="dxa"/>
          </w:tcPr>
          <w:p w14:paraId="76E5A5BD" w14:textId="61D73A6A" w:rsidR="00F16C53" w:rsidRDefault="00F16C53" w:rsidP="00407BA4">
            <w:pPr>
              <w:cnfStyle w:val="000000100000" w:firstRow="0" w:lastRow="0" w:firstColumn="0" w:lastColumn="0" w:oddVBand="0" w:evenVBand="0" w:oddHBand="1" w:evenHBand="0" w:firstRowFirstColumn="0" w:firstRowLastColumn="0" w:lastRowFirstColumn="0" w:lastRowLastColumn="0"/>
            </w:pPr>
            <w:r>
              <w:t>Relazione</w:t>
            </w:r>
          </w:p>
        </w:tc>
        <w:tc>
          <w:tcPr>
            <w:tcW w:w="2505" w:type="dxa"/>
          </w:tcPr>
          <w:p w14:paraId="63143639" w14:textId="18E8D505" w:rsidR="00F16C53" w:rsidRDefault="00F16C53" w:rsidP="00407BA4">
            <w:pPr>
              <w:cnfStyle w:val="000000100000" w:firstRow="0" w:lastRow="0" w:firstColumn="0" w:lastColumn="0" w:oddVBand="0" w:evenVBand="0" w:oddHBand="1" w:evenHBand="0" w:firstRowFirstColumn="0" w:firstRowLastColumn="0" w:lastRowFirstColumn="0" w:lastRowLastColumn="0"/>
            </w:pPr>
            <w:r>
              <w:t>1</w:t>
            </w:r>
          </w:p>
        </w:tc>
        <w:tc>
          <w:tcPr>
            <w:tcW w:w="2025" w:type="dxa"/>
          </w:tcPr>
          <w:p w14:paraId="19711E92" w14:textId="32D920ED" w:rsidR="00F16C53" w:rsidRDefault="00F16C53" w:rsidP="00407BA4">
            <w:pPr>
              <w:cnfStyle w:val="000000100000" w:firstRow="0" w:lastRow="0" w:firstColumn="0" w:lastColumn="0" w:oddVBand="0" w:evenVBand="0" w:oddHBand="1" w:evenHBand="0" w:firstRowFirstColumn="0" w:firstRowLastColumn="0" w:lastRowFirstColumn="0" w:lastRowLastColumn="0"/>
            </w:pPr>
            <w:r>
              <w:t>L</w:t>
            </w:r>
          </w:p>
        </w:tc>
      </w:tr>
    </w:tbl>
    <w:p w14:paraId="455327AB" w14:textId="13FB9498" w:rsidR="00F16C53" w:rsidRDefault="004D358B">
      <w:pPr>
        <w:spacing w:after="0"/>
        <w:rPr>
          <w:bCs/>
        </w:rPr>
      </w:pPr>
      <w:r w:rsidRPr="004D358B">
        <w:rPr>
          <w:bCs/>
        </w:rPr>
        <w:t>8 accessi in lettura e 1 in scrittura. 8*1+2*1=10</w:t>
      </w:r>
      <w:r>
        <w:rPr>
          <w:bCs/>
        </w:rPr>
        <w:t xml:space="preserve"> accessi.</w:t>
      </w:r>
    </w:p>
    <w:p w14:paraId="358040F1" w14:textId="77777777" w:rsidR="004D358B" w:rsidRPr="004D358B" w:rsidRDefault="004D358B">
      <w:pPr>
        <w:spacing w:after="0"/>
        <w:rPr>
          <w:bCs/>
        </w:rPr>
      </w:pPr>
    </w:p>
    <w:p w14:paraId="4EC994EA" w14:textId="454B1107" w:rsidR="00F16C53" w:rsidRDefault="00F16C53" w:rsidP="00F16C53">
      <w:pPr>
        <w:spacing w:after="0"/>
        <w:rPr>
          <w:b/>
        </w:rPr>
      </w:pPr>
      <w:r>
        <w:rPr>
          <w:b/>
        </w:rPr>
        <w:t xml:space="preserve">In </w:t>
      </w:r>
      <w:r>
        <w:rPr>
          <w:b/>
        </w:rPr>
        <w:t>assenza</w:t>
      </w:r>
      <w:r>
        <w:rPr>
          <w:b/>
        </w:rPr>
        <w:t xml:space="preserve"> di ridondanza</w:t>
      </w:r>
    </w:p>
    <w:p w14:paraId="6BD91CAC" w14:textId="592C3FEC" w:rsidR="004D358B" w:rsidRPr="004D358B" w:rsidRDefault="004D358B" w:rsidP="00F16C53">
      <w:pPr>
        <w:spacing w:after="0"/>
        <w:rPr>
          <w:bCs/>
        </w:rPr>
      </w:pPr>
      <w:r w:rsidRPr="004D358B">
        <w:rPr>
          <w:bCs/>
        </w:rPr>
        <w:t>In caso di assenza di ridondanza si introdurrebbe un attributo ‘fiale disponibili’ alla relazione ‘inventario’</w:t>
      </w:r>
      <w:r>
        <w:rPr>
          <w:bCs/>
        </w:rPr>
        <w:t xml:space="preserve">. </w:t>
      </w:r>
    </w:p>
    <w:tbl>
      <w:tblPr>
        <w:tblStyle w:val="a2"/>
        <w:tblW w:w="9630" w:type="dxa"/>
        <w:tblInd w:w="-15" w:type="dxa"/>
        <w:tblBorders>
          <w:top w:val="single" w:sz="4" w:space="0" w:color="EFB170"/>
          <w:left w:val="single" w:sz="4" w:space="0" w:color="EFB170"/>
          <w:bottom w:val="single" w:sz="4" w:space="0" w:color="EFB170"/>
          <w:right w:val="single" w:sz="4" w:space="0" w:color="EFB170"/>
          <w:insideH w:val="single" w:sz="4" w:space="0" w:color="EFB170"/>
          <w:insideV w:val="single" w:sz="4" w:space="0" w:color="EFB170"/>
        </w:tblBorders>
        <w:tblLayout w:type="fixed"/>
        <w:tblLook w:val="04A0" w:firstRow="1" w:lastRow="0" w:firstColumn="1" w:lastColumn="0" w:noHBand="0" w:noVBand="1"/>
      </w:tblPr>
      <w:tblGrid>
        <w:gridCol w:w="2340"/>
        <w:gridCol w:w="2760"/>
        <w:gridCol w:w="2505"/>
        <w:gridCol w:w="2025"/>
      </w:tblGrid>
      <w:tr w:rsidR="00F16C53" w14:paraId="3CDF0C56" w14:textId="77777777" w:rsidTr="00407BA4">
        <w:trPr>
          <w:cnfStyle w:val="100000000000" w:firstRow="1" w:lastRow="0" w:firstColumn="0" w:lastColumn="0" w:oddVBand="0" w:evenVBand="0" w:oddHBand="0" w:evenHBand="0" w:firstRowFirstColumn="0" w:firstRowLastColumn="0" w:lastRowFirstColumn="0" w:lastRowLastColumn="0"/>
          <w:ins w:id="686" w:author="Janneth Estefania Hoyos Rea" w:date="2021-09-29T22:38:00Z"/>
        </w:trPr>
        <w:tc>
          <w:tcPr>
            <w:cnfStyle w:val="001000000000" w:firstRow="0" w:lastRow="0" w:firstColumn="1" w:lastColumn="0" w:oddVBand="0" w:evenVBand="0" w:oddHBand="0" w:evenHBand="0" w:firstRowFirstColumn="0" w:firstRowLastColumn="0" w:lastRowFirstColumn="0" w:lastRowLastColumn="0"/>
            <w:tcW w:w="2340" w:type="dxa"/>
          </w:tcPr>
          <w:p w14:paraId="2662BD29" w14:textId="77777777" w:rsidR="00F16C53" w:rsidRDefault="00F16C53" w:rsidP="00407BA4">
            <w:pPr>
              <w:rPr>
                <w:ins w:id="687" w:author="Janneth Estefania Hoyos Rea" w:date="2021-09-29T22:38:00Z"/>
              </w:rPr>
            </w:pPr>
            <w:ins w:id="688" w:author="Janneth Estefania Hoyos Rea" w:date="2021-09-29T22:38:00Z">
              <w:r>
                <w:t>Concetto</w:t>
              </w:r>
            </w:ins>
          </w:p>
        </w:tc>
        <w:tc>
          <w:tcPr>
            <w:tcW w:w="2760" w:type="dxa"/>
          </w:tcPr>
          <w:p w14:paraId="34FF93CE" w14:textId="77777777" w:rsidR="00F16C53" w:rsidRDefault="00F16C53" w:rsidP="00407BA4">
            <w:pPr>
              <w:cnfStyle w:val="100000000000" w:firstRow="1" w:lastRow="0" w:firstColumn="0" w:lastColumn="0" w:oddVBand="0" w:evenVBand="0" w:oddHBand="0" w:evenHBand="0" w:firstRowFirstColumn="0" w:firstRowLastColumn="0" w:lastRowFirstColumn="0" w:lastRowLastColumn="0"/>
              <w:rPr>
                <w:ins w:id="689" w:author="Janneth Estefania Hoyos Rea" w:date="2021-09-29T22:38:00Z"/>
              </w:rPr>
            </w:pPr>
            <w:ins w:id="690" w:author="Janneth Estefania Hoyos Rea" w:date="2021-09-29T22:38:00Z">
              <w:r>
                <w:t>Costrutto</w:t>
              </w:r>
            </w:ins>
          </w:p>
        </w:tc>
        <w:tc>
          <w:tcPr>
            <w:tcW w:w="2505" w:type="dxa"/>
          </w:tcPr>
          <w:p w14:paraId="4BD60B5E" w14:textId="77777777" w:rsidR="00F16C53" w:rsidRDefault="00F16C53" w:rsidP="00407BA4">
            <w:pPr>
              <w:cnfStyle w:val="100000000000" w:firstRow="1" w:lastRow="0" w:firstColumn="0" w:lastColumn="0" w:oddVBand="0" w:evenVBand="0" w:oddHBand="0" w:evenHBand="0" w:firstRowFirstColumn="0" w:firstRowLastColumn="0" w:lastRowFirstColumn="0" w:lastRowLastColumn="0"/>
              <w:rPr>
                <w:ins w:id="691" w:author="Janneth Estefania Hoyos Rea" w:date="2021-09-29T22:38:00Z"/>
              </w:rPr>
            </w:pPr>
            <w:ins w:id="692" w:author="Janneth Estefania Hoyos Rea" w:date="2021-09-29T22:38:00Z">
              <w:r>
                <w:t>Accessi</w:t>
              </w:r>
            </w:ins>
          </w:p>
        </w:tc>
        <w:tc>
          <w:tcPr>
            <w:tcW w:w="2025" w:type="dxa"/>
          </w:tcPr>
          <w:p w14:paraId="6D7F0490" w14:textId="77777777" w:rsidR="00F16C53" w:rsidRDefault="00F16C53" w:rsidP="00407BA4">
            <w:pPr>
              <w:cnfStyle w:val="100000000000" w:firstRow="1" w:lastRow="0" w:firstColumn="0" w:lastColumn="0" w:oddVBand="0" w:evenVBand="0" w:oddHBand="0" w:evenHBand="0" w:firstRowFirstColumn="0" w:firstRowLastColumn="0" w:lastRowFirstColumn="0" w:lastRowLastColumn="0"/>
              <w:rPr>
                <w:ins w:id="693" w:author="Janneth Estefania Hoyos Rea" w:date="2021-09-29T22:38:00Z"/>
              </w:rPr>
            </w:pPr>
            <w:ins w:id="694" w:author="Janneth Estefania Hoyos Rea" w:date="2021-09-29T22:38:00Z">
              <w:r>
                <w:t>Tipo</w:t>
              </w:r>
            </w:ins>
          </w:p>
        </w:tc>
      </w:tr>
      <w:tr w:rsidR="00F16C53" w14:paraId="4970CA2D" w14:textId="77777777" w:rsidTr="00407BA4">
        <w:trPr>
          <w:cnfStyle w:val="000000100000" w:firstRow="0" w:lastRow="0" w:firstColumn="0" w:lastColumn="0" w:oddVBand="0" w:evenVBand="0" w:oddHBand="1" w:evenHBand="0" w:firstRowFirstColumn="0" w:firstRowLastColumn="0" w:lastRowFirstColumn="0" w:lastRowLastColumn="0"/>
          <w:ins w:id="695" w:author="Janneth Estefania Hoyos Rea" w:date="2021-09-29T22:38:00Z"/>
        </w:trPr>
        <w:tc>
          <w:tcPr>
            <w:cnfStyle w:val="001000000000" w:firstRow="0" w:lastRow="0" w:firstColumn="1" w:lastColumn="0" w:oddVBand="0" w:evenVBand="0" w:oddHBand="0" w:evenHBand="0" w:firstRowFirstColumn="0" w:firstRowLastColumn="0" w:lastRowFirstColumn="0" w:lastRowLastColumn="0"/>
            <w:tcW w:w="2340" w:type="dxa"/>
          </w:tcPr>
          <w:p w14:paraId="53E91B2E" w14:textId="77777777" w:rsidR="00F16C53" w:rsidRDefault="00F16C53" w:rsidP="00407BA4">
            <w:pPr>
              <w:rPr>
                <w:ins w:id="696" w:author="Janneth Estefania Hoyos Rea" w:date="2021-09-29T22:38:00Z"/>
              </w:rPr>
            </w:pPr>
            <w:r>
              <w:t>Somministrazione</w:t>
            </w:r>
          </w:p>
        </w:tc>
        <w:tc>
          <w:tcPr>
            <w:tcW w:w="2760" w:type="dxa"/>
          </w:tcPr>
          <w:p w14:paraId="30C488AE" w14:textId="77777777" w:rsidR="00F16C53" w:rsidRDefault="00F16C53" w:rsidP="00407BA4">
            <w:pPr>
              <w:cnfStyle w:val="000000100000" w:firstRow="0" w:lastRow="0" w:firstColumn="0" w:lastColumn="0" w:oddVBand="0" w:evenVBand="0" w:oddHBand="1" w:evenHBand="0" w:firstRowFirstColumn="0" w:firstRowLastColumn="0" w:lastRowFirstColumn="0" w:lastRowLastColumn="0"/>
              <w:rPr>
                <w:ins w:id="697" w:author="Janneth Estefania Hoyos Rea" w:date="2021-09-29T22:38:00Z"/>
              </w:rPr>
            </w:pPr>
            <w:ins w:id="698" w:author="Janneth Estefania Hoyos Rea" w:date="2021-09-29T22:38:00Z">
              <w:r>
                <w:t>Entità</w:t>
              </w:r>
            </w:ins>
          </w:p>
        </w:tc>
        <w:tc>
          <w:tcPr>
            <w:tcW w:w="2505" w:type="dxa"/>
          </w:tcPr>
          <w:p w14:paraId="7EBC544C" w14:textId="77777777" w:rsidR="00F16C53" w:rsidRDefault="00F16C53" w:rsidP="00407BA4">
            <w:pPr>
              <w:cnfStyle w:val="000000100000" w:firstRow="0" w:lastRow="0" w:firstColumn="0" w:lastColumn="0" w:oddVBand="0" w:evenVBand="0" w:oddHBand="1" w:evenHBand="0" w:firstRowFirstColumn="0" w:firstRowLastColumn="0" w:lastRowFirstColumn="0" w:lastRowLastColumn="0"/>
              <w:rPr>
                <w:ins w:id="699" w:author="Janneth Estefania Hoyos Rea" w:date="2021-09-29T22:38:00Z"/>
              </w:rPr>
            </w:pPr>
            <w:r>
              <w:t>1</w:t>
            </w:r>
          </w:p>
        </w:tc>
        <w:tc>
          <w:tcPr>
            <w:tcW w:w="2025" w:type="dxa"/>
          </w:tcPr>
          <w:p w14:paraId="19FAE6B1" w14:textId="77777777" w:rsidR="00F16C53" w:rsidRDefault="00F16C53" w:rsidP="00407BA4">
            <w:pPr>
              <w:cnfStyle w:val="000000100000" w:firstRow="0" w:lastRow="0" w:firstColumn="0" w:lastColumn="0" w:oddVBand="0" w:evenVBand="0" w:oddHBand="1" w:evenHBand="0" w:firstRowFirstColumn="0" w:firstRowLastColumn="0" w:lastRowFirstColumn="0" w:lastRowLastColumn="0"/>
              <w:rPr>
                <w:ins w:id="700" w:author="Janneth Estefania Hoyos Rea" w:date="2021-09-29T22:38:00Z"/>
              </w:rPr>
            </w:pPr>
            <w:ins w:id="701" w:author="Janneth Estefania Hoyos Rea" w:date="2021-09-29T22:38:00Z">
              <w:r>
                <w:t>L</w:t>
              </w:r>
            </w:ins>
          </w:p>
        </w:tc>
      </w:tr>
      <w:tr w:rsidR="00F16C53" w14:paraId="38E73557" w14:textId="77777777" w:rsidTr="00407BA4">
        <w:tc>
          <w:tcPr>
            <w:cnfStyle w:val="001000000000" w:firstRow="0" w:lastRow="0" w:firstColumn="1" w:lastColumn="0" w:oddVBand="0" w:evenVBand="0" w:oddHBand="0" w:evenHBand="0" w:firstRowFirstColumn="0" w:firstRowLastColumn="0" w:lastRowFirstColumn="0" w:lastRowLastColumn="0"/>
            <w:tcW w:w="2340" w:type="dxa"/>
          </w:tcPr>
          <w:p w14:paraId="368C6C9D" w14:textId="77777777" w:rsidR="00F16C53" w:rsidRDefault="00F16C53" w:rsidP="00407BA4">
            <w:r>
              <w:t>Utilizzo</w:t>
            </w:r>
          </w:p>
        </w:tc>
        <w:tc>
          <w:tcPr>
            <w:tcW w:w="2760" w:type="dxa"/>
          </w:tcPr>
          <w:p w14:paraId="442F947B" w14:textId="77777777" w:rsidR="00F16C53" w:rsidRDefault="00F16C53" w:rsidP="00407BA4">
            <w:pPr>
              <w:cnfStyle w:val="000000000000" w:firstRow="0" w:lastRow="0" w:firstColumn="0" w:lastColumn="0" w:oddVBand="0" w:evenVBand="0" w:oddHBand="0" w:evenHBand="0" w:firstRowFirstColumn="0" w:firstRowLastColumn="0" w:lastRowFirstColumn="0" w:lastRowLastColumn="0"/>
            </w:pPr>
            <w:r>
              <w:t>Relazione</w:t>
            </w:r>
          </w:p>
        </w:tc>
        <w:tc>
          <w:tcPr>
            <w:tcW w:w="2505" w:type="dxa"/>
          </w:tcPr>
          <w:p w14:paraId="70601D87" w14:textId="77777777" w:rsidR="00F16C53" w:rsidRDefault="00F16C53" w:rsidP="00407BA4">
            <w:pPr>
              <w:cnfStyle w:val="000000000000" w:firstRow="0" w:lastRow="0" w:firstColumn="0" w:lastColumn="0" w:oddVBand="0" w:evenVBand="0" w:oddHBand="0" w:evenHBand="0" w:firstRowFirstColumn="0" w:firstRowLastColumn="0" w:lastRowFirstColumn="0" w:lastRowLastColumn="0"/>
            </w:pPr>
            <w:r>
              <w:t>1</w:t>
            </w:r>
          </w:p>
        </w:tc>
        <w:tc>
          <w:tcPr>
            <w:tcW w:w="2025" w:type="dxa"/>
          </w:tcPr>
          <w:p w14:paraId="3259C4FF" w14:textId="77777777" w:rsidR="00F16C53" w:rsidRDefault="00F16C53" w:rsidP="00407BA4">
            <w:pPr>
              <w:cnfStyle w:val="000000000000" w:firstRow="0" w:lastRow="0" w:firstColumn="0" w:lastColumn="0" w:oddVBand="0" w:evenVBand="0" w:oddHBand="0" w:evenHBand="0" w:firstRowFirstColumn="0" w:firstRowLastColumn="0" w:lastRowFirstColumn="0" w:lastRowLastColumn="0"/>
            </w:pPr>
            <w:r>
              <w:t>L</w:t>
            </w:r>
          </w:p>
        </w:tc>
      </w:tr>
      <w:tr w:rsidR="00F16C53" w14:paraId="45FB26D9" w14:textId="77777777" w:rsidTr="00407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18F6281E" w14:textId="77777777" w:rsidR="00F16C53" w:rsidRDefault="00F16C53" w:rsidP="00407BA4">
            <w:r>
              <w:t>Lotto</w:t>
            </w:r>
          </w:p>
        </w:tc>
        <w:tc>
          <w:tcPr>
            <w:tcW w:w="2760" w:type="dxa"/>
          </w:tcPr>
          <w:p w14:paraId="366DD4C0" w14:textId="77777777" w:rsidR="00F16C53" w:rsidRDefault="00F16C53" w:rsidP="00407BA4">
            <w:pPr>
              <w:cnfStyle w:val="000000100000" w:firstRow="0" w:lastRow="0" w:firstColumn="0" w:lastColumn="0" w:oddVBand="0" w:evenVBand="0" w:oddHBand="1" w:evenHBand="0" w:firstRowFirstColumn="0" w:firstRowLastColumn="0" w:lastRowFirstColumn="0" w:lastRowLastColumn="0"/>
            </w:pPr>
            <w:r>
              <w:t>Entità</w:t>
            </w:r>
          </w:p>
        </w:tc>
        <w:tc>
          <w:tcPr>
            <w:tcW w:w="2505" w:type="dxa"/>
          </w:tcPr>
          <w:p w14:paraId="2E879907" w14:textId="77777777" w:rsidR="00F16C53" w:rsidRDefault="00F16C53" w:rsidP="00407BA4">
            <w:pPr>
              <w:cnfStyle w:val="000000100000" w:firstRow="0" w:lastRow="0" w:firstColumn="0" w:lastColumn="0" w:oddVBand="0" w:evenVBand="0" w:oddHBand="1" w:evenHBand="0" w:firstRowFirstColumn="0" w:firstRowLastColumn="0" w:lastRowFirstColumn="0" w:lastRowLastColumn="0"/>
            </w:pPr>
            <w:r>
              <w:t>1</w:t>
            </w:r>
          </w:p>
        </w:tc>
        <w:tc>
          <w:tcPr>
            <w:tcW w:w="2025" w:type="dxa"/>
          </w:tcPr>
          <w:p w14:paraId="23065BC4" w14:textId="66488F9C" w:rsidR="004D358B" w:rsidRDefault="00F16C53" w:rsidP="00407BA4">
            <w:pPr>
              <w:cnfStyle w:val="000000100000" w:firstRow="0" w:lastRow="0" w:firstColumn="0" w:lastColumn="0" w:oddVBand="0" w:evenVBand="0" w:oddHBand="1" w:evenHBand="0" w:firstRowFirstColumn="0" w:firstRowLastColumn="0" w:lastRowFirstColumn="0" w:lastRowLastColumn="0"/>
            </w:pPr>
            <w:r>
              <w:t>L</w:t>
            </w:r>
          </w:p>
        </w:tc>
      </w:tr>
      <w:tr w:rsidR="00F16C53" w14:paraId="296CD382" w14:textId="77777777" w:rsidTr="00407BA4">
        <w:tc>
          <w:tcPr>
            <w:cnfStyle w:val="001000000000" w:firstRow="0" w:lastRow="0" w:firstColumn="1" w:lastColumn="0" w:oddVBand="0" w:evenVBand="0" w:oddHBand="0" w:evenHBand="0" w:firstRowFirstColumn="0" w:firstRowLastColumn="0" w:lastRowFirstColumn="0" w:lastRowLastColumn="0"/>
            <w:tcW w:w="2340" w:type="dxa"/>
          </w:tcPr>
          <w:p w14:paraId="4F0E38F5" w14:textId="77777777" w:rsidR="00F16C53" w:rsidRDefault="00F16C53" w:rsidP="00407BA4">
            <w:r>
              <w:t>Inventario</w:t>
            </w:r>
          </w:p>
        </w:tc>
        <w:tc>
          <w:tcPr>
            <w:tcW w:w="2760" w:type="dxa"/>
          </w:tcPr>
          <w:p w14:paraId="6FABFEF2" w14:textId="77777777" w:rsidR="00F16C53" w:rsidRDefault="00F16C53" w:rsidP="00407BA4">
            <w:pPr>
              <w:cnfStyle w:val="000000000000" w:firstRow="0" w:lastRow="0" w:firstColumn="0" w:lastColumn="0" w:oddVBand="0" w:evenVBand="0" w:oddHBand="0" w:evenHBand="0" w:firstRowFirstColumn="0" w:firstRowLastColumn="0" w:lastRowFirstColumn="0" w:lastRowLastColumn="0"/>
            </w:pPr>
            <w:r>
              <w:t>Relazione</w:t>
            </w:r>
          </w:p>
        </w:tc>
        <w:tc>
          <w:tcPr>
            <w:tcW w:w="2505" w:type="dxa"/>
          </w:tcPr>
          <w:p w14:paraId="346071FE" w14:textId="77777777" w:rsidR="00F16C53" w:rsidRDefault="00F16C53" w:rsidP="00407BA4">
            <w:pPr>
              <w:cnfStyle w:val="000000000000" w:firstRow="0" w:lastRow="0" w:firstColumn="0" w:lastColumn="0" w:oddVBand="0" w:evenVBand="0" w:oddHBand="0" w:evenHBand="0" w:firstRowFirstColumn="0" w:firstRowLastColumn="0" w:lastRowFirstColumn="0" w:lastRowLastColumn="0"/>
            </w:pPr>
            <w:r>
              <w:t>1</w:t>
            </w:r>
          </w:p>
        </w:tc>
        <w:tc>
          <w:tcPr>
            <w:tcW w:w="2025" w:type="dxa"/>
          </w:tcPr>
          <w:p w14:paraId="7301DC49" w14:textId="1AF0E287" w:rsidR="00F16C53" w:rsidRDefault="004D358B" w:rsidP="00407BA4">
            <w:pPr>
              <w:cnfStyle w:val="000000000000" w:firstRow="0" w:lastRow="0" w:firstColumn="0" w:lastColumn="0" w:oddVBand="0" w:evenVBand="0" w:oddHBand="0" w:evenHBand="0" w:firstRowFirstColumn="0" w:firstRowLastColumn="0" w:lastRowFirstColumn="0" w:lastRowLastColumn="0"/>
            </w:pPr>
            <w:r>
              <w:t>L</w:t>
            </w:r>
          </w:p>
        </w:tc>
      </w:tr>
      <w:tr w:rsidR="004D358B" w14:paraId="12B08EB3" w14:textId="77777777" w:rsidTr="00407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F6FD8E1" w14:textId="30B06C25" w:rsidR="004D358B" w:rsidRDefault="004D358B" w:rsidP="00407BA4">
            <w:r>
              <w:t>Inventario</w:t>
            </w:r>
          </w:p>
        </w:tc>
        <w:tc>
          <w:tcPr>
            <w:tcW w:w="2760" w:type="dxa"/>
          </w:tcPr>
          <w:p w14:paraId="70DFFEEF" w14:textId="1DA474A4" w:rsidR="004D358B" w:rsidRDefault="004D358B" w:rsidP="00407BA4">
            <w:pPr>
              <w:cnfStyle w:val="000000100000" w:firstRow="0" w:lastRow="0" w:firstColumn="0" w:lastColumn="0" w:oddVBand="0" w:evenVBand="0" w:oddHBand="1" w:evenHBand="0" w:firstRowFirstColumn="0" w:firstRowLastColumn="0" w:lastRowFirstColumn="0" w:lastRowLastColumn="0"/>
            </w:pPr>
            <w:r>
              <w:t>Relazione</w:t>
            </w:r>
          </w:p>
        </w:tc>
        <w:tc>
          <w:tcPr>
            <w:tcW w:w="2505" w:type="dxa"/>
          </w:tcPr>
          <w:p w14:paraId="5C4416CD" w14:textId="491B7CA9" w:rsidR="004D358B" w:rsidRDefault="004D358B" w:rsidP="00407BA4">
            <w:pPr>
              <w:cnfStyle w:val="000000100000" w:firstRow="0" w:lastRow="0" w:firstColumn="0" w:lastColumn="0" w:oddVBand="0" w:evenVBand="0" w:oddHBand="1" w:evenHBand="0" w:firstRowFirstColumn="0" w:firstRowLastColumn="0" w:lastRowFirstColumn="0" w:lastRowLastColumn="0"/>
            </w:pPr>
            <w:r>
              <w:t>1</w:t>
            </w:r>
          </w:p>
        </w:tc>
        <w:tc>
          <w:tcPr>
            <w:tcW w:w="2025" w:type="dxa"/>
          </w:tcPr>
          <w:p w14:paraId="3B2B999A" w14:textId="3E8A4B5E" w:rsidR="004D358B" w:rsidRDefault="004D358B" w:rsidP="00407BA4">
            <w:pPr>
              <w:cnfStyle w:val="000000100000" w:firstRow="0" w:lastRow="0" w:firstColumn="0" w:lastColumn="0" w:oddVBand="0" w:evenVBand="0" w:oddHBand="1" w:evenHBand="0" w:firstRowFirstColumn="0" w:firstRowLastColumn="0" w:lastRowFirstColumn="0" w:lastRowLastColumn="0"/>
            </w:pPr>
            <w:r>
              <w:t>S</w:t>
            </w:r>
          </w:p>
        </w:tc>
      </w:tr>
    </w:tbl>
    <w:p w14:paraId="0D5A5917" w14:textId="30CF5D7B" w:rsidR="004D358B" w:rsidRDefault="00D53E51" w:rsidP="004D358B">
      <w:pPr>
        <w:spacing w:after="0"/>
        <w:rPr>
          <w:bCs/>
        </w:rPr>
      </w:pPr>
      <w:r>
        <w:rPr>
          <w:bCs/>
        </w:rPr>
        <w:t>4</w:t>
      </w:r>
      <w:r w:rsidR="004D358B" w:rsidRPr="004D358B">
        <w:rPr>
          <w:bCs/>
        </w:rPr>
        <w:t xml:space="preserve"> accessi in lettura e 1 in scrittura. </w:t>
      </w:r>
      <w:r>
        <w:rPr>
          <w:bCs/>
        </w:rPr>
        <w:t>4</w:t>
      </w:r>
      <w:r w:rsidR="004D358B" w:rsidRPr="004D358B">
        <w:rPr>
          <w:bCs/>
        </w:rPr>
        <w:t>*1+2*1=</w:t>
      </w:r>
      <w:r>
        <w:rPr>
          <w:bCs/>
        </w:rPr>
        <w:t>6</w:t>
      </w:r>
      <w:r w:rsidR="004D358B">
        <w:rPr>
          <w:bCs/>
        </w:rPr>
        <w:t xml:space="preserve"> accessi.</w:t>
      </w:r>
    </w:p>
    <w:p w14:paraId="266F743E" w14:textId="1CCB3688" w:rsidR="00F16C53" w:rsidRDefault="00F16C53">
      <w:pPr>
        <w:spacing w:after="0"/>
        <w:rPr>
          <w:b/>
        </w:rPr>
      </w:pPr>
    </w:p>
    <w:p w14:paraId="3AF7C83D" w14:textId="77777777" w:rsidR="00F16C53" w:rsidRDefault="00F16C53">
      <w:pPr>
        <w:spacing w:after="0"/>
        <w:rPr>
          <w:b/>
        </w:rPr>
      </w:pPr>
    </w:p>
    <w:p w14:paraId="166742D0" w14:textId="1D7517B0" w:rsidR="00744EFB" w:rsidRDefault="00FF41A2">
      <w:pPr>
        <w:spacing w:after="0"/>
        <w:rPr>
          <w:b/>
        </w:rPr>
      </w:pPr>
      <w:r>
        <w:rPr>
          <w:b/>
        </w:rPr>
        <w:t>Presenza di ridondanza</w:t>
      </w:r>
      <w:r w:rsidR="004D358B">
        <w:rPr>
          <w:b/>
        </w:rPr>
        <w:t xml:space="preserve"> (operazione VI)</w:t>
      </w:r>
    </w:p>
    <w:p w14:paraId="127AF48A" w14:textId="77777777" w:rsidR="00744EFB" w:rsidRDefault="00FF41A2">
      <w:pPr>
        <w:rPr>
          <w:b/>
        </w:rPr>
      </w:pPr>
      <w:r>
        <w:rPr>
          <w:b/>
        </w:rPr>
        <w:t>Costi:</w:t>
      </w:r>
    </w:p>
    <w:p w14:paraId="120416D8" w14:textId="2F9EF5D7" w:rsidR="00744EFB" w:rsidRDefault="00FF41A2">
      <w:pPr>
        <w:numPr>
          <w:ilvl w:val="0"/>
          <w:numId w:val="9"/>
        </w:numPr>
        <w:spacing w:after="0"/>
        <w:rPr>
          <w:b/>
          <w:color w:val="000000"/>
        </w:rPr>
      </w:pPr>
      <w:r>
        <w:rPr>
          <w:b/>
        </w:rPr>
        <w:t xml:space="preserve">Spazio: </w:t>
      </w:r>
      <w:r>
        <w:t xml:space="preserve">assumendo di usare </w:t>
      </w:r>
      <w:r w:rsidR="00A214B3">
        <w:t>12</w:t>
      </w:r>
      <w:del w:id="702" w:author="Janneth Estefania Hoyos Rea" w:date="2021-09-29T22:39:00Z">
        <w:r w:rsidDel="005636D9">
          <w:delText>4</w:delText>
        </w:r>
      </w:del>
      <w:r>
        <w:t xml:space="preserve"> byte per memorizzare</w:t>
      </w:r>
      <w:ins w:id="703" w:author="Janneth Estefania Hoyos Rea" w:date="2021-09-29T22:39:00Z">
        <w:r w:rsidR="005636D9">
          <w:t xml:space="preserve"> </w:t>
        </w:r>
      </w:ins>
      <w:r w:rsidR="00A214B3">
        <w:t>tutti e 3 i numeri che indicano le fiale rimanenti divise per vaccino di ogni centro vaccinale</w:t>
      </w:r>
      <w:r>
        <w:t xml:space="preserve">, avremo </w:t>
      </w:r>
      <w:ins w:id="704" w:author="Janneth Estefania Hoyos Rea" w:date="2021-09-29T22:39:00Z">
        <w:r w:rsidR="005636D9">
          <w:t xml:space="preserve">bisogno di </w:t>
        </w:r>
      </w:ins>
      <w:r w:rsidR="00A214B3">
        <w:t>12</w:t>
      </w:r>
      <w:del w:id="705" w:author="Janneth Estefania Hoyos Rea" w:date="2021-09-29T22:39:00Z">
        <w:r w:rsidDel="005636D9">
          <w:delText>4</w:delText>
        </w:r>
      </w:del>
      <w:r>
        <w:t>*</w:t>
      </w:r>
      <w:r w:rsidR="00A214B3">
        <w:t>2</w:t>
      </w:r>
      <w:r>
        <w:t xml:space="preserve">000 = </w:t>
      </w:r>
      <w:del w:id="706" w:author="Janneth Estefania Hoyos Rea" w:date="2021-09-29T22:40:00Z">
        <w:r w:rsidDel="005636D9">
          <w:delText>6</w:delText>
        </w:r>
      </w:del>
      <w:r w:rsidR="00A214B3">
        <w:t>24000</w:t>
      </w:r>
      <w:r>
        <w:t xml:space="preserve"> byte</w:t>
      </w:r>
      <w:r w:rsidR="00A214B3">
        <w:t xml:space="preserve"> (4 per ogni numero 4*3=12 byte, 12 per centro vaccinale 12*2000</w:t>
      </w:r>
      <w:r w:rsidR="005C0F97">
        <w:t>=</w:t>
      </w:r>
      <w:proofErr w:type="gramStart"/>
      <w:r w:rsidR="005C0F97">
        <w:t>24000</w:t>
      </w:r>
      <w:r w:rsidR="00A214B3">
        <w:t xml:space="preserve"> )</w:t>
      </w:r>
      <w:proofErr w:type="gramEnd"/>
      <w:r>
        <w:t>.</w:t>
      </w:r>
    </w:p>
    <w:p w14:paraId="41ED2599" w14:textId="77777777" w:rsidR="00744EFB" w:rsidRDefault="00FF41A2">
      <w:pPr>
        <w:numPr>
          <w:ilvl w:val="0"/>
          <w:numId w:val="9"/>
        </w:numPr>
        <w:spacing w:after="0"/>
        <w:rPr>
          <w:b/>
          <w:color w:val="000000"/>
        </w:rPr>
      </w:pPr>
      <w:r>
        <w:rPr>
          <w:b/>
        </w:rPr>
        <w:t xml:space="preserve">Tempo: </w:t>
      </w:r>
    </w:p>
    <w:p w14:paraId="41C84336" w14:textId="087924DB" w:rsidR="00744EFB" w:rsidRPr="005C0F97" w:rsidRDefault="00CD6330">
      <w:pPr>
        <w:numPr>
          <w:ilvl w:val="1"/>
          <w:numId w:val="9"/>
        </w:numPr>
        <w:spacing w:after="0"/>
        <w:rPr>
          <w:b/>
        </w:rPr>
      </w:pPr>
      <w:r>
        <w:t>2</w:t>
      </w:r>
      <w:r w:rsidR="005C0F97">
        <w:t>000</w:t>
      </w:r>
      <w:ins w:id="707" w:author="Janneth Estefania Hoyos Rea" w:date="2021-09-29T22:40:00Z">
        <w:r w:rsidR="005636D9">
          <w:t xml:space="preserve"> </w:t>
        </w:r>
      </w:ins>
      <w:del w:id="708" w:author="Janneth Estefania Hoyos Rea" w:date="2021-09-29T22:40:00Z">
        <w:r w:rsidR="00FF41A2" w:rsidDel="005636D9">
          <w:delText xml:space="preserve">20 021 </w:delText>
        </w:r>
      </w:del>
      <w:r w:rsidR="00FF41A2">
        <w:t>accessi * 1volt</w:t>
      </w:r>
      <w:r w:rsidR="005C0F97">
        <w:t>a</w:t>
      </w:r>
      <w:r w:rsidR="00FF41A2">
        <w:t xml:space="preserve"> al g</w:t>
      </w:r>
      <w:r w:rsidR="005C0F97">
        <w:t>iorno</w:t>
      </w:r>
      <w:r w:rsidR="00FF41A2">
        <w:t xml:space="preserve"> = </w:t>
      </w:r>
      <w:r>
        <w:t>2</w:t>
      </w:r>
      <w:r w:rsidR="005C0F97">
        <w:t xml:space="preserve">000 accessi </w:t>
      </w:r>
      <w:r w:rsidR="00FF41A2">
        <w:t>al g</w:t>
      </w:r>
      <w:r w:rsidR="005C0F97">
        <w:t>iorno.</w:t>
      </w:r>
    </w:p>
    <w:p w14:paraId="460BE420" w14:textId="77777777" w:rsidR="005C0F97" w:rsidRDefault="005C0F97" w:rsidP="005C0F97">
      <w:pPr>
        <w:spacing w:after="0"/>
        <w:ind w:left="1440"/>
        <w:rPr>
          <w:b/>
        </w:rPr>
      </w:pPr>
    </w:p>
    <w:p w14:paraId="771BD2E8" w14:textId="77777777" w:rsidR="00744EFB" w:rsidRDefault="00FF41A2">
      <w:pPr>
        <w:spacing w:after="0"/>
        <w:rPr>
          <w:b/>
        </w:rPr>
      </w:pPr>
      <w:r>
        <w:rPr>
          <w:b/>
        </w:rPr>
        <w:t>Assenza di ridondanza</w:t>
      </w:r>
    </w:p>
    <w:p w14:paraId="0176F802" w14:textId="77777777" w:rsidR="00744EFB" w:rsidRDefault="00FF41A2">
      <w:pPr>
        <w:rPr>
          <w:b/>
        </w:rPr>
      </w:pPr>
      <w:r>
        <w:rPr>
          <w:b/>
        </w:rPr>
        <w:t>Costi:</w:t>
      </w:r>
    </w:p>
    <w:p w14:paraId="4C152397" w14:textId="77777777" w:rsidR="00744EFB" w:rsidRDefault="00FF41A2">
      <w:pPr>
        <w:numPr>
          <w:ilvl w:val="0"/>
          <w:numId w:val="9"/>
        </w:numPr>
        <w:spacing w:after="0"/>
        <w:rPr>
          <w:b/>
        </w:rPr>
      </w:pPr>
      <w:r>
        <w:rPr>
          <w:b/>
        </w:rPr>
        <w:t>Spazio:</w:t>
      </w:r>
      <w:r>
        <w:t xml:space="preserve"> 0 byte</w:t>
      </w:r>
    </w:p>
    <w:p w14:paraId="620340E8" w14:textId="77777777" w:rsidR="00744EFB" w:rsidRDefault="00FF41A2">
      <w:pPr>
        <w:numPr>
          <w:ilvl w:val="0"/>
          <w:numId w:val="9"/>
        </w:numPr>
        <w:spacing w:after="0"/>
        <w:rPr>
          <w:b/>
        </w:rPr>
      </w:pPr>
      <w:r>
        <w:rPr>
          <w:b/>
        </w:rPr>
        <w:t xml:space="preserve">Tempo: </w:t>
      </w:r>
    </w:p>
    <w:p w14:paraId="2762BFA7" w14:textId="23977247" w:rsidR="00744EFB" w:rsidRDefault="005C0F97" w:rsidP="005C0F97">
      <w:pPr>
        <w:ind w:left="1440"/>
        <w:rPr>
          <w:b/>
        </w:rPr>
      </w:pPr>
      <w:r>
        <w:t>64000</w:t>
      </w:r>
      <w:del w:id="709" w:author="Janneth Estefania Hoyos Rea" w:date="2021-09-29T22:59:00Z">
        <w:r w:rsidR="00FF41A2" w:rsidDel="00247F7E">
          <w:delText>5</w:delText>
        </w:r>
      </w:del>
      <w:r w:rsidR="00FF41A2">
        <w:t xml:space="preserve"> accessi * </w:t>
      </w:r>
      <w:r>
        <w:t>1</w:t>
      </w:r>
      <w:r w:rsidR="00FF41A2">
        <w:t xml:space="preserve"> volt</w:t>
      </w:r>
      <w:r>
        <w:t>a</w:t>
      </w:r>
      <w:r w:rsidR="00FF41A2">
        <w:t xml:space="preserve"> al g</w:t>
      </w:r>
      <w:r>
        <w:t>iorno</w:t>
      </w:r>
      <w:r w:rsidR="00FF41A2">
        <w:t xml:space="preserve"> = </w:t>
      </w:r>
      <w:r>
        <w:t>64000</w:t>
      </w:r>
      <w:ins w:id="710" w:author="Janneth Estefania Hoyos Rea" w:date="2021-09-29T22:59:00Z">
        <w:r w:rsidR="00247F7E">
          <w:t xml:space="preserve"> </w:t>
        </w:r>
      </w:ins>
      <w:del w:id="711" w:author="Janneth Estefania Hoyos Rea" w:date="2021-09-29T22:59:00Z">
        <w:r w:rsidR="00FF41A2" w:rsidDel="00247F7E">
          <w:delText xml:space="preserve">10 </w:delText>
        </w:r>
      </w:del>
      <w:r w:rsidR="00FF41A2">
        <w:t>volte al g</w:t>
      </w:r>
      <w:r>
        <w:t>iorno</w:t>
      </w:r>
    </w:p>
    <w:p w14:paraId="675535F2" w14:textId="4456EAF4" w:rsidR="00744EFB" w:rsidRDefault="00FF41A2">
      <w:r>
        <w:t xml:space="preserve">Scegliamo di tenere la ridondanza per </w:t>
      </w:r>
      <w:r w:rsidR="005C0F97">
        <w:t>avere 60 mila</w:t>
      </w:r>
      <w:r>
        <w:t xml:space="preserve"> accessi in meno al giorno al database, a fronte di un costo in termini di spazio di </w:t>
      </w:r>
      <w:del w:id="712" w:author="Janneth Estefania Hoyos Rea" w:date="2021-09-29T22:42:00Z">
        <w:r w:rsidDel="00C41230">
          <w:delText>6</w:delText>
        </w:r>
      </w:del>
      <w:r w:rsidR="005C0F97">
        <w:t>24</w:t>
      </w:r>
      <w:del w:id="713" w:author="Janneth Estefania Hoyos Rea" w:date="2021-09-29T22:42:00Z">
        <w:r w:rsidDel="00C41230">
          <w:delText>0</w:delText>
        </w:r>
      </w:del>
      <w:r>
        <w:t xml:space="preserve"> </w:t>
      </w:r>
      <w:proofErr w:type="spellStart"/>
      <w:r>
        <w:t>kB</w:t>
      </w:r>
      <w:proofErr w:type="spellEnd"/>
      <w:r>
        <w:t>.</w:t>
      </w:r>
    </w:p>
    <w:p w14:paraId="55807B51" w14:textId="1E420CBB" w:rsidR="004D358B" w:rsidRDefault="004D358B"/>
    <w:p w14:paraId="66EF1BA0" w14:textId="7E03C414" w:rsidR="00D53E51" w:rsidRDefault="00D53E51"/>
    <w:p w14:paraId="7186363D" w14:textId="44DBAF7B" w:rsidR="00D53E51" w:rsidRDefault="00D53E51"/>
    <w:p w14:paraId="3AE7DC1F" w14:textId="6BF47451" w:rsidR="00D53E51" w:rsidRDefault="00D53E51"/>
    <w:p w14:paraId="1C1F2636" w14:textId="77777777" w:rsidR="00D53E51" w:rsidRDefault="00D53E51"/>
    <w:p w14:paraId="4A9C765A" w14:textId="2C05EB3E" w:rsidR="004D358B" w:rsidRDefault="004D358B" w:rsidP="004D358B">
      <w:pPr>
        <w:spacing w:after="0"/>
        <w:rPr>
          <w:b/>
        </w:rPr>
      </w:pPr>
      <w:r>
        <w:rPr>
          <w:b/>
        </w:rPr>
        <w:lastRenderedPageBreak/>
        <w:t>Presenza di ridondanza</w:t>
      </w:r>
      <w:r>
        <w:rPr>
          <w:b/>
        </w:rPr>
        <w:t xml:space="preserve"> (operazione IX)</w:t>
      </w:r>
    </w:p>
    <w:p w14:paraId="6F752ED6" w14:textId="77777777" w:rsidR="004D358B" w:rsidRDefault="004D358B" w:rsidP="004D358B">
      <w:pPr>
        <w:rPr>
          <w:b/>
        </w:rPr>
      </w:pPr>
      <w:r>
        <w:rPr>
          <w:b/>
        </w:rPr>
        <w:t>Costi:</w:t>
      </w:r>
    </w:p>
    <w:p w14:paraId="7D92C744" w14:textId="77777777" w:rsidR="004D358B" w:rsidRDefault="004D358B" w:rsidP="004D358B">
      <w:pPr>
        <w:numPr>
          <w:ilvl w:val="0"/>
          <w:numId w:val="9"/>
        </w:numPr>
        <w:spacing w:after="0"/>
        <w:rPr>
          <w:b/>
          <w:color w:val="000000"/>
        </w:rPr>
      </w:pPr>
      <w:r>
        <w:rPr>
          <w:b/>
        </w:rPr>
        <w:t xml:space="preserve">Spazio: </w:t>
      </w:r>
      <w:r>
        <w:t>assumendo di usare 12</w:t>
      </w:r>
      <w:del w:id="714" w:author="Janneth Estefania Hoyos Rea" w:date="2021-09-29T22:39:00Z">
        <w:r w:rsidDel="005636D9">
          <w:delText>4</w:delText>
        </w:r>
      </w:del>
      <w:r>
        <w:t xml:space="preserve"> byte per memorizzare</w:t>
      </w:r>
      <w:ins w:id="715" w:author="Janneth Estefania Hoyos Rea" w:date="2021-09-29T22:39:00Z">
        <w:r>
          <w:t xml:space="preserve"> </w:t>
        </w:r>
      </w:ins>
      <w:r>
        <w:t xml:space="preserve">tutti e 3 i numeri che indicano le fiale rimanenti divise per vaccino di ogni centro vaccinale, avremo </w:t>
      </w:r>
      <w:ins w:id="716" w:author="Janneth Estefania Hoyos Rea" w:date="2021-09-29T22:39:00Z">
        <w:r>
          <w:t xml:space="preserve">bisogno di </w:t>
        </w:r>
      </w:ins>
      <w:r>
        <w:t>12</w:t>
      </w:r>
      <w:del w:id="717" w:author="Janneth Estefania Hoyos Rea" w:date="2021-09-29T22:39:00Z">
        <w:r w:rsidDel="005636D9">
          <w:delText>4</w:delText>
        </w:r>
      </w:del>
      <w:r>
        <w:t xml:space="preserve">*2000 = </w:t>
      </w:r>
      <w:del w:id="718" w:author="Janneth Estefania Hoyos Rea" w:date="2021-09-29T22:40:00Z">
        <w:r w:rsidDel="005636D9">
          <w:delText>6</w:delText>
        </w:r>
      </w:del>
      <w:r>
        <w:t>24000 byte (4 per ogni numero 4*3=12 byte, 12 per centro vaccinale 12*2000=</w:t>
      </w:r>
      <w:proofErr w:type="gramStart"/>
      <w:r>
        <w:t>24000 )</w:t>
      </w:r>
      <w:proofErr w:type="gramEnd"/>
      <w:r>
        <w:t>.</w:t>
      </w:r>
    </w:p>
    <w:p w14:paraId="02F381E7" w14:textId="77777777" w:rsidR="004D358B" w:rsidRDefault="004D358B" w:rsidP="004D358B">
      <w:pPr>
        <w:numPr>
          <w:ilvl w:val="0"/>
          <w:numId w:val="9"/>
        </w:numPr>
        <w:spacing w:after="0"/>
        <w:rPr>
          <w:b/>
          <w:color w:val="000000"/>
        </w:rPr>
      </w:pPr>
      <w:r>
        <w:rPr>
          <w:b/>
        </w:rPr>
        <w:t xml:space="preserve">Tempo: </w:t>
      </w:r>
    </w:p>
    <w:p w14:paraId="52CB3AAE" w14:textId="1990505C" w:rsidR="004D358B" w:rsidRPr="00D53E51" w:rsidRDefault="004D358B" w:rsidP="004D358B">
      <w:pPr>
        <w:numPr>
          <w:ilvl w:val="1"/>
          <w:numId w:val="9"/>
        </w:numPr>
        <w:spacing w:after="0"/>
        <w:rPr>
          <w:b/>
        </w:rPr>
      </w:pPr>
      <w:r>
        <w:t>2000</w:t>
      </w:r>
      <w:ins w:id="719" w:author="Janneth Estefania Hoyos Rea" w:date="2021-09-29T22:40:00Z">
        <w:r>
          <w:t xml:space="preserve"> </w:t>
        </w:r>
      </w:ins>
      <w:del w:id="720" w:author="Janneth Estefania Hoyos Rea" w:date="2021-09-29T22:40:00Z">
        <w:r w:rsidDel="005636D9">
          <w:delText xml:space="preserve">20 021 </w:delText>
        </w:r>
      </w:del>
      <w:r>
        <w:t>accessi * 1volta al giorno = 2000 accessi al giorno.</w:t>
      </w:r>
    </w:p>
    <w:p w14:paraId="50679451" w14:textId="30B1B86D" w:rsidR="00D53E51" w:rsidRDefault="00D53E51" w:rsidP="00D53E51">
      <w:pPr>
        <w:spacing w:after="0"/>
      </w:pPr>
    </w:p>
    <w:p w14:paraId="7E5BB02A" w14:textId="77777777" w:rsidR="00D53E51" w:rsidRDefault="00D53E51" w:rsidP="00D53E51">
      <w:pPr>
        <w:spacing w:after="0"/>
        <w:rPr>
          <w:b/>
        </w:rPr>
      </w:pPr>
      <w:r>
        <w:rPr>
          <w:b/>
        </w:rPr>
        <w:t>Assenza di ridondanza</w:t>
      </w:r>
    </w:p>
    <w:p w14:paraId="1E822A01" w14:textId="77777777" w:rsidR="00D53E51" w:rsidRDefault="00D53E51" w:rsidP="00D53E51">
      <w:pPr>
        <w:rPr>
          <w:b/>
        </w:rPr>
      </w:pPr>
      <w:r>
        <w:rPr>
          <w:b/>
        </w:rPr>
        <w:t>Costi:</w:t>
      </w:r>
    </w:p>
    <w:p w14:paraId="02922DD3" w14:textId="46AB96EC" w:rsidR="00D53E51" w:rsidRDefault="00D53E51" w:rsidP="00D53E51">
      <w:pPr>
        <w:numPr>
          <w:ilvl w:val="0"/>
          <w:numId w:val="9"/>
        </w:numPr>
        <w:spacing w:after="0"/>
        <w:rPr>
          <w:b/>
        </w:rPr>
      </w:pPr>
      <w:r>
        <w:rPr>
          <w:b/>
        </w:rPr>
        <w:t>Spazio:</w:t>
      </w:r>
      <w:r>
        <w:t xml:space="preserve"> </w:t>
      </w:r>
      <w:r>
        <w:t>4 byte per memorizzare il numero di fiale disponibili</w:t>
      </w:r>
    </w:p>
    <w:p w14:paraId="3CF4B9BD" w14:textId="77777777" w:rsidR="00D53E51" w:rsidRDefault="00D53E51" w:rsidP="00D53E51">
      <w:pPr>
        <w:numPr>
          <w:ilvl w:val="0"/>
          <w:numId w:val="9"/>
        </w:numPr>
        <w:spacing w:after="0"/>
        <w:rPr>
          <w:b/>
        </w:rPr>
      </w:pPr>
      <w:r>
        <w:rPr>
          <w:b/>
        </w:rPr>
        <w:t xml:space="preserve">Tempo: </w:t>
      </w:r>
    </w:p>
    <w:p w14:paraId="13866972" w14:textId="0CB83ABF" w:rsidR="00D53E51" w:rsidRDefault="00D53E51" w:rsidP="00D53E51">
      <w:pPr>
        <w:ind w:left="1440"/>
        <w:rPr>
          <w:b/>
        </w:rPr>
      </w:pPr>
      <w:r>
        <w:t>6</w:t>
      </w:r>
      <w:del w:id="721" w:author="Janneth Estefania Hoyos Rea" w:date="2021-09-29T22:59:00Z">
        <w:r w:rsidDel="00247F7E">
          <w:delText>5</w:delText>
        </w:r>
      </w:del>
      <w:r>
        <w:t xml:space="preserve"> accessi * 1</w:t>
      </w:r>
      <w:r>
        <w:t>50 000</w:t>
      </w:r>
      <w:r>
        <w:t xml:space="preserve"> volta al giorno = </w:t>
      </w:r>
      <w:r>
        <w:t xml:space="preserve">900 000 </w:t>
      </w:r>
      <w:del w:id="722" w:author="Janneth Estefania Hoyos Rea" w:date="2021-09-29T22:59:00Z">
        <w:r w:rsidDel="00247F7E">
          <w:delText xml:space="preserve">10 </w:delText>
        </w:r>
      </w:del>
      <w:r>
        <w:t>volte al giorno</w:t>
      </w:r>
    </w:p>
    <w:p w14:paraId="26880678" w14:textId="19CA7BEA" w:rsidR="00D53E51" w:rsidRDefault="00D53E51" w:rsidP="00D53E51">
      <w:r>
        <w:t xml:space="preserve">Scegliamo di tenere la ridondanza per avere </w:t>
      </w:r>
      <w:r w:rsidR="00113637">
        <w:t>898</w:t>
      </w:r>
      <w:r>
        <w:t xml:space="preserve"> mila accessi in meno al giorno al database, a fronte di un costo in termini di spazio di </w:t>
      </w:r>
      <w:del w:id="723" w:author="Janneth Estefania Hoyos Rea" w:date="2021-09-29T22:42:00Z">
        <w:r w:rsidDel="00C41230">
          <w:delText>6</w:delText>
        </w:r>
      </w:del>
      <w:r w:rsidR="00113637">
        <w:t>4</w:t>
      </w:r>
      <w:del w:id="724" w:author="Janneth Estefania Hoyos Rea" w:date="2021-09-29T22:42:00Z">
        <w:r w:rsidDel="00C41230">
          <w:delText>0</w:delText>
        </w:r>
      </w:del>
      <w:r>
        <w:t xml:space="preserve"> </w:t>
      </w:r>
      <w:r w:rsidR="00113637">
        <w:t>b</w:t>
      </w:r>
      <w:r>
        <w:t>.</w:t>
      </w:r>
    </w:p>
    <w:p w14:paraId="2CFCEEA3" w14:textId="77777777" w:rsidR="00D53E51" w:rsidRPr="005C0F97" w:rsidRDefault="00D53E51" w:rsidP="00D53E51">
      <w:pPr>
        <w:spacing w:after="0"/>
        <w:rPr>
          <w:b/>
        </w:rPr>
      </w:pPr>
    </w:p>
    <w:p w14:paraId="68FB6ECC" w14:textId="77777777" w:rsidR="004D358B" w:rsidRDefault="004D358B">
      <w:pPr>
        <w:rPr>
          <w:b/>
        </w:rPr>
      </w:pPr>
    </w:p>
    <w:p w14:paraId="4B037442" w14:textId="19260990" w:rsidR="00744EFB" w:rsidRDefault="00FF41A2">
      <w:pPr>
        <w:pStyle w:val="Titolo3"/>
      </w:pPr>
      <w:bookmarkStart w:id="725" w:name="_ipk7blylqlu" w:colFirst="0" w:colLast="0"/>
      <w:bookmarkStart w:id="726" w:name="_Toc83567059"/>
      <w:bookmarkEnd w:id="725"/>
      <w:r>
        <w:t>2.3.2 Eliminazione delle generalizzazioni</w:t>
      </w:r>
      <w:bookmarkEnd w:id="726"/>
      <w:r>
        <w:t xml:space="preserve"> </w:t>
      </w:r>
    </w:p>
    <w:p w14:paraId="5E8FDEAB" w14:textId="77777777" w:rsidR="00744EFB" w:rsidRDefault="00FF41A2">
      <w:r>
        <w:t xml:space="preserve">Nello schema originale sono presenti quattro generalizzazioni: </w:t>
      </w:r>
    </w:p>
    <w:p w14:paraId="505E2607" w14:textId="77777777" w:rsidR="00744EFB" w:rsidRDefault="00FF41A2">
      <w:pPr>
        <w:numPr>
          <w:ilvl w:val="0"/>
          <w:numId w:val="8"/>
        </w:numPr>
        <w:spacing w:after="0"/>
      </w:pPr>
      <w:r>
        <w:rPr>
          <w:i/>
        </w:rPr>
        <w:t>Cittadino</w:t>
      </w:r>
      <w:r>
        <w:t xml:space="preserve"> è generalizzazione delle entità </w:t>
      </w:r>
      <w:r>
        <w:rPr>
          <w:i/>
        </w:rPr>
        <w:t xml:space="preserve">Personale sanitario e scolastico </w:t>
      </w:r>
      <w:r>
        <w:t xml:space="preserve">e </w:t>
      </w:r>
      <w:r>
        <w:rPr>
          <w:i/>
        </w:rPr>
        <w:t>Categorie fragili</w:t>
      </w:r>
    </w:p>
    <w:p w14:paraId="46E5C790" w14:textId="77777777" w:rsidR="00744EFB" w:rsidRDefault="00FF41A2">
      <w:pPr>
        <w:numPr>
          <w:ilvl w:val="0"/>
          <w:numId w:val="8"/>
        </w:numPr>
        <w:spacing w:after="0"/>
      </w:pPr>
      <w:r>
        <w:rPr>
          <w:i/>
        </w:rPr>
        <w:t xml:space="preserve">Medico </w:t>
      </w:r>
      <w:r>
        <w:t xml:space="preserve">è specializzazione di </w:t>
      </w:r>
      <w:r>
        <w:rPr>
          <w:i/>
        </w:rPr>
        <w:t>Personale sanitario e scolastico</w:t>
      </w:r>
    </w:p>
    <w:p w14:paraId="7825C42A" w14:textId="77777777" w:rsidR="00744EFB" w:rsidRDefault="00FF41A2">
      <w:pPr>
        <w:numPr>
          <w:ilvl w:val="0"/>
          <w:numId w:val="8"/>
        </w:numPr>
        <w:spacing w:after="0"/>
      </w:pPr>
      <w:r>
        <w:rPr>
          <w:i/>
        </w:rPr>
        <w:t xml:space="preserve">Medico di base </w:t>
      </w:r>
      <w:r>
        <w:t xml:space="preserve">è specializzazione di </w:t>
      </w:r>
      <w:r>
        <w:rPr>
          <w:i/>
        </w:rPr>
        <w:t>Medico</w:t>
      </w:r>
    </w:p>
    <w:p w14:paraId="5BE36BD4" w14:textId="77777777" w:rsidR="00744EFB" w:rsidRDefault="00FF41A2">
      <w:pPr>
        <w:numPr>
          <w:ilvl w:val="0"/>
          <w:numId w:val="8"/>
        </w:numPr>
      </w:pPr>
      <w:r>
        <w:rPr>
          <w:i/>
        </w:rPr>
        <w:t xml:space="preserve">Monodose </w:t>
      </w:r>
      <w:r>
        <w:t>e</w:t>
      </w:r>
      <w:r>
        <w:rPr>
          <w:i/>
        </w:rPr>
        <w:t xml:space="preserve"> Doppia dose </w:t>
      </w:r>
      <w:r>
        <w:t xml:space="preserve">sono specializzazioni di </w:t>
      </w:r>
      <w:r>
        <w:rPr>
          <w:i/>
        </w:rPr>
        <w:t>Tipo di vaccino</w:t>
      </w:r>
    </w:p>
    <w:p w14:paraId="3EAC857F" w14:textId="696F06EA" w:rsidR="00744EFB" w:rsidRDefault="00FF41A2">
      <w:r>
        <w:t xml:space="preserve">Tutte le generalizzazioni elencate, ad eccezione della seconda, vengono eliminate secondo la tecnica dell’accorpamento dei figli della generalizzazione nei genitori.  L’accorpamento del genitore nelle entità figlie, seppur più efficiente in termini di spazio, non è stato considerato perché le generalizzazioni </w:t>
      </w:r>
      <w:r w:rsidR="00B26DBF">
        <w:t>2</w:t>
      </w:r>
      <w:r>
        <w:t xml:space="preserve"> e 3 non sono totali, ma parziali. </w:t>
      </w:r>
    </w:p>
    <w:p w14:paraId="7B8A3F09" w14:textId="5F7E773A" w:rsidR="00744EFB" w:rsidRDefault="00FF41A2">
      <w:r>
        <w:t xml:space="preserve">Vengono quindi aggiunti alle business </w:t>
      </w:r>
      <w:proofErr w:type="spellStart"/>
      <w:r>
        <w:t>rules</w:t>
      </w:r>
      <w:proofErr w:type="spellEnd"/>
      <w:r>
        <w:t xml:space="preserve"> i vincoli necessari per mantenere </w:t>
      </w:r>
      <w:r w:rsidR="00945675">
        <w:t xml:space="preserve">la </w:t>
      </w:r>
      <w:r>
        <w:t>totalità dell</w:t>
      </w:r>
      <w:r w:rsidR="00945675">
        <w:t>e</w:t>
      </w:r>
      <w:r>
        <w:t xml:space="preserve"> generalizzazioni.</w:t>
      </w:r>
    </w:p>
    <w:p w14:paraId="01A13DAD" w14:textId="77777777" w:rsidR="00744EFB" w:rsidRDefault="00FF41A2">
      <w:r>
        <w:t xml:space="preserve">Per la seconda generalizzazione, si è scelto di sostituirla con l’associazione </w:t>
      </w:r>
      <w:r>
        <w:rPr>
          <w:i/>
        </w:rPr>
        <w:t>Professione</w:t>
      </w:r>
      <w:r>
        <w:t xml:space="preserve"> che lega l’entità </w:t>
      </w:r>
      <w:r>
        <w:rPr>
          <w:i/>
        </w:rPr>
        <w:t xml:space="preserve">Medico </w:t>
      </w:r>
      <w:r>
        <w:t xml:space="preserve">a quella di </w:t>
      </w:r>
      <w:r>
        <w:rPr>
          <w:i/>
        </w:rPr>
        <w:t xml:space="preserve">Cittadino. </w:t>
      </w:r>
      <w:r>
        <w:t xml:space="preserve">Si è preferito questa opzione all’accorpamento delle entità figlie nel genitore per non appesantire ancora di più l’entità </w:t>
      </w:r>
      <w:r>
        <w:rPr>
          <w:i/>
        </w:rPr>
        <w:t>Cittadino</w:t>
      </w:r>
      <w:r>
        <w:t xml:space="preserve"> con attributi per indicarne la professione e con le associazioni legate all’entità </w:t>
      </w:r>
      <w:r>
        <w:rPr>
          <w:i/>
        </w:rPr>
        <w:t>Medico.</w:t>
      </w:r>
    </w:p>
    <w:p w14:paraId="21C7BDA3" w14:textId="26AC64C8" w:rsidR="00744EFB" w:rsidRDefault="00FF41A2">
      <w:pPr>
        <w:pStyle w:val="Titolo3"/>
        <w:rPr>
          <w:ins w:id="727" w:author="Janneth Estefania Hoyos Rea" w:date="2021-09-29T23:08:00Z"/>
        </w:rPr>
        <w:pPrChange w:id="728" w:author="Janneth Estefania Hoyos Rea" w:date="2021-09-30T07:19:00Z">
          <w:pPr>
            <w:pStyle w:val="Titolo3"/>
            <w:spacing w:after="240"/>
          </w:pPr>
        </w:pPrChange>
      </w:pPr>
      <w:bookmarkStart w:id="729" w:name="_Toc83567060"/>
      <w:r>
        <w:t>2.3.3 Eventuale partizionamento/accorpamento di entità e associazioni</w:t>
      </w:r>
      <w:bookmarkEnd w:id="729"/>
    </w:p>
    <w:p w14:paraId="3EA32705" w14:textId="1A6A8B1C" w:rsidR="00D27521" w:rsidRDefault="00D27521">
      <w:pPr>
        <w:spacing w:before="240"/>
        <w:rPr>
          <w:ins w:id="730" w:author="Janneth Estefania Hoyos Rea" w:date="2021-09-30T07:19:00Z"/>
        </w:rPr>
        <w:pPrChange w:id="731" w:author="Janneth Estefania Hoyos Rea" w:date="2021-09-30T07:19:00Z">
          <w:pPr/>
        </w:pPrChange>
      </w:pPr>
      <w:ins w:id="732" w:author="Janneth Estefania Hoyos Rea" w:date="2021-09-29T23:08:00Z">
        <w:r>
          <w:t xml:space="preserve">Non è stato </w:t>
        </w:r>
      </w:ins>
      <w:ins w:id="733" w:author="Janneth Estefania Hoyos Rea" w:date="2021-09-29T23:09:00Z">
        <w:r>
          <w:t>effettuato nessun partizionamento o accorpamento a partire dallo schema ER originale.</w:t>
        </w:r>
      </w:ins>
    </w:p>
    <w:p w14:paraId="046778A8" w14:textId="0DA682F9" w:rsidR="003E1F66" w:rsidRDefault="003E1F66" w:rsidP="003533EF"/>
    <w:p w14:paraId="47FB420E" w14:textId="0D21E463" w:rsidR="003533EF" w:rsidRDefault="003533EF" w:rsidP="003533EF"/>
    <w:p w14:paraId="68436083" w14:textId="7BDA646B" w:rsidR="003533EF" w:rsidRDefault="003533EF" w:rsidP="003533EF"/>
    <w:p w14:paraId="044B4D1E" w14:textId="57DA2F45" w:rsidR="003533EF" w:rsidRDefault="003533EF" w:rsidP="003533EF"/>
    <w:p w14:paraId="68544CD2" w14:textId="0513FD91" w:rsidR="003533EF" w:rsidRDefault="003533EF" w:rsidP="003533EF"/>
    <w:p w14:paraId="6AF35F04" w14:textId="15911743" w:rsidR="003533EF" w:rsidRDefault="003533EF" w:rsidP="003533EF"/>
    <w:p w14:paraId="0EA00B7D" w14:textId="2CE58544" w:rsidR="003533EF" w:rsidRDefault="003533EF" w:rsidP="003533EF"/>
    <w:p w14:paraId="7C3646C9" w14:textId="77777777" w:rsidR="003533EF" w:rsidRPr="000C0F7E" w:rsidRDefault="003533EF">
      <w:pPr>
        <w:pPrChange w:id="734" w:author="Janneth Estefania Hoyos Rea" w:date="2021-09-29T23:08:00Z">
          <w:pPr>
            <w:pStyle w:val="Titolo3"/>
            <w:spacing w:after="240"/>
          </w:pPr>
        </w:pPrChange>
      </w:pPr>
    </w:p>
    <w:p w14:paraId="06C2DB01" w14:textId="7EF70F4A" w:rsidR="00744EFB" w:rsidDel="00D27521" w:rsidRDefault="00FF41A2">
      <w:pPr>
        <w:rPr>
          <w:del w:id="735" w:author="Janneth Estefania Hoyos Rea" w:date="2021-09-29T23:08:00Z"/>
        </w:rPr>
      </w:pPr>
      <w:del w:id="736" w:author="Janneth Estefania Hoyos Rea" w:date="2021-09-29T23:08:00Z">
        <w:r w:rsidDel="00D27521">
          <w:delText>Nell</w:delText>
        </w:r>
        <w:r w:rsidR="00945675" w:rsidDel="00D27521">
          <w:delText xml:space="preserve">o </w:delText>
        </w:r>
        <w:r w:rsidDel="00D27521">
          <w:delText>schema ER originale si era scelto di inserire una entità per il concetto di Città, per questioni di chiarezza dello schema. In quest</w:delText>
        </w:r>
        <w:r w:rsidR="00945675" w:rsidDel="00D27521">
          <w:delText>a</w:delText>
        </w:r>
        <w:r w:rsidDel="00D27521">
          <w:delText xml:space="preserve"> fase, accorpiamo Città alle due entità a cui era collegata: </w:delText>
        </w:r>
        <w:r w:rsidDel="00D27521">
          <w:rPr>
            <w:i/>
          </w:rPr>
          <w:delText xml:space="preserve">Cittadino </w:delText>
        </w:r>
        <w:r w:rsidDel="00D27521">
          <w:delText xml:space="preserve">e </w:delText>
        </w:r>
        <w:r w:rsidDel="00D27521">
          <w:rPr>
            <w:i/>
          </w:rPr>
          <w:delText>Centro Vaccinale</w:delText>
        </w:r>
        <w:r w:rsidDel="00D27521">
          <w:delText xml:space="preserve">. Per entrambe si può infatti aggiungere un attributo </w:delText>
        </w:r>
        <w:r w:rsidDel="00D27521">
          <w:rPr>
            <w:i/>
          </w:rPr>
          <w:delText>Città</w:delText>
        </w:r>
        <w:r w:rsidDel="00D27521">
          <w:delText xml:space="preserve"> che risulta equivalente alla rappresentazione originale.</w:delText>
        </w:r>
      </w:del>
    </w:p>
    <w:p w14:paraId="7C586A99" w14:textId="0A7431EF" w:rsidR="00744EFB" w:rsidDel="00D27521" w:rsidRDefault="00FF41A2" w:rsidP="00AE7426">
      <w:pPr>
        <w:jc w:val="center"/>
        <w:rPr>
          <w:del w:id="737" w:author="Janneth Estefania Hoyos Rea" w:date="2021-09-29T23:08:00Z"/>
        </w:rPr>
      </w:pPr>
      <w:del w:id="738" w:author="Janneth Estefania Hoyos Rea" w:date="2021-09-29T23:08:00Z">
        <w:r w:rsidDel="00D27521">
          <w:delText>[</w:delText>
        </w:r>
      </w:del>
      <w:del w:id="739" w:author="Janneth Estefania Hoyos Rea" w:date="2021-09-28T11:50:00Z">
        <w:r w:rsidDel="00560716">
          <w:delText>print</w:delText>
        </w:r>
      </w:del>
      <w:del w:id="740" w:author="Janneth Estefania Hoyos Rea" w:date="2021-09-29T23:08:00Z">
        <w:r w:rsidDel="00D27521">
          <w:delText xml:space="preserve"> delle entità Cittadino-Città-CentroVaccinale prima e dopo]</w:delText>
        </w:r>
      </w:del>
    </w:p>
    <w:p w14:paraId="66FE5EBC" w14:textId="366A1358" w:rsidR="00744EFB" w:rsidRDefault="00FF41A2" w:rsidP="00AE7426">
      <w:pPr>
        <w:pStyle w:val="Titolo3"/>
        <w:spacing w:after="240"/>
      </w:pPr>
      <w:bookmarkStart w:id="741" w:name="_Toc83567061"/>
      <w:r>
        <w:t>2.3.4 Eventuale scelta degli identificatori principali</w:t>
      </w:r>
      <w:bookmarkEnd w:id="741"/>
    </w:p>
    <w:p w14:paraId="47855126" w14:textId="02012391" w:rsidR="00744EFB" w:rsidRDefault="00945675">
      <w:pPr>
        <w:numPr>
          <w:ilvl w:val="0"/>
          <w:numId w:val="2"/>
        </w:numPr>
        <w:spacing w:after="0"/>
        <w:rPr>
          <w:i/>
        </w:rPr>
      </w:pPr>
      <w:r>
        <w:rPr>
          <w:i/>
        </w:rPr>
        <w:t>Cittadino:</w:t>
      </w:r>
      <w:r w:rsidR="00FF41A2">
        <w:rPr>
          <w:i/>
        </w:rPr>
        <w:t xml:space="preserve"> </w:t>
      </w:r>
      <w:r w:rsidR="00FF41A2">
        <w:t>CF</w:t>
      </w:r>
    </w:p>
    <w:p w14:paraId="60870C7F" w14:textId="00BE1738" w:rsidR="00744EFB" w:rsidRDefault="00FF41A2">
      <w:pPr>
        <w:numPr>
          <w:ilvl w:val="0"/>
          <w:numId w:val="2"/>
        </w:numPr>
        <w:spacing w:after="0"/>
        <w:rPr>
          <w:i/>
        </w:rPr>
      </w:pPr>
      <w:r>
        <w:rPr>
          <w:i/>
        </w:rPr>
        <w:t xml:space="preserve">Medico: </w:t>
      </w:r>
      <w:r>
        <w:t>Cittadino</w:t>
      </w:r>
    </w:p>
    <w:p w14:paraId="37F76158" w14:textId="77777777" w:rsidR="00744EFB" w:rsidRDefault="00FF41A2">
      <w:pPr>
        <w:numPr>
          <w:ilvl w:val="0"/>
          <w:numId w:val="2"/>
        </w:numPr>
        <w:rPr>
          <w:i/>
        </w:rPr>
      </w:pPr>
      <w:r>
        <w:rPr>
          <w:i/>
        </w:rPr>
        <w:t xml:space="preserve">Centro vaccinale: </w:t>
      </w:r>
      <w:r>
        <w:t>ID</w:t>
      </w:r>
    </w:p>
    <w:p w14:paraId="285E3474" w14:textId="2B9E5E90" w:rsidR="00744EFB" w:rsidRDefault="00FF41A2">
      <w:r>
        <w:t xml:space="preserve">Si è scelto di aggiungere un identificatore surrogato a </w:t>
      </w:r>
      <w:r>
        <w:rPr>
          <w:i/>
        </w:rPr>
        <w:t>Centro Vaccinale</w:t>
      </w:r>
      <w:r>
        <w:t xml:space="preserve"> </w:t>
      </w:r>
      <w:del w:id="742" w:author="Janneth Estefania Hoyos Rea" w:date="2021-09-28T11:50:00Z">
        <w:r w:rsidDel="00560716">
          <w:delText>perchè</w:delText>
        </w:r>
      </w:del>
      <w:ins w:id="743" w:author="Janneth Estefania Hoyos Rea" w:date="2021-09-28T11:50:00Z">
        <w:r w:rsidR="00560716">
          <w:t>perché</w:t>
        </w:r>
      </w:ins>
      <w:r>
        <w:t xml:space="preserve"> altrimenti l'identificatore sarebbe stato composto dall’insieme di attributi {</w:t>
      </w:r>
      <w:del w:id="744" w:author="Janneth Estefania Hoyos Rea" w:date="2021-09-29T19:34:00Z">
        <w:r w:rsidDel="00046189">
          <w:rPr>
            <w:i/>
          </w:rPr>
          <w:delText>Via,NumeroCivico</w:delText>
        </w:r>
      </w:del>
      <w:ins w:id="745" w:author="Janneth Estefania Hoyos Rea" w:date="2021-09-29T19:34:00Z">
        <w:r w:rsidR="00046189">
          <w:rPr>
            <w:i/>
          </w:rPr>
          <w:t xml:space="preserve">Via, </w:t>
        </w:r>
      </w:ins>
      <w:del w:id="746" w:author="Janneth Estefania Hoyos Rea" w:date="2021-09-29T19:34:00Z">
        <w:r w:rsidDel="00046189">
          <w:rPr>
            <w:i/>
          </w:rPr>
          <w:delText>,CAP</w:delText>
        </w:r>
      </w:del>
      <w:proofErr w:type="spellStart"/>
      <w:ins w:id="747" w:author="Janneth Estefania Hoyos Rea" w:date="2021-09-29T19:34:00Z">
        <w:r w:rsidR="00046189">
          <w:rPr>
            <w:i/>
          </w:rPr>
          <w:t>NumeroCivico</w:t>
        </w:r>
        <w:proofErr w:type="spellEnd"/>
        <w:r w:rsidR="00046189">
          <w:rPr>
            <w:i/>
          </w:rPr>
          <w:t xml:space="preserve">, </w:t>
        </w:r>
      </w:ins>
      <w:del w:id="748" w:author="Janneth Estefania Hoyos Rea" w:date="2021-09-29T19:35:00Z">
        <w:r w:rsidDel="00046189">
          <w:rPr>
            <w:i/>
          </w:rPr>
          <w:delText>,Città</w:delText>
        </w:r>
      </w:del>
      <w:ins w:id="749" w:author="Janneth Estefania Hoyos Rea" w:date="2021-09-29T19:35:00Z">
        <w:r w:rsidR="00046189">
          <w:rPr>
            <w:i/>
          </w:rPr>
          <w:t>CAP, Città</w:t>
        </w:r>
      </w:ins>
      <w:r>
        <w:t>}, proprietà che avrebbe appesantito la notazione.</w:t>
      </w:r>
      <w:r w:rsidR="00412004">
        <w:t xml:space="preserve"> Inoltre si è osservato </w:t>
      </w:r>
      <w:proofErr w:type="gramStart"/>
      <w:r w:rsidR="00412004">
        <w:t>che  Città</w:t>
      </w:r>
      <w:proofErr w:type="gramEnd"/>
      <w:r w:rsidR="00412004">
        <w:t xml:space="preserve"> e CAP portano la stessa informazione, e che il secondo è sufficiente a identificare la prima.</w:t>
      </w:r>
    </w:p>
    <w:p w14:paraId="410F048E" w14:textId="228DC520" w:rsidR="00744EFB" w:rsidRDefault="00FF41A2">
      <w:pPr>
        <w:numPr>
          <w:ilvl w:val="0"/>
          <w:numId w:val="2"/>
        </w:numPr>
        <w:spacing w:after="0"/>
        <w:rPr>
          <w:i/>
        </w:rPr>
      </w:pPr>
      <w:r>
        <w:rPr>
          <w:i/>
        </w:rPr>
        <w:t xml:space="preserve">Città: </w:t>
      </w:r>
      <w:r w:rsidR="00412004">
        <w:t>CAP</w:t>
      </w:r>
    </w:p>
    <w:p w14:paraId="782EA130" w14:textId="13D862A3" w:rsidR="00744EFB" w:rsidRDefault="00FF41A2">
      <w:pPr>
        <w:numPr>
          <w:ilvl w:val="0"/>
          <w:numId w:val="2"/>
        </w:numPr>
        <w:spacing w:after="0"/>
        <w:rPr>
          <w:i/>
        </w:rPr>
      </w:pPr>
      <w:r>
        <w:rPr>
          <w:i/>
        </w:rPr>
        <w:t xml:space="preserve">Lotto: </w:t>
      </w:r>
      <w:r>
        <w:t xml:space="preserve">Numero lotto </w:t>
      </w:r>
    </w:p>
    <w:p w14:paraId="2FEA93F7" w14:textId="558B384E" w:rsidR="00744EFB" w:rsidRDefault="00FF41A2">
      <w:pPr>
        <w:numPr>
          <w:ilvl w:val="0"/>
          <w:numId w:val="2"/>
        </w:numPr>
        <w:spacing w:after="0"/>
        <w:rPr>
          <w:i/>
        </w:rPr>
      </w:pPr>
      <w:r>
        <w:rPr>
          <w:i/>
        </w:rPr>
        <w:t>Tipo di vaccino</w:t>
      </w:r>
      <w:r>
        <w:t>: Nome</w:t>
      </w:r>
    </w:p>
    <w:p w14:paraId="553B495D" w14:textId="05DACEFC" w:rsidR="00744EFB" w:rsidRDefault="00FF41A2">
      <w:pPr>
        <w:numPr>
          <w:ilvl w:val="0"/>
          <w:numId w:val="2"/>
        </w:numPr>
        <w:rPr>
          <w:i/>
        </w:rPr>
      </w:pPr>
      <w:r>
        <w:rPr>
          <w:i/>
        </w:rPr>
        <w:t>Convocazione</w:t>
      </w:r>
      <w:r>
        <w:t xml:space="preserve">: </w:t>
      </w:r>
      <w:ins w:id="750" w:author="Janneth Estefania Hoyos Rea" w:date="2021-09-29T19:34:00Z">
        <w:r w:rsidR="00046189">
          <w:t>CF</w:t>
        </w:r>
      </w:ins>
      <w:del w:id="751" w:author="Janneth Estefania Hoyos Rea" w:date="2021-09-29T19:34:00Z">
        <w:r w:rsidDel="00046189">
          <w:delText>CodiceC</w:delText>
        </w:r>
      </w:del>
    </w:p>
    <w:p w14:paraId="5E7A5E6F" w14:textId="18D6E955" w:rsidR="00744EFB" w:rsidDel="00FC05D5" w:rsidRDefault="00FF41A2">
      <w:pPr>
        <w:rPr>
          <w:del w:id="752" w:author="Janneth Estefania Hoyos Rea" w:date="2021-09-29T22:11:00Z"/>
        </w:rPr>
      </w:pPr>
      <w:del w:id="753" w:author="Janneth Estefania Hoyos Rea" w:date="2021-09-29T22:11:00Z">
        <w:r w:rsidDel="00FC05D5">
          <w:delText>Si è scelto di aggiungere un codice specifico a ciascuna convocazione.</w:delText>
        </w:r>
      </w:del>
    </w:p>
    <w:p w14:paraId="1785A683" w14:textId="78C5A360" w:rsidR="00744EFB" w:rsidRDefault="00FF41A2">
      <w:pPr>
        <w:numPr>
          <w:ilvl w:val="0"/>
          <w:numId w:val="2"/>
        </w:numPr>
        <w:rPr>
          <w:i/>
        </w:rPr>
      </w:pPr>
      <w:r>
        <w:rPr>
          <w:i/>
        </w:rPr>
        <w:t>Somministrazione</w:t>
      </w:r>
      <w:r>
        <w:t>: C</w:t>
      </w:r>
      <w:ins w:id="754" w:author="Janneth Estefania Hoyos Rea" w:date="2021-09-29T19:34:00Z">
        <w:r w:rsidR="00046189">
          <w:t>F</w:t>
        </w:r>
      </w:ins>
      <w:del w:id="755" w:author="Janneth Estefania Hoyos Rea" w:date="2021-09-29T19:34:00Z">
        <w:r w:rsidDel="00046189">
          <w:delText>odiceC</w:delText>
        </w:r>
      </w:del>
      <w:r>
        <w:t xml:space="preserve">, </w:t>
      </w:r>
      <w:proofErr w:type="spellStart"/>
      <w:r>
        <w:t>CardinalitàDose</w:t>
      </w:r>
      <w:proofErr w:type="spellEnd"/>
    </w:p>
    <w:p w14:paraId="6B0A64A6" w14:textId="363152CE" w:rsidR="007D4C66" w:rsidRDefault="007D4C66">
      <w:pPr>
        <w:pStyle w:val="Titolo2"/>
        <w:rPr>
          <w:ins w:id="756" w:author="Janneth Estefania Hoyos Rea" w:date="2021-09-30T08:48:00Z"/>
        </w:rPr>
      </w:pPr>
      <w:bookmarkStart w:id="757" w:name="_Toc83567062"/>
    </w:p>
    <w:p w14:paraId="7D51AF6D" w14:textId="69FDE072" w:rsidR="00744EFB" w:rsidRDefault="00FF41A2">
      <w:pPr>
        <w:pStyle w:val="Titolo2"/>
        <w:rPr>
          <w:ins w:id="758" w:author="Janneth Estefania Hoyos Rea" w:date="2021-09-29T19:35:00Z"/>
        </w:rPr>
      </w:pPr>
      <w:r>
        <w:t>2.4 Schema E-R ristrutturato e regole aziendali</w:t>
      </w:r>
      <w:bookmarkEnd w:id="757"/>
    </w:p>
    <w:p w14:paraId="31A57A73" w14:textId="1E625E58" w:rsidR="00046189" w:rsidRPr="000C0F7E" w:rsidRDefault="00046189">
      <w:pPr>
        <w:pPrChange w:id="759" w:author="Janneth Estefania Hoyos Rea" w:date="2021-09-29T19:35:00Z">
          <w:pPr>
            <w:pStyle w:val="Titolo2"/>
          </w:pPr>
        </w:pPrChange>
      </w:pPr>
    </w:p>
    <w:p w14:paraId="41C3DF82" w14:textId="20C2B506" w:rsidR="00744EFB" w:rsidDel="007D4C66" w:rsidRDefault="003533EF">
      <w:pPr>
        <w:rPr>
          <w:del w:id="760" w:author="Janneth Estefania Hoyos Rea" w:date="2021-09-29T19:35:00Z"/>
        </w:rPr>
      </w:pPr>
      <w:r w:rsidRPr="00760790">
        <w:rPr>
          <w:noProof/>
          <w:u w:val="single"/>
        </w:rPr>
        <w:drawing>
          <wp:inline distT="0" distB="0" distL="0" distR="0" wp14:anchorId="68A758DB" wp14:editId="06E4708A">
            <wp:extent cx="6010252" cy="491698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2">
                      <a:extLst>
                        <a:ext uri="{28A0092B-C50C-407E-A947-70E740481C1C}">
                          <a14:useLocalDpi xmlns:a14="http://schemas.microsoft.com/office/drawing/2010/main" val="0"/>
                        </a:ext>
                      </a:extLst>
                    </a:blip>
                    <a:stretch>
                      <a:fillRect/>
                    </a:stretch>
                  </pic:blipFill>
                  <pic:spPr>
                    <a:xfrm>
                      <a:off x="0" y="0"/>
                      <a:ext cx="6010252" cy="4916980"/>
                    </a:xfrm>
                    <a:prstGeom prst="rect">
                      <a:avLst/>
                    </a:prstGeom>
                  </pic:spPr>
                </pic:pic>
              </a:graphicData>
            </a:graphic>
          </wp:inline>
        </w:drawing>
      </w:r>
      <w:del w:id="761" w:author="Janneth Estefania Hoyos Rea" w:date="2021-09-29T19:35:00Z">
        <w:r w:rsidR="00FF41A2" w:rsidDel="00046189">
          <w:delText>[print schema ER ristrutturato]</w:delText>
        </w:r>
      </w:del>
    </w:p>
    <w:p w14:paraId="336FBA86" w14:textId="609E228B" w:rsidR="007D4C66" w:rsidRDefault="007D4C66">
      <w:pPr>
        <w:rPr>
          <w:ins w:id="762" w:author="Janneth Estefania Hoyos Rea" w:date="2021-09-30T08:48:00Z"/>
        </w:rPr>
      </w:pPr>
    </w:p>
    <w:p w14:paraId="4FEC9EB9" w14:textId="77777777" w:rsidR="00607784" w:rsidRDefault="00607784"/>
    <w:p w14:paraId="12626242" w14:textId="74508433" w:rsidR="00744EFB" w:rsidRDefault="00FF41A2">
      <w:r>
        <w:lastRenderedPageBreak/>
        <w:t xml:space="preserve">Integrità: </w:t>
      </w:r>
    </w:p>
    <w:p w14:paraId="63604442" w14:textId="70CEAF94" w:rsidR="00744EFB" w:rsidRDefault="00FF41A2">
      <w:pPr>
        <w:numPr>
          <w:ilvl w:val="0"/>
          <w:numId w:val="1"/>
        </w:numPr>
        <w:spacing w:after="0"/>
      </w:pPr>
      <w:r>
        <w:t xml:space="preserve">Nella convocazione dei cittadini che si trovano nella categoria </w:t>
      </w:r>
      <w:r>
        <w:rPr>
          <w:i/>
        </w:rPr>
        <w:t xml:space="preserve">personale sanitario e scolastico </w:t>
      </w:r>
      <w:r>
        <w:t xml:space="preserve">possono essere scelti i vaccini COVIDIN o CORONAX; in quella delle </w:t>
      </w:r>
      <w:r>
        <w:rPr>
          <w:i/>
        </w:rPr>
        <w:t xml:space="preserve">categorie fragili </w:t>
      </w:r>
      <w:r>
        <w:t>possono essere scelti solo i vaccini CORONAX o FLUSTOP. Per</w:t>
      </w:r>
      <w:ins w:id="763" w:author="Janneth Estefania Hoyos Rea" w:date="2021-09-29T19:35:00Z">
        <w:r w:rsidR="00046189">
          <w:t xml:space="preserve"> i</w:t>
        </w:r>
      </w:ins>
      <w:del w:id="764" w:author="Janneth Estefania Hoyos Rea" w:date="2021-09-29T19:35:00Z">
        <w:r w:rsidDel="00046189">
          <w:delText xml:space="preserve"> </w:delText>
        </w:r>
      </w:del>
      <w:r>
        <w:t xml:space="preserve"> restanti cittadini possono essere scelti FLUSTOP e COVIDIN.</w:t>
      </w:r>
    </w:p>
    <w:p w14:paraId="7F278059" w14:textId="702461AE" w:rsidR="00744EFB" w:rsidRDefault="00FF41A2">
      <w:pPr>
        <w:numPr>
          <w:ilvl w:val="0"/>
          <w:numId w:val="1"/>
        </w:numPr>
        <w:spacing w:after="0"/>
      </w:pPr>
      <w:r>
        <w:t xml:space="preserve">Un cittadino può prenotarsi o via sito o via </w:t>
      </w:r>
      <w:proofErr w:type="spellStart"/>
      <w:r>
        <w:t>app</w:t>
      </w:r>
      <w:proofErr w:type="spellEnd"/>
      <w:r>
        <w:t>, non via entrambe le modalità.</w:t>
      </w:r>
    </w:p>
    <w:p w14:paraId="2973D783" w14:textId="741F7F8A" w:rsidR="00744EFB" w:rsidRDefault="00FF41A2">
      <w:pPr>
        <w:numPr>
          <w:ilvl w:val="0"/>
          <w:numId w:val="1"/>
        </w:numPr>
        <w:spacing w:after="0"/>
      </w:pPr>
      <w:r>
        <w:t xml:space="preserve">Se il cittadino si prenota via sito, rappresentiamo l’indirizzo e-mail, altrimenti se tramite </w:t>
      </w:r>
      <w:proofErr w:type="spellStart"/>
      <w:r>
        <w:t>app</w:t>
      </w:r>
      <w:proofErr w:type="spellEnd"/>
      <w:r>
        <w:t xml:space="preserve"> rappresentiamo il recapito telefonico. </w:t>
      </w:r>
    </w:p>
    <w:p w14:paraId="5C1F75C2" w14:textId="1AF5507D" w:rsidR="00744EFB" w:rsidRDefault="00FF41A2">
      <w:pPr>
        <w:numPr>
          <w:ilvl w:val="0"/>
          <w:numId w:val="1"/>
        </w:numPr>
        <w:spacing w:after="0"/>
      </w:pPr>
      <w:r>
        <w:t xml:space="preserve">Un cittadino non può appartenere contemporaneamente a </w:t>
      </w:r>
      <w:r>
        <w:rPr>
          <w:i/>
        </w:rPr>
        <w:t xml:space="preserve">Personale sanitario e scolastico </w:t>
      </w:r>
      <w:r>
        <w:t xml:space="preserve">e </w:t>
      </w:r>
      <w:r>
        <w:rPr>
          <w:i/>
        </w:rPr>
        <w:t xml:space="preserve">Categorie fragili. </w:t>
      </w:r>
    </w:p>
    <w:p w14:paraId="3DF58405" w14:textId="17B7F96D" w:rsidR="00744EFB" w:rsidRDefault="00FF41A2">
      <w:pPr>
        <w:numPr>
          <w:ilvl w:val="0"/>
          <w:numId w:val="1"/>
        </w:numPr>
        <w:spacing w:after="0"/>
      </w:pPr>
      <w:r>
        <w:t xml:space="preserve">I medici di base sono abilitati alla somministrazione dei soli vaccini a doppia </w:t>
      </w:r>
      <w:del w:id="765" w:author="Janneth Estefania Hoyos Rea" w:date="2021-09-28T11:51:00Z">
        <w:r w:rsidDel="00560716">
          <w:delText>dose .</w:delText>
        </w:r>
      </w:del>
      <w:ins w:id="766" w:author="Janneth Estefania Hoyos Rea" w:date="2021-09-28T11:51:00Z">
        <w:r w:rsidR="00560716">
          <w:t>dose.</w:t>
        </w:r>
      </w:ins>
    </w:p>
    <w:p w14:paraId="0ED686EA" w14:textId="618D3136" w:rsidR="00744EFB" w:rsidRDefault="00FF41A2">
      <w:pPr>
        <w:numPr>
          <w:ilvl w:val="0"/>
          <w:numId w:val="1"/>
        </w:numPr>
        <w:spacing w:after="0"/>
      </w:pPr>
      <w:r>
        <w:t xml:space="preserve">Un tipo di vaccino deve necessariamente </w:t>
      </w:r>
      <w:r>
        <w:rPr>
          <w:i/>
        </w:rPr>
        <w:t xml:space="preserve">Monodose </w:t>
      </w:r>
      <w:r>
        <w:t xml:space="preserve">o </w:t>
      </w:r>
      <w:r>
        <w:rPr>
          <w:i/>
        </w:rPr>
        <w:t>Doppia dose</w:t>
      </w:r>
      <w:r>
        <w:t xml:space="preserve">, e nel caso sia </w:t>
      </w:r>
      <w:r>
        <w:rPr>
          <w:i/>
        </w:rPr>
        <w:t xml:space="preserve">Doppia dose </w:t>
      </w:r>
      <w:r>
        <w:t xml:space="preserve">deve essere specificato il </w:t>
      </w:r>
      <w:r>
        <w:rPr>
          <w:i/>
        </w:rPr>
        <w:t>Tempo minimo tra dosi</w:t>
      </w:r>
      <w:r>
        <w:t>.</w:t>
      </w:r>
    </w:p>
    <w:p w14:paraId="57028357" w14:textId="592B1A32" w:rsidR="00744EFB" w:rsidRDefault="00FF41A2">
      <w:pPr>
        <w:numPr>
          <w:ilvl w:val="0"/>
          <w:numId w:val="1"/>
        </w:numPr>
        <w:spacing w:after="0"/>
      </w:pPr>
      <w:r>
        <w:t xml:space="preserve">La data e ora scelte per la seconda convocazione sono successive alla data e all’orario della prima. </w:t>
      </w:r>
    </w:p>
    <w:p w14:paraId="167593A0" w14:textId="5ACFA268" w:rsidR="00744EFB" w:rsidRDefault="00FF41A2">
      <w:pPr>
        <w:numPr>
          <w:ilvl w:val="0"/>
          <w:numId w:val="1"/>
        </w:numPr>
        <w:spacing w:after="0"/>
      </w:pPr>
      <w:r>
        <w:t>L’età del vaccinando deve essere compresa tra l’età minima e l’età massima del vaccino che gli è stato assegnato.</w:t>
      </w:r>
    </w:p>
    <w:p w14:paraId="37AD0DA2" w14:textId="398EDDA0" w:rsidR="00744EFB" w:rsidRDefault="00FF41A2">
      <w:pPr>
        <w:numPr>
          <w:ilvl w:val="0"/>
          <w:numId w:val="1"/>
        </w:numPr>
        <w:spacing w:after="0"/>
      </w:pPr>
      <w:r>
        <w:t>Il centro vaccinale indicato nella convocazione deve trovarsi nella stessa città in cui il vaccinando ha residenza.</w:t>
      </w:r>
    </w:p>
    <w:p w14:paraId="04F0D5A6" w14:textId="77777777" w:rsidR="00744EFB" w:rsidRDefault="00FF41A2">
      <w:pPr>
        <w:numPr>
          <w:ilvl w:val="0"/>
          <w:numId w:val="1"/>
        </w:numPr>
        <w:spacing w:after="0"/>
      </w:pPr>
      <w:r>
        <w:t>Il centro vaccinale indicato nella convocazione deve avere almeno una fiala del vaccino specificato disponibile.</w:t>
      </w:r>
    </w:p>
    <w:p w14:paraId="2640F3F5" w14:textId="77777777" w:rsidR="00744EFB" w:rsidRDefault="00FF41A2">
      <w:pPr>
        <w:numPr>
          <w:ilvl w:val="0"/>
          <w:numId w:val="1"/>
        </w:numPr>
        <w:spacing w:after="0"/>
      </w:pPr>
      <w:r>
        <w:t>Il centro vaccinale indicato nella convocazione è quello più vicino all’indirizzo di residenza del cittadino.</w:t>
      </w:r>
    </w:p>
    <w:p w14:paraId="24DBCFC1" w14:textId="453C9159" w:rsidR="00744EFB" w:rsidRDefault="00FF41A2">
      <w:pPr>
        <w:numPr>
          <w:ilvl w:val="0"/>
          <w:numId w:val="1"/>
        </w:numPr>
        <w:spacing w:after="0"/>
        <w:rPr>
          <w:ins w:id="767" w:author="Janneth Estefania Hoyos Rea" w:date="2021-09-29T18:57:00Z"/>
        </w:rPr>
      </w:pPr>
      <w:r>
        <w:t>Il centro vaccinale a cui viene indirizzato il vaccinando deve avere almeno un medico abilitato alla somministrazione del vaccino specificato.</w:t>
      </w:r>
    </w:p>
    <w:p w14:paraId="3FA0DBE6" w14:textId="584BE783" w:rsidR="00CE4A68" w:rsidRDefault="00CE4A68">
      <w:pPr>
        <w:numPr>
          <w:ilvl w:val="0"/>
          <w:numId w:val="1"/>
        </w:numPr>
        <w:spacing w:after="0"/>
        <w:rPr>
          <w:ins w:id="768" w:author="Janneth Estefania Hoyos Rea" w:date="2021-09-30T07:24:00Z"/>
        </w:rPr>
      </w:pPr>
      <w:ins w:id="769" w:author="Janneth Estefania Hoyos Rea" w:date="2021-09-29T18:57:00Z">
        <w:r>
          <w:t>Il medico che esegue la somministrazione deve essere afferente al centro vaccinale indicato nella convocazione.</w:t>
        </w:r>
      </w:ins>
    </w:p>
    <w:p w14:paraId="72FD7184" w14:textId="6B7F990B" w:rsidR="003E1F66" w:rsidRDefault="003E1F66">
      <w:pPr>
        <w:numPr>
          <w:ilvl w:val="0"/>
          <w:numId w:val="1"/>
        </w:numPr>
        <w:spacing w:after="0"/>
      </w:pPr>
      <w:ins w:id="770" w:author="Janneth Estefania Hoyos Rea" w:date="2021-09-30T07:24:00Z">
        <w:r>
          <w:t xml:space="preserve">Un medico deve essere nella categoria del </w:t>
        </w:r>
        <w:r>
          <w:rPr>
            <w:i/>
            <w:iCs/>
          </w:rPr>
          <w:t>Personale sanitario e scolastico</w:t>
        </w:r>
        <w:r>
          <w:t>.</w:t>
        </w:r>
      </w:ins>
    </w:p>
    <w:p w14:paraId="1FBDD91C" w14:textId="77777777" w:rsidR="00744EFB" w:rsidRDefault="00FF41A2">
      <w:pPr>
        <w:numPr>
          <w:ilvl w:val="0"/>
          <w:numId w:val="1"/>
        </w:numPr>
        <w:spacing w:after="0"/>
      </w:pPr>
      <w:r>
        <w:t>Un indirizzo può essere sede di massimo un centro vaccinale.</w:t>
      </w:r>
    </w:p>
    <w:p w14:paraId="513ED146" w14:textId="77777777" w:rsidR="00744EFB" w:rsidRDefault="00FF41A2">
      <w:pPr>
        <w:numPr>
          <w:ilvl w:val="0"/>
          <w:numId w:val="1"/>
        </w:numPr>
        <w:spacing w:after="0"/>
      </w:pPr>
      <w:r>
        <w:t>La data di produzione di un lotto deve essere precedente alla data di scadenza dello stesso.</w:t>
      </w:r>
    </w:p>
    <w:p w14:paraId="71EF5CEB" w14:textId="77777777" w:rsidR="00744EFB" w:rsidRDefault="00FF41A2">
      <w:pPr>
        <w:numPr>
          <w:ilvl w:val="0"/>
          <w:numId w:val="1"/>
        </w:numPr>
        <w:spacing w:after="0"/>
      </w:pPr>
      <w:r>
        <w:t>Se il cittadino ha avuto precedenti reazioni allergiche, non deve essere raccomandato nessun vaccino che abbia registrato una segnalazione di reazione avversa negli ultimi 30 giorni.</w:t>
      </w:r>
    </w:p>
    <w:p w14:paraId="06CC9232" w14:textId="77777777" w:rsidR="00744EFB" w:rsidRDefault="00FF41A2">
      <w:pPr>
        <w:numPr>
          <w:ilvl w:val="0"/>
          <w:numId w:val="1"/>
        </w:numPr>
        <w:spacing w:after="0"/>
      </w:pPr>
      <w:r>
        <w:t xml:space="preserve">La convocazione viene aggiornata con la data e l’ora della seconda somministrazione solo se si verificano tutte le seguenti condizioni: </w:t>
      </w:r>
    </w:p>
    <w:p w14:paraId="71112E26" w14:textId="77777777" w:rsidR="00744EFB" w:rsidRDefault="00FF41A2">
      <w:pPr>
        <w:numPr>
          <w:ilvl w:val="0"/>
          <w:numId w:val="10"/>
        </w:numPr>
        <w:spacing w:after="0"/>
      </w:pPr>
      <w:r>
        <w:t>-il vaccino è di tipo doppia dose;</w:t>
      </w:r>
    </w:p>
    <w:p w14:paraId="3B246B87" w14:textId="77777777" w:rsidR="00744EFB" w:rsidRDefault="00FF41A2">
      <w:pPr>
        <w:numPr>
          <w:ilvl w:val="0"/>
          <w:numId w:val="10"/>
        </w:numPr>
        <w:spacing w:after="0"/>
      </w:pPr>
      <w:r>
        <w:t>-non si verificano effetti avversi nei successivi 15 minuti alla prima somministrazione;</w:t>
      </w:r>
    </w:p>
    <w:p w14:paraId="7F3E0077" w14:textId="77777777" w:rsidR="00744EFB" w:rsidRDefault="00FF41A2">
      <w:pPr>
        <w:numPr>
          <w:ilvl w:val="0"/>
          <w:numId w:val="10"/>
        </w:numPr>
      </w:pPr>
      <w:r>
        <w:t xml:space="preserve">-il vaccinando non ha avuto positività pregressa ad un test </w:t>
      </w:r>
      <w:proofErr w:type="spellStart"/>
      <w:r>
        <w:t>covid</w:t>
      </w:r>
      <w:proofErr w:type="spellEnd"/>
      <w:r>
        <w:t>.</w:t>
      </w:r>
    </w:p>
    <w:p w14:paraId="08A4E10D" w14:textId="0C3E6F94" w:rsidR="00744EFB" w:rsidRDefault="00FF41A2">
      <w:pPr>
        <w:pStyle w:val="Titolo4"/>
      </w:pPr>
      <w:bookmarkStart w:id="771" w:name="_Toc83567063"/>
      <w:r>
        <w:t>Derivazione:</w:t>
      </w:r>
      <w:bookmarkEnd w:id="771"/>
      <w:r>
        <w:t xml:space="preserve"> </w:t>
      </w:r>
    </w:p>
    <w:p w14:paraId="385A611A" w14:textId="77777777" w:rsidR="00744EFB" w:rsidRDefault="00FF41A2">
      <w:pPr>
        <w:numPr>
          <w:ilvl w:val="0"/>
          <w:numId w:val="7"/>
        </w:numPr>
        <w:spacing w:after="0"/>
      </w:pPr>
      <w:r>
        <w:t xml:space="preserve"> L’età del cittadino viene calcolata sottraendo alla data attuale la data di nascita del cittadino.</w:t>
      </w:r>
    </w:p>
    <w:p w14:paraId="7E4BF0D1" w14:textId="5AADE950" w:rsidR="00744EFB" w:rsidRDefault="00FF41A2">
      <w:pPr>
        <w:numPr>
          <w:ilvl w:val="0"/>
          <w:numId w:val="7"/>
        </w:numPr>
        <w:spacing w:after="0"/>
      </w:pPr>
      <w:r>
        <w:t>Se prevista, la data del</w:t>
      </w:r>
      <w:r w:rsidR="00A91BCD">
        <w:t>la</w:t>
      </w:r>
      <w:r>
        <w:t xml:space="preserve"> second</w:t>
      </w:r>
      <w:r w:rsidR="00A91BCD">
        <w:t>a somministrazione</w:t>
      </w:r>
      <w:r>
        <w:t>, si ottiene sommando la data del</w:t>
      </w:r>
      <w:r w:rsidR="00A91BCD">
        <w:t>la</w:t>
      </w:r>
      <w:r>
        <w:t xml:space="preserve"> prim</w:t>
      </w:r>
      <w:r w:rsidR="00A91BCD">
        <w:t>a</w:t>
      </w:r>
      <w:r>
        <w:t xml:space="preserve"> </w:t>
      </w:r>
      <w:r w:rsidR="00A91BCD">
        <w:t xml:space="preserve">somministrazione </w:t>
      </w:r>
      <w:r>
        <w:t>con l’intervallo minimo specifico del vaccino utilizzato.</w:t>
      </w:r>
    </w:p>
    <w:p w14:paraId="426281FA" w14:textId="4CCE9C88" w:rsidR="00744EFB" w:rsidRDefault="00FF41A2">
      <w:pPr>
        <w:numPr>
          <w:ilvl w:val="0"/>
          <w:numId w:val="7"/>
        </w:numPr>
        <w:rPr>
          <w:ins w:id="772" w:author="Janneth Estefania Hoyos Rea" w:date="2021-09-29T19:45:00Z"/>
        </w:rPr>
      </w:pPr>
      <w:r>
        <w:t xml:space="preserve">In un centro vaccinale il numero fiale disponibili di un dato vaccino </w:t>
      </w:r>
      <w:del w:id="773" w:author="Janneth Estefania Hoyos Rea" w:date="2021-09-28T11:51:00Z">
        <w:r w:rsidDel="00560716">
          <w:delText>è data</w:delText>
        </w:r>
      </w:del>
      <w:ins w:id="774" w:author="Janneth Estefania Hoyos Rea" w:date="2021-09-28T11:51:00Z">
        <w:r w:rsidR="00560716">
          <w:t>è dato</w:t>
        </w:r>
      </w:ins>
      <w:r>
        <w:t xml:space="preserve"> dalla differenza tra le fiale iniziali e le fiale utilizzate.</w:t>
      </w:r>
    </w:p>
    <w:p w14:paraId="1F101BEB" w14:textId="06258D8C" w:rsidR="004604F1" w:rsidRDefault="004604F1" w:rsidP="004604F1">
      <w:pPr>
        <w:numPr>
          <w:ilvl w:val="0"/>
          <w:numId w:val="7"/>
        </w:numPr>
        <w:rPr>
          <w:ins w:id="775" w:author="Janneth Estefania Hoyos Rea" w:date="2021-09-29T19:45:00Z"/>
        </w:rPr>
      </w:pPr>
      <w:ins w:id="776" w:author="Janneth Estefania Hoyos Rea" w:date="2021-09-29T19:45:00Z">
        <w:r>
          <w:t xml:space="preserve">L’attributo </w:t>
        </w:r>
        <w:r>
          <w:rPr>
            <w:i/>
            <w:iCs/>
          </w:rPr>
          <w:t xml:space="preserve">Effetto avverso </w:t>
        </w:r>
        <w:r w:rsidRPr="00FB19F4">
          <w:t>segnalato</w:t>
        </w:r>
        <w:r>
          <w:t xml:space="preserve"> di un lotto è aggiornato ogni qualvolta una somministrazion</w:t>
        </w:r>
      </w:ins>
      <w:ins w:id="777" w:author="Janneth Estefania Hoyos Rea" w:date="2021-09-29T19:47:00Z">
        <w:r>
          <w:t>e</w:t>
        </w:r>
      </w:ins>
      <w:ins w:id="778" w:author="Janneth Estefania Hoyos Rea" w:date="2021-09-29T19:45:00Z">
        <w:r>
          <w:t xml:space="preserve"> negli ultimi 30 giorni ha causato effetti avversi.</w:t>
        </w:r>
      </w:ins>
    </w:p>
    <w:p w14:paraId="2D57DEEE" w14:textId="77777777" w:rsidR="004604F1" w:rsidRDefault="004604F1">
      <w:pPr>
        <w:ind w:left="360"/>
        <w:pPrChange w:id="779" w:author="Janneth Estefania Hoyos Rea" w:date="2021-09-29T19:45:00Z">
          <w:pPr>
            <w:numPr>
              <w:numId w:val="7"/>
            </w:numPr>
            <w:ind w:left="720" w:hanging="360"/>
          </w:pPr>
        </w:pPrChange>
      </w:pPr>
    </w:p>
    <w:p w14:paraId="58213DFE" w14:textId="77777777" w:rsidR="00744EFB" w:rsidRDefault="00744EFB"/>
    <w:p w14:paraId="0E5421E0" w14:textId="33358E53" w:rsidR="00744EFB" w:rsidRDefault="00FF41A2">
      <w:pPr>
        <w:pStyle w:val="Titolo2"/>
      </w:pPr>
      <w:bookmarkStart w:id="780" w:name="_Toc83567064"/>
      <w:r>
        <w:lastRenderedPageBreak/>
        <w:t>2.5 Schema relazionale</w:t>
      </w:r>
      <w:bookmarkEnd w:id="780"/>
      <w:r>
        <w:t xml:space="preserve"> </w:t>
      </w:r>
    </w:p>
    <w:p w14:paraId="4CA457BB" w14:textId="3FF94AE7" w:rsidR="00744EFB" w:rsidRDefault="00FF41A2">
      <w:del w:id="781" w:author="Janneth Estefania Hoyos Rea" w:date="2021-09-28T11:51:00Z">
        <w:r w:rsidDel="00560716">
          <w:delText>Cittadino(</w:delText>
        </w:r>
      </w:del>
      <w:ins w:id="782" w:author="Janneth Estefania Hoyos Rea" w:date="2021-09-28T11:51:00Z">
        <w:r w:rsidR="00560716">
          <w:t>Cittadino (</w:t>
        </w:r>
      </w:ins>
      <w:r>
        <w:rPr>
          <w:u w:val="single"/>
        </w:rPr>
        <w:t>CF</w:t>
      </w:r>
      <w:r>
        <w:t xml:space="preserve">, Nome, Cognome, </w:t>
      </w:r>
      <w:proofErr w:type="spellStart"/>
      <w:r>
        <w:t>DataNascita</w:t>
      </w:r>
      <w:proofErr w:type="spellEnd"/>
      <w:r>
        <w:t xml:space="preserve">, Via, </w:t>
      </w:r>
      <w:proofErr w:type="spellStart"/>
      <w:r>
        <w:t>NumeroCivico</w:t>
      </w:r>
      <w:proofErr w:type="spellEnd"/>
      <w:r>
        <w:t xml:space="preserve">, CAP, </w:t>
      </w:r>
      <w:proofErr w:type="spellStart"/>
      <w:r>
        <w:t>IndirizzoEmail</w:t>
      </w:r>
      <w:proofErr w:type="spellEnd"/>
      <w:r>
        <w:t xml:space="preserve">*, </w:t>
      </w:r>
      <w:proofErr w:type="spellStart"/>
      <w:r>
        <w:t>RecapitoTelefonico</w:t>
      </w:r>
      <w:proofErr w:type="spellEnd"/>
      <w:r>
        <w:t xml:space="preserve">*, </w:t>
      </w:r>
      <w:proofErr w:type="spellStart"/>
      <w:r>
        <w:t>PersSanitarioScolastico</w:t>
      </w:r>
      <w:proofErr w:type="spellEnd"/>
      <w:r>
        <w:t xml:space="preserve">*, </w:t>
      </w:r>
      <w:proofErr w:type="spellStart"/>
      <w:r>
        <w:t>CategorieFragili</w:t>
      </w:r>
      <w:proofErr w:type="spellEnd"/>
      <w:r>
        <w:t>*</w:t>
      </w:r>
      <w:ins w:id="783" w:author="Janneth Estefania Hoyos Rea" w:date="2021-09-29T09:05:00Z">
        <w:r w:rsidR="00542C35">
          <w:t>, Altri*</w:t>
        </w:r>
      </w:ins>
      <w:r>
        <w:t xml:space="preserve">)  </w:t>
      </w:r>
    </w:p>
    <w:p w14:paraId="57C6741A" w14:textId="1B92FF36" w:rsidR="00744EFB" w:rsidRDefault="00FF41A2">
      <w:del w:id="784" w:author="Janneth Estefania Hoyos Rea" w:date="2021-09-28T11:51:00Z">
        <w:r w:rsidDel="00560716">
          <w:delText>Prenotazione(</w:delText>
        </w:r>
      </w:del>
      <w:ins w:id="785" w:author="Janneth Estefania Hoyos Rea" w:date="2021-09-28T11:51:00Z">
        <w:r w:rsidR="00560716">
          <w:t>Prenotazione (</w:t>
        </w:r>
      </w:ins>
      <w:r>
        <w:rPr>
          <w:u w:val="single"/>
        </w:rPr>
        <w:t>Cittadino</w:t>
      </w:r>
      <w:r>
        <w:t xml:space="preserve">, Sito*, </w:t>
      </w:r>
      <w:proofErr w:type="spellStart"/>
      <w:r>
        <w:t>App</w:t>
      </w:r>
      <w:proofErr w:type="spellEnd"/>
      <w:r>
        <w:t>*</w:t>
      </w:r>
      <w:r w:rsidR="00607784">
        <w:t>, Positività pregressa, Reazioni allergiche</w:t>
      </w:r>
      <w:r>
        <w:t>)</w:t>
      </w:r>
    </w:p>
    <w:p w14:paraId="7360FB1C" w14:textId="4E2BD6B6" w:rsidR="00744EFB" w:rsidRDefault="00FF41A2">
      <w:pPr>
        <w:rPr>
          <w:ins w:id="786" w:author="Janneth Estefania Hoyos Rea" w:date="2021-09-30T07:26:00Z"/>
        </w:rPr>
      </w:pPr>
      <w:del w:id="787" w:author="Janneth Estefania Hoyos Rea" w:date="2021-09-28T11:51:00Z">
        <w:r w:rsidDel="00560716">
          <w:delText>Convocazione(</w:delText>
        </w:r>
      </w:del>
      <w:ins w:id="788" w:author="Janneth Estefania Hoyos Rea" w:date="2021-09-28T11:51:00Z">
        <w:r w:rsidR="00560716">
          <w:t>Convocazione (</w:t>
        </w:r>
      </w:ins>
      <w:r>
        <w:rPr>
          <w:u w:val="single"/>
        </w:rPr>
        <w:t>Cittadino</w:t>
      </w:r>
      <w:del w:id="789" w:author="Janneth Estefania Hoyos Rea" w:date="2021-09-29T09:41:00Z">
        <w:r w:rsidDel="005712FC">
          <w:delText xml:space="preserve">, </w:delText>
        </w:r>
      </w:del>
      <w:del w:id="790" w:author="Janneth Estefania Hoyos Rea" w:date="2021-09-28T11:52:00Z">
        <w:r w:rsidDel="00560716">
          <w:delText>Data,Ora</w:delText>
        </w:r>
      </w:del>
      <w:r>
        <w:t xml:space="preserve">, </w:t>
      </w:r>
      <w:proofErr w:type="spellStart"/>
      <w:r>
        <w:t>TipoVaccino</w:t>
      </w:r>
      <w:proofErr w:type="spellEnd"/>
      <w:r>
        <w:t xml:space="preserve">, </w:t>
      </w:r>
      <w:proofErr w:type="spellStart"/>
      <w:r>
        <w:t>CentroVaccinale</w:t>
      </w:r>
      <w:proofErr w:type="spellEnd"/>
      <w:r w:rsidR="00607784">
        <w:t>, Data, Ora</w:t>
      </w:r>
      <w:r>
        <w:t>)</w:t>
      </w:r>
    </w:p>
    <w:p w14:paraId="0DB489E1" w14:textId="54FFE56C" w:rsidR="003E1F66" w:rsidRPr="003E1F66" w:rsidRDefault="003E1F66">
      <w:ins w:id="791" w:author="Janneth Estefania Hoyos Rea" w:date="2021-09-30T07:27:00Z">
        <w:r>
          <w:t>Accesso (</w:t>
        </w:r>
        <w:r>
          <w:rPr>
            <w:u w:val="single"/>
          </w:rPr>
          <w:t>Cittadino</w:t>
        </w:r>
        <w:r>
          <w:t xml:space="preserve">, </w:t>
        </w:r>
        <w:proofErr w:type="spellStart"/>
        <w:r>
          <w:t>NomeVaccino</w:t>
        </w:r>
        <w:proofErr w:type="spellEnd"/>
        <w:r>
          <w:t>)</w:t>
        </w:r>
      </w:ins>
    </w:p>
    <w:p w14:paraId="6A8E5010" w14:textId="3483E482" w:rsidR="00744EFB" w:rsidRDefault="00FF41A2">
      <w:pPr>
        <w:rPr>
          <w:ins w:id="792" w:author="Janneth Estefania Hoyos Rea" w:date="2021-09-30T07:59:00Z"/>
        </w:rPr>
      </w:pPr>
      <w:del w:id="793" w:author="Janneth Estefania Hoyos Rea" w:date="2021-09-28T11:51:00Z">
        <w:r w:rsidDel="00560716">
          <w:delText>Somministrazione(</w:delText>
        </w:r>
      </w:del>
      <w:ins w:id="794" w:author="Janneth Estefania Hoyos Rea" w:date="2021-09-28T11:51:00Z">
        <w:r w:rsidR="00560716">
          <w:t>Somministrazione (</w:t>
        </w:r>
      </w:ins>
      <w:r>
        <w:rPr>
          <w:u w:val="single"/>
        </w:rPr>
        <w:t xml:space="preserve">Cittadino, </w:t>
      </w:r>
      <w:proofErr w:type="spellStart"/>
      <w:r>
        <w:rPr>
          <w:u w:val="single"/>
        </w:rPr>
        <w:t>CardinalitàDose</w:t>
      </w:r>
      <w:proofErr w:type="spellEnd"/>
      <w:r>
        <w:t>,</w:t>
      </w:r>
      <w:ins w:id="795" w:author="Janneth Estefania Hoyos Rea" w:date="2021-09-29T09:40:00Z">
        <w:r w:rsidR="005712FC" w:rsidRPr="005712FC">
          <w:t xml:space="preserve"> </w:t>
        </w:r>
        <w:r w:rsidR="005712FC">
          <w:t>Data, Ora,</w:t>
        </w:r>
      </w:ins>
      <w:r>
        <w:t xml:space="preserve"> Lotto</w:t>
      </w:r>
      <w:del w:id="796" w:author="Janneth Estefania Hoyos Rea" w:date="2021-09-29T23:11:00Z">
        <w:r w:rsidDel="00D27521">
          <w:delText>, EffettoAvverso</w:delText>
        </w:r>
      </w:del>
      <w:ins w:id="797" w:author="Janneth Estefania Hoyos Rea" w:date="2021-09-29T09:26:00Z">
        <w:r w:rsidR="00365797">
          <w:t>, Medico</w:t>
        </w:r>
      </w:ins>
      <w:r>
        <w:t>)</w:t>
      </w:r>
    </w:p>
    <w:p w14:paraId="42E21D9A" w14:textId="0A88D012" w:rsidR="00EB5375" w:rsidRPr="00EB5375" w:rsidRDefault="00EB5375">
      <w:proofErr w:type="spellStart"/>
      <w:ins w:id="798" w:author="Janneth Estefania Hoyos Rea" w:date="2021-09-30T07:59:00Z">
        <w:r>
          <w:t>EffettoAvverso</w:t>
        </w:r>
        <w:proofErr w:type="spellEnd"/>
        <w:r>
          <w:t xml:space="preserve"> (</w:t>
        </w:r>
      </w:ins>
      <w:ins w:id="799" w:author="Janneth Estefania Hoyos Rea" w:date="2021-09-30T08:00:00Z">
        <w:r>
          <w:rPr>
            <w:u w:val="single"/>
          </w:rPr>
          <w:t xml:space="preserve">Cittadino, </w:t>
        </w:r>
        <w:proofErr w:type="spellStart"/>
        <w:r>
          <w:rPr>
            <w:u w:val="single"/>
          </w:rPr>
          <w:t>CardinalitàDose</w:t>
        </w:r>
        <w:proofErr w:type="spellEnd"/>
        <w:r>
          <w:t>, Lotto)</w:t>
        </w:r>
      </w:ins>
    </w:p>
    <w:p w14:paraId="70A26F6B" w14:textId="29F93A21" w:rsidR="00744EFB" w:rsidRDefault="00FF41A2">
      <w:del w:id="800" w:author="Janneth Estefania Hoyos Rea" w:date="2021-09-28T11:51:00Z">
        <w:r w:rsidDel="00560716">
          <w:delText>Medico(</w:delText>
        </w:r>
      </w:del>
      <w:ins w:id="801" w:author="Janneth Estefania Hoyos Rea" w:date="2021-09-28T11:51:00Z">
        <w:r w:rsidR="00560716">
          <w:t>Medico (</w:t>
        </w:r>
      </w:ins>
      <w:r>
        <w:rPr>
          <w:u w:val="single"/>
        </w:rPr>
        <w:t>Cittadino</w:t>
      </w:r>
      <w:del w:id="802" w:author="Janneth Estefania Hoyos Rea" w:date="2021-09-29T23:11:00Z">
        <w:r w:rsidDel="00D27521">
          <w:delText>,</w:delText>
        </w:r>
      </w:del>
      <w:ins w:id="803" w:author="Janneth Estefania Hoyos Rea" w:date="2021-09-29T09:31:00Z">
        <w:r w:rsidR="00365797">
          <w:t>,</w:t>
        </w:r>
      </w:ins>
      <w:r>
        <w:t xml:space="preserve"> </w:t>
      </w:r>
      <w:proofErr w:type="spellStart"/>
      <w:r>
        <w:t>MedicoDiBase</w:t>
      </w:r>
      <w:proofErr w:type="spellEnd"/>
      <w:r>
        <w:t xml:space="preserve">*, </w:t>
      </w:r>
      <w:proofErr w:type="spellStart"/>
      <w:r>
        <w:t>CentroVaccinale</w:t>
      </w:r>
      <w:proofErr w:type="spellEnd"/>
      <w:r>
        <w:t>*)</w:t>
      </w:r>
    </w:p>
    <w:p w14:paraId="22995482" w14:textId="4378B113" w:rsidR="00744EFB" w:rsidRDefault="00FF41A2">
      <w:pPr>
        <w:rPr>
          <w:ins w:id="804" w:author="Janneth Estefania Hoyos Rea" w:date="2021-09-29T23:14:00Z"/>
        </w:rPr>
      </w:pPr>
      <w:del w:id="805" w:author="Janneth Estefania Hoyos Rea" w:date="2021-09-28T11:51:00Z">
        <w:r w:rsidDel="00560716">
          <w:delText>Abilitazione(</w:delText>
        </w:r>
      </w:del>
      <w:ins w:id="806" w:author="Janneth Estefania Hoyos Rea" w:date="2021-09-28T11:51:00Z">
        <w:r w:rsidR="00560716">
          <w:t>Abilitazione (</w:t>
        </w:r>
      </w:ins>
      <w:del w:id="807" w:author="Janneth Estefania Hoyos Rea" w:date="2021-09-28T11:52:00Z">
        <w:r w:rsidDel="00560716">
          <w:rPr>
            <w:u w:val="single"/>
          </w:rPr>
          <w:delText>Medico,TipoVaccino</w:delText>
        </w:r>
      </w:del>
      <w:ins w:id="808" w:author="Janneth Estefania Hoyos Rea" w:date="2021-09-28T11:52:00Z">
        <w:r w:rsidR="00560716">
          <w:rPr>
            <w:u w:val="single"/>
          </w:rPr>
          <w:t xml:space="preserve">Medico, </w:t>
        </w:r>
        <w:proofErr w:type="spellStart"/>
        <w:r w:rsidR="00560716">
          <w:rPr>
            <w:u w:val="single"/>
          </w:rPr>
          <w:t>TipoVaccino</w:t>
        </w:r>
      </w:ins>
      <w:proofErr w:type="spellEnd"/>
      <w:r>
        <w:t>)</w:t>
      </w:r>
    </w:p>
    <w:p w14:paraId="7C288D28" w14:textId="57A3731C" w:rsidR="00A944FA" w:rsidRPr="00A944FA" w:rsidDel="00EB5375" w:rsidRDefault="00A944FA">
      <w:pPr>
        <w:rPr>
          <w:del w:id="809" w:author="Janneth Estefania Hoyos Rea" w:date="2021-09-30T07:59:00Z"/>
        </w:rPr>
      </w:pPr>
    </w:p>
    <w:p w14:paraId="6F4BC3C9" w14:textId="533843A7" w:rsidR="00744EFB" w:rsidRDefault="00FF41A2">
      <w:del w:id="810" w:author="Janneth Estefania Hoyos Rea" w:date="2021-09-28T11:51:00Z">
        <w:r w:rsidDel="00560716">
          <w:delText>CentroVaccinale(</w:delText>
        </w:r>
      </w:del>
      <w:proofErr w:type="spellStart"/>
      <w:ins w:id="811" w:author="Janneth Estefania Hoyos Rea" w:date="2021-09-28T11:51:00Z">
        <w:r w:rsidR="00560716">
          <w:t>CentroVaccinale</w:t>
        </w:r>
        <w:proofErr w:type="spellEnd"/>
        <w:r w:rsidR="00560716">
          <w:t xml:space="preserve"> (</w:t>
        </w:r>
      </w:ins>
      <w:del w:id="812" w:author="Janneth Estefania Hoyos Rea" w:date="2021-09-28T11:52:00Z">
        <w:r w:rsidDel="00560716">
          <w:rPr>
            <w:u w:val="single"/>
          </w:rPr>
          <w:delText>ID,</w:delText>
        </w:r>
        <w:r w:rsidDel="00560716">
          <w:delText>Via</w:delText>
        </w:r>
      </w:del>
      <w:ins w:id="813" w:author="Janneth Estefania Hoyos Rea" w:date="2021-09-28T11:52:00Z">
        <w:r w:rsidR="00560716">
          <w:rPr>
            <w:u w:val="single"/>
          </w:rPr>
          <w:t>ID,</w:t>
        </w:r>
        <w:r w:rsidR="00560716">
          <w:t xml:space="preserve"> Via</w:t>
        </w:r>
      </w:ins>
      <w:r>
        <w:t xml:space="preserve">, </w:t>
      </w:r>
      <w:del w:id="814" w:author="Janneth Estefania Hoyos Rea" w:date="2021-09-29T09:02:00Z">
        <w:r w:rsidDel="007222D8">
          <w:delText>NumeroCivico,CAP</w:delText>
        </w:r>
      </w:del>
      <w:proofErr w:type="spellStart"/>
      <w:ins w:id="815" w:author="Janneth Estefania Hoyos Rea" w:date="2021-09-29T09:02:00Z">
        <w:r w:rsidR="007222D8">
          <w:t>NumeroCivico</w:t>
        </w:r>
        <w:proofErr w:type="spellEnd"/>
        <w:r w:rsidR="007222D8">
          <w:t>, CAP</w:t>
        </w:r>
      </w:ins>
      <w:r>
        <w:t xml:space="preserve">) </w:t>
      </w:r>
    </w:p>
    <w:p w14:paraId="48A2D793" w14:textId="2CE946F0" w:rsidR="00744EFB" w:rsidRDefault="00FF41A2">
      <w:del w:id="816" w:author="Janneth Estefania Hoyos Rea" w:date="2021-09-28T11:51:00Z">
        <w:r w:rsidDel="00560716">
          <w:delText>Inventario(</w:delText>
        </w:r>
      </w:del>
      <w:ins w:id="817" w:author="Janneth Estefania Hoyos Rea" w:date="2021-09-28T11:51:00Z">
        <w:r w:rsidR="00560716">
          <w:t>Inventario (</w:t>
        </w:r>
      </w:ins>
      <w:del w:id="818" w:author="Janneth Estefania Hoyos Rea" w:date="2021-09-28T11:52:00Z">
        <w:r w:rsidDel="00560716">
          <w:rPr>
            <w:u w:val="single"/>
          </w:rPr>
          <w:delText>Centro,Lotto</w:delText>
        </w:r>
      </w:del>
      <w:ins w:id="819" w:author="Janneth Estefania Hoyos Rea" w:date="2021-09-28T11:52:00Z">
        <w:r w:rsidR="00560716">
          <w:rPr>
            <w:u w:val="single"/>
          </w:rPr>
          <w:t>Centro, Lotto</w:t>
        </w:r>
      </w:ins>
      <w:ins w:id="820" w:author="Janneth Estefania Hoyos Rea" w:date="2021-09-29T09:03:00Z">
        <w:r w:rsidR="007222D8">
          <w:t xml:space="preserve">, </w:t>
        </w:r>
        <w:proofErr w:type="spellStart"/>
        <w:r w:rsidR="007222D8">
          <w:t>FialeDisponibili</w:t>
        </w:r>
      </w:ins>
      <w:r w:rsidR="00CF5008">
        <w:t>CORONAX</w:t>
      </w:r>
      <w:proofErr w:type="spellEnd"/>
      <w:r w:rsidR="00CF5008">
        <w:t xml:space="preserve">, </w:t>
      </w:r>
      <w:proofErr w:type="spellStart"/>
      <w:r w:rsidR="00CF5008">
        <w:t>FialeDisponibiliCOVIDIN</w:t>
      </w:r>
      <w:proofErr w:type="spellEnd"/>
      <w:r w:rsidR="00CF5008">
        <w:t xml:space="preserve">, </w:t>
      </w:r>
      <w:proofErr w:type="spellStart"/>
      <w:proofErr w:type="gramStart"/>
      <w:r w:rsidR="00CF5008">
        <w:t>FialeDisponibiliFLUSTOP</w:t>
      </w:r>
      <w:proofErr w:type="spellEnd"/>
      <w:r w:rsidR="00CF5008">
        <w:t xml:space="preserve"> </w:t>
      </w:r>
      <w:r>
        <w:t>)</w:t>
      </w:r>
      <w:proofErr w:type="gramEnd"/>
    </w:p>
    <w:p w14:paraId="449CC6C0" w14:textId="4D819202" w:rsidR="008225CD" w:rsidRDefault="00FF41A2">
      <w:r>
        <w:t>Lotto (</w:t>
      </w:r>
      <w:proofErr w:type="spellStart"/>
      <w:r>
        <w:rPr>
          <w:u w:val="single"/>
        </w:rPr>
        <w:t>NumeroLotto</w:t>
      </w:r>
      <w:proofErr w:type="spellEnd"/>
      <w:r>
        <w:rPr>
          <w:u w:val="single"/>
        </w:rPr>
        <w:t xml:space="preserve">, </w:t>
      </w:r>
      <w:proofErr w:type="spellStart"/>
      <w:r>
        <w:rPr>
          <w:u w:val="single"/>
        </w:rPr>
        <w:t>TipoVaccino</w:t>
      </w:r>
      <w:proofErr w:type="spellEnd"/>
      <w:r>
        <w:t xml:space="preserve">, </w:t>
      </w:r>
      <w:proofErr w:type="spellStart"/>
      <w:r>
        <w:t>DataProduzione</w:t>
      </w:r>
      <w:proofErr w:type="spellEnd"/>
      <w:r>
        <w:t xml:space="preserve">, </w:t>
      </w:r>
      <w:proofErr w:type="spellStart"/>
      <w:r>
        <w:t>DataScadenza</w:t>
      </w:r>
      <w:proofErr w:type="spellEnd"/>
      <w:del w:id="821" w:author="Janneth Estefania Hoyos Rea" w:date="2021-09-29T09:03:00Z">
        <w:r w:rsidDel="00542C35">
          <w:delText>, numeroFiale</w:delText>
        </w:r>
      </w:del>
      <w:r>
        <w:t xml:space="preserve">, </w:t>
      </w:r>
      <w:del w:id="822" w:author="Janneth Estefania Hoyos Rea" w:date="2021-09-29T23:11:00Z">
        <w:r w:rsidDel="00D27521">
          <w:delText>DataUltim</w:delText>
        </w:r>
      </w:del>
      <w:del w:id="823" w:author="Janneth Estefania Hoyos Rea" w:date="2021-09-29T09:03:00Z">
        <w:r w:rsidDel="00542C35">
          <w:delText>a</w:delText>
        </w:r>
      </w:del>
      <w:proofErr w:type="spellStart"/>
      <w:ins w:id="824" w:author="Janneth Estefania Hoyos Rea" w:date="2021-09-29T09:03:00Z">
        <w:r w:rsidR="00542C35">
          <w:t>E</w:t>
        </w:r>
      </w:ins>
      <w:ins w:id="825" w:author="Janneth Estefania Hoyos Rea" w:date="2021-09-29T23:11:00Z">
        <w:r w:rsidR="00D27521">
          <w:t>ffetto</w:t>
        </w:r>
      </w:ins>
      <w:ins w:id="826" w:author="Janneth Estefania Hoyos Rea" w:date="2021-09-29T09:03:00Z">
        <w:r w:rsidR="00542C35">
          <w:t>A</w:t>
        </w:r>
      </w:ins>
      <w:ins w:id="827" w:author="Janneth Estefania Hoyos Rea" w:date="2021-09-29T23:11:00Z">
        <w:r w:rsidR="00D27521">
          <w:t>vversoSegnalato</w:t>
        </w:r>
      </w:ins>
      <w:proofErr w:type="spellEnd"/>
      <w:del w:id="828" w:author="Janneth Estefania Hoyos Rea" w:date="2021-09-29T09:03:00Z">
        <w:r w:rsidDel="00542C35">
          <w:delText>RA</w:delText>
        </w:r>
      </w:del>
      <w:r>
        <w:t>)</w:t>
      </w:r>
    </w:p>
    <w:p w14:paraId="509D8716" w14:textId="30883470" w:rsidR="00744EFB" w:rsidRDefault="00FF41A2">
      <w:del w:id="829" w:author="Janneth Estefania Hoyos Rea" w:date="2021-09-28T11:51:00Z">
        <w:r w:rsidDel="00560716">
          <w:delText>TipoVaccino(</w:delText>
        </w:r>
      </w:del>
      <w:proofErr w:type="spellStart"/>
      <w:ins w:id="830" w:author="Janneth Estefania Hoyos Rea" w:date="2021-09-28T11:51:00Z">
        <w:r w:rsidR="00560716">
          <w:t>TipoVaccino</w:t>
        </w:r>
        <w:proofErr w:type="spellEnd"/>
        <w:r w:rsidR="00560716">
          <w:t xml:space="preserve"> (</w:t>
        </w:r>
      </w:ins>
      <w:r>
        <w:rPr>
          <w:u w:val="single"/>
        </w:rPr>
        <w:t>Nome</w:t>
      </w:r>
      <w:r>
        <w:t xml:space="preserve">, </w:t>
      </w:r>
      <w:proofErr w:type="spellStart"/>
      <w:r>
        <w:t>EtaMin</w:t>
      </w:r>
      <w:proofErr w:type="spellEnd"/>
      <w:r>
        <w:t xml:space="preserve">, </w:t>
      </w:r>
      <w:proofErr w:type="spellStart"/>
      <w:r>
        <w:t>EtaMax</w:t>
      </w:r>
      <w:proofErr w:type="spellEnd"/>
      <w:r>
        <w:t xml:space="preserve">, Efficacia, </w:t>
      </w:r>
      <w:proofErr w:type="spellStart"/>
      <w:r>
        <w:t>IntervalloMinTraDosi</w:t>
      </w:r>
      <w:proofErr w:type="spellEnd"/>
      <w:r>
        <w:t>*)</w:t>
      </w:r>
    </w:p>
    <w:p w14:paraId="46544390" w14:textId="264EF741" w:rsidR="00744EFB" w:rsidRDefault="00365797" w:rsidP="00365797">
      <w:pPr>
        <w:pStyle w:val="Titolo5"/>
        <w:rPr>
          <w:ins w:id="831" w:author="Janneth Estefania Hoyos Rea" w:date="2021-09-29T09:28:00Z"/>
        </w:rPr>
      </w:pPr>
      <w:ins w:id="832" w:author="Janneth Estefania Hoyos Rea" w:date="2021-09-29T09:28:00Z">
        <w:r>
          <w:t xml:space="preserve">Vincoli di integrità referenziali: </w:t>
        </w:r>
      </w:ins>
    </w:p>
    <w:p w14:paraId="7F9D0960" w14:textId="78115651" w:rsidR="008225CD" w:rsidRDefault="008225CD" w:rsidP="008225CD">
      <w:pPr>
        <w:numPr>
          <w:ilvl w:val="0"/>
          <w:numId w:val="4"/>
        </w:numPr>
        <w:spacing w:after="0"/>
        <w:rPr>
          <w:ins w:id="833" w:author="Janneth Estefania Hoyos Rea" w:date="2021-09-30T07:27:00Z"/>
        </w:rPr>
      </w:pPr>
      <w:ins w:id="834" w:author="Janneth Estefania Hoyos Rea" w:date="2021-09-29T23:15:00Z">
        <w:r>
          <w:t>Cittadino (Città) referenzia Città (Nome)</w:t>
        </w:r>
      </w:ins>
    </w:p>
    <w:p w14:paraId="4C296BD1" w14:textId="0EAFBE1C" w:rsidR="003E1F66" w:rsidRDefault="003E1F66" w:rsidP="008225CD">
      <w:pPr>
        <w:numPr>
          <w:ilvl w:val="0"/>
          <w:numId w:val="4"/>
        </w:numPr>
        <w:spacing w:after="0"/>
        <w:rPr>
          <w:ins w:id="835" w:author="Janneth Estefania Hoyos Rea" w:date="2021-09-30T07:27:00Z"/>
        </w:rPr>
      </w:pPr>
      <w:ins w:id="836" w:author="Janneth Estefania Hoyos Rea" w:date="2021-09-30T07:27:00Z">
        <w:r>
          <w:t>Accesso (Cittadino) referenzia Cittadino (CF)</w:t>
        </w:r>
      </w:ins>
    </w:p>
    <w:p w14:paraId="071CFB9C" w14:textId="32C2CA24" w:rsidR="003E1F66" w:rsidRDefault="003E1F66" w:rsidP="008225CD">
      <w:pPr>
        <w:numPr>
          <w:ilvl w:val="0"/>
          <w:numId w:val="4"/>
        </w:numPr>
        <w:spacing w:after="0"/>
        <w:rPr>
          <w:ins w:id="837" w:author="Janneth Estefania Hoyos Rea" w:date="2021-09-29T23:15:00Z"/>
        </w:rPr>
      </w:pPr>
      <w:ins w:id="838" w:author="Janneth Estefania Hoyos Rea" w:date="2021-09-30T07:27:00Z">
        <w:r>
          <w:t>Accesso (</w:t>
        </w:r>
        <w:proofErr w:type="spellStart"/>
        <w:r>
          <w:t>NomeVaccino</w:t>
        </w:r>
        <w:proofErr w:type="spellEnd"/>
        <w:r>
          <w:t>)</w:t>
        </w:r>
      </w:ins>
      <w:ins w:id="839" w:author="Janneth Estefania Hoyos Rea" w:date="2021-09-30T07:28:00Z">
        <w:r>
          <w:t xml:space="preserve"> referenzia </w:t>
        </w:r>
        <w:proofErr w:type="spellStart"/>
        <w:r>
          <w:t>TipoVaccino</w:t>
        </w:r>
        <w:proofErr w:type="spellEnd"/>
        <w:r>
          <w:t xml:space="preserve"> (Nome)</w:t>
        </w:r>
      </w:ins>
    </w:p>
    <w:p w14:paraId="7A026851" w14:textId="3C0DFC83" w:rsidR="008225CD" w:rsidRDefault="00365797">
      <w:pPr>
        <w:numPr>
          <w:ilvl w:val="0"/>
          <w:numId w:val="4"/>
        </w:numPr>
        <w:spacing w:after="0"/>
        <w:rPr>
          <w:ins w:id="840" w:author="Janneth Estefania Hoyos Rea" w:date="2021-09-29T23:12:00Z"/>
        </w:rPr>
        <w:pPrChange w:id="841" w:author="Janneth Estefania Hoyos Rea" w:date="2021-09-29T23:15:00Z">
          <w:pPr>
            <w:numPr>
              <w:numId w:val="4"/>
            </w:numPr>
            <w:ind w:left="720" w:hanging="360"/>
          </w:pPr>
        </w:pPrChange>
      </w:pPr>
      <w:moveToRangeStart w:id="842" w:author="Janneth Estefania Hoyos Rea" w:date="2021-09-29T09:29:00Z" w:name="move83800184"/>
      <w:moveTo w:id="843" w:author="Janneth Estefania Hoyos Rea" w:date="2021-09-29T09:29:00Z">
        <w:r>
          <w:t>Convocazione (Cittadino) referenzia Cittadino (CF)</w:t>
        </w:r>
      </w:moveTo>
      <w:ins w:id="844" w:author="Janneth Estefania Hoyos Rea" w:date="2021-09-29T23:12:00Z">
        <w:r w:rsidR="008225CD" w:rsidRPr="008225CD">
          <w:t xml:space="preserve"> </w:t>
        </w:r>
      </w:ins>
    </w:p>
    <w:p w14:paraId="7BC596EA" w14:textId="0EEB6051" w:rsidR="00365797" w:rsidRDefault="008225CD">
      <w:pPr>
        <w:numPr>
          <w:ilvl w:val="0"/>
          <w:numId w:val="4"/>
        </w:numPr>
        <w:spacing w:after="0"/>
        <w:rPr>
          <w:moveTo w:id="845" w:author="Janneth Estefania Hoyos Rea" w:date="2021-09-29T09:29:00Z"/>
        </w:rPr>
      </w:pPr>
      <w:ins w:id="846" w:author="Janneth Estefania Hoyos Rea" w:date="2021-09-29T23:12:00Z">
        <w:r>
          <w:t>Prenotazione (Cittadino) referenzia Cittadino (CF)</w:t>
        </w:r>
      </w:ins>
    </w:p>
    <w:p w14:paraId="4111BD4C" w14:textId="7C8993AA" w:rsidR="008225CD" w:rsidRDefault="00365797">
      <w:pPr>
        <w:numPr>
          <w:ilvl w:val="0"/>
          <w:numId w:val="4"/>
        </w:numPr>
        <w:spacing w:after="0"/>
        <w:rPr>
          <w:moveTo w:id="847" w:author="Janneth Estefania Hoyos Rea" w:date="2021-09-29T09:29:00Z"/>
        </w:rPr>
      </w:pPr>
      <w:moveTo w:id="848" w:author="Janneth Estefania Hoyos Rea" w:date="2021-09-29T09:29:00Z">
        <w:r>
          <w:t>Convocazione (</w:t>
        </w:r>
        <w:proofErr w:type="spellStart"/>
        <w:r>
          <w:t>TipoVaccino</w:t>
        </w:r>
        <w:proofErr w:type="spellEnd"/>
        <w:r>
          <w:t xml:space="preserve">) referenzia </w:t>
        </w:r>
        <w:proofErr w:type="spellStart"/>
        <w:r>
          <w:t>TipoVaccino</w:t>
        </w:r>
        <w:proofErr w:type="spellEnd"/>
        <w:r>
          <w:t xml:space="preserve"> (Nome)</w:t>
        </w:r>
      </w:moveTo>
    </w:p>
    <w:p w14:paraId="141791C8" w14:textId="3DA2F989" w:rsidR="00365797" w:rsidDel="00EB5375" w:rsidRDefault="00365797" w:rsidP="00365797">
      <w:pPr>
        <w:numPr>
          <w:ilvl w:val="0"/>
          <w:numId w:val="4"/>
        </w:numPr>
        <w:spacing w:after="0"/>
        <w:rPr>
          <w:del w:id="849" w:author="Janneth Estefania Hoyos Rea" w:date="2021-09-29T09:29:00Z"/>
        </w:rPr>
      </w:pPr>
      <w:moveTo w:id="850" w:author="Janneth Estefania Hoyos Rea" w:date="2021-09-29T09:29:00Z">
        <w:r>
          <w:t>Convocazione (</w:t>
        </w:r>
        <w:proofErr w:type="spellStart"/>
        <w:r>
          <w:t>CentroVaccinale</w:t>
        </w:r>
        <w:proofErr w:type="spellEnd"/>
        <w:r>
          <w:t xml:space="preserve">) referenzia </w:t>
        </w:r>
        <w:proofErr w:type="spellStart"/>
        <w:r>
          <w:t>CentroVaccinale</w:t>
        </w:r>
        <w:proofErr w:type="spellEnd"/>
        <w:r>
          <w:t xml:space="preserve"> (ID)</w:t>
        </w:r>
      </w:moveTo>
    </w:p>
    <w:p w14:paraId="304BE30C" w14:textId="7CA72AE6" w:rsidR="00EB5375" w:rsidRDefault="00EB5375" w:rsidP="00365797">
      <w:pPr>
        <w:numPr>
          <w:ilvl w:val="0"/>
          <w:numId w:val="4"/>
        </w:numPr>
        <w:spacing w:after="0"/>
        <w:rPr>
          <w:ins w:id="851" w:author="Janneth Estefania Hoyos Rea" w:date="2021-09-30T08:00:00Z"/>
        </w:rPr>
      </w:pPr>
    </w:p>
    <w:p w14:paraId="5CDFC84D" w14:textId="1E6C5ED8" w:rsidR="008225CD" w:rsidRDefault="00EB5375" w:rsidP="00365797">
      <w:pPr>
        <w:numPr>
          <w:ilvl w:val="0"/>
          <w:numId w:val="4"/>
        </w:numPr>
        <w:spacing w:after="0"/>
        <w:rPr>
          <w:ins w:id="852" w:author="Janneth Estefania Hoyos Rea" w:date="2021-09-30T08:01:00Z"/>
        </w:rPr>
      </w:pPr>
      <w:proofErr w:type="spellStart"/>
      <w:ins w:id="853" w:author="Janneth Estefania Hoyos Rea" w:date="2021-09-30T08:00:00Z">
        <w:r>
          <w:t>EffettoAvverso</w:t>
        </w:r>
        <w:proofErr w:type="spellEnd"/>
        <w:r>
          <w:t xml:space="preserve"> (Cittadino</w:t>
        </w:r>
      </w:ins>
      <w:ins w:id="854" w:author="Janneth Estefania Hoyos Rea" w:date="2021-09-30T08:01:00Z">
        <w:r>
          <w:t>) referenzia Cittadino (CF)</w:t>
        </w:r>
      </w:ins>
    </w:p>
    <w:p w14:paraId="3E7F35C6" w14:textId="60A226FB" w:rsidR="00EB5375" w:rsidRDefault="00EB5375">
      <w:pPr>
        <w:numPr>
          <w:ilvl w:val="0"/>
          <w:numId w:val="4"/>
        </w:numPr>
        <w:spacing w:after="0"/>
        <w:rPr>
          <w:ins w:id="855" w:author="Janneth Estefania Hoyos Rea" w:date="2021-09-29T23:13:00Z"/>
          <w:moveTo w:id="856" w:author="Janneth Estefania Hoyos Rea" w:date="2021-09-29T09:29:00Z"/>
        </w:rPr>
      </w:pPr>
      <w:proofErr w:type="spellStart"/>
      <w:ins w:id="857" w:author="Janneth Estefania Hoyos Rea" w:date="2021-09-30T08:01:00Z">
        <w:r>
          <w:t>EffettoAvverso</w:t>
        </w:r>
        <w:proofErr w:type="spellEnd"/>
        <w:r>
          <w:t xml:space="preserve"> (Lotto) referenzia Lotto (</w:t>
        </w:r>
        <w:proofErr w:type="spellStart"/>
        <w:r>
          <w:t>NumeroLotto</w:t>
        </w:r>
        <w:proofErr w:type="spellEnd"/>
        <w:r>
          <w:t>)</w:t>
        </w:r>
      </w:ins>
    </w:p>
    <w:moveToRangeEnd w:id="842"/>
    <w:p w14:paraId="3E704424" w14:textId="554E9A0C" w:rsidR="00365797" w:rsidRPr="00365797" w:rsidRDefault="008225CD">
      <w:pPr>
        <w:numPr>
          <w:ilvl w:val="0"/>
          <w:numId w:val="4"/>
        </w:numPr>
        <w:spacing w:after="0"/>
        <w:pPrChange w:id="858" w:author="Janneth Estefania Hoyos Rea" w:date="2021-09-29T09:28:00Z">
          <w:pPr/>
        </w:pPrChange>
      </w:pPr>
      <w:ins w:id="859" w:author="Janneth Estefania Hoyos Rea" w:date="2021-09-29T23:13:00Z">
        <w:r>
          <w:t>Somministrazione (</w:t>
        </w:r>
      </w:ins>
      <w:ins w:id="860" w:author="Janneth Estefania Hoyos Rea" w:date="2021-09-29T23:14:00Z">
        <w:r>
          <w:t>Cittadino) referenzia Cittadino (CF)</w:t>
        </w:r>
      </w:ins>
    </w:p>
    <w:p w14:paraId="3E75A14A" w14:textId="77777777" w:rsidR="00365797" w:rsidRDefault="00365797" w:rsidP="00365797">
      <w:pPr>
        <w:numPr>
          <w:ilvl w:val="0"/>
          <w:numId w:val="4"/>
        </w:numPr>
        <w:spacing w:after="0"/>
        <w:rPr>
          <w:moveTo w:id="861" w:author="Janneth Estefania Hoyos Rea" w:date="2021-09-29T09:28:00Z"/>
        </w:rPr>
      </w:pPr>
      <w:moveToRangeStart w:id="862" w:author="Janneth Estefania Hoyos Rea" w:date="2021-09-29T09:28:00Z" w:name="move83800147"/>
      <w:moveTo w:id="863" w:author="Janneth Estefania Hoyos Rea" w:date="2021-09-29T09:28:00Z">
        <w:r>
          <w:t>Somministrazione (Lotto) referenzia Lotto (</w:t>
        </w:r>
        <w:proofErr w:type="spellStart"/>
        <w:r>
          <w:t>NumeroLotto</w:t>
        </w:r>
        <w:proofErr w:type="spellEnd"/>
        <w:r>
          <w:t>)</w:t>
        </w:r>
      </w:moveTo>
    </w:p>
    <w:moveToRangeEnd w:id="862"/>
    <w:p w14:paraId="4AE7ECD6" w14:textId="27A2E92F" w:rsidR="00365797" w:rsidRDefault="00365797">
      <w:pPr>
        <w:numPr>
          <w:ilvl w:val="0"/>
          <w:numId w:val="4"/>
        </w:numPr>
        <w:spacing w:after="0"/>
        <w:rPr>
          <w:ins w:id="864" w:author="Janneth Estefania Hoyos Rea" w:date="2021-09-29T09:28:00Z"/>
        </w:rPr>
      </w:pPr>
      <w:ins w:id="865" w:author="Janneth Estefania Hoyos Rea" w:date="2021-09-29T09:28:00Z">
        <w:r>
          <w:t>Somminis</w:t>
        </w:r>
      </w:ins>
      <w:ins w:id="866" w:author="Janneth Estefania Hoyos Rea" w:date="2021-09-29T09:29:00Z">
        <w:r>
          <w:t>trazione (Medico) referenzia Medico (Cittadino)</w:t>
        </w:r>
      </w:ins>
    </w:p>
    <w:p w14:paraId="29B0CCB9" w14:textId="73F2F683" w:rsidR="00744EFB" w:rsidRDefault="00FF41A2">
      <w:pPr>
        <w:numPr>
          <w:ilvl w:val="0"/>
          <w:numId w:val="4"/>
        </w:numPr>
        <w:spacing w:after="0"/>
      </w:pPr>
      <w:del w:id="867" w:author="Janneth Estefania Hoyos Rea" w:date="2021-09-28T11:51:00Z">
        <w:r w:rsidDel="00560716">
          <w:delText>Medico(</w:delText>
        </w:r>
      </w:del>
      <w:ins w:id="868" w:author="Janneth Estefania Hoyos Rea" w:date="2021-09-28T11:51:00Z">
        <w:r w:rsidR="00560716">
          <w:t>Medico (</w:t>
        </w:r>
      </w:ins>
      <w:r>
        <w:t xml:space="preserve">Cittadino) referenzia </w:t>
      </w:r>
      <w:del w:id="869" w:author="Janneth Estefania Hoyos Rea" w:date="2021-09-28T11:52:00Z">
        <w:r w:rsidDel="00560716">
          <w:delText>Cittadino(</w:delText>
        </w:r>
      </w:del>
      <w:ins w:id="870" w:author="Janneth Estefania Hoyos Rea" w:date="2021-09-28T11:52:00Z">
        <w:r w:rsidR="00560716">
          <w:t>Cittadino (</w:t>
        </w:r>
      </w:ins>
      <w:r>
        <w:t>CF)</w:t>
      </w:r>
    </w:p>
    <w:p w14:paraId="7EAA8DC6" w14:textId="7476B425" w:rsidR="00744EFB" w:rsidRDefault="00FF41A2">
      <w:pPr>
        <w:numPr>
          <w:ilvl w:val="0"/>
          <w:numId w:val="4"/>
        </w:numPr>
        <w:spacing w:after="0"/>
      </w:pPr>
      <w:del w:id="871" w:author="Janneth Estefania Hoyos Rea" w:date="2021-09-28T11:51:00Z">
        <w:r w:rsidDel="00560716">
          <w:delText>Medico(</w:delText>
        </w:r>
      </w:del>
      <w:ins w:id="872" w:author="Janneth Estefania Hoyos Rea" w:date="2021-09-28T11:51:00Z">
        <w:r w:rsidR="00560716">
          <w:t>Medico (</w:t>
        </w:r>
      </w:ins>
      <w:proofErr w:type="spellStart"/>
      <w:r>
        <w:t>CentroVaccinale</w:t>
      </w:r>
      <w:proofErr w:type="spellEnd"/>
      <w:r>
        <w:t xml:space="preserve">) referenzia </w:t>
      </w:r>
      <w:del w:id="873" w:author="Janneth Estefania Hoyos Rea" w:date="2021-09-28T11:52:00Z">
        <w:r w:rsidDel="00560716">
          <w:delText>CentroVaccinale(</w:delText>
        </w:r>
      </w:del>
      <w:proofErr w:type="spellStart"/>
      <w:ins w:id="874" w:author="Janneth Estefania Hoyos Rea" w:date="2021-09-28T11:52:00Z">
        <w:r w:rsidR="00560716">
          <w:t>CentroVaccinale</w:t>
        </w:r>
        <w:proofErr w:type="spellEnd"/>
        <w:r w:rsidR="00560716">
          <w:t xml:space="preserve"> (</w:t>
        </w:r>
      </w:ins>
      <w:r>
        <w:t>ID)</w:t>
      </w:r>
    </w:p>
    <w:p w14:paraId="700DEA73" w14:textId="167F4CB4" w:rsidR="00744EFB" w:rsidRDefault="00FF41A2">
      <w:pPr>
        <w:numPr>
          <w:ilvl w:val="0"/>
          <w:numId w:val="4"/>
        </w:numPr>
        <w:spacing w:after="0"/>
      </w:pPr>
      <w:del w:id="875" w:author="Janneth Estefania Hoyos Rea" w:date="2021-09-28T11:51:00Z">
        <w:r w:rsidDel="00560716">
          <w:delText>Abilitazione(</w:delText>
        </w:r>
      </w:del>
      <w:ins w:id="876" w:author="Janneth Estefania Hoyos Rea" w:date="2021-09-28T11:51:00Z">
        <w:r w:rsidR="00560716">
          <w:t>Abilitazione (</w:t>
        </w:r>
      </w:ins>
      <w:r>
        <w:t xml:space="preserve">Medico) referenzia </w:t>
      </w:r>
      <w:del w:id="877" w:author="Janneth Estefania Hoyos Rea" w:date="2021-09-28T11:52:00Z">
        <w:r w:rsidDel="00560716">
          <w:delText>Medico(</w:delText>
        </w:r>
      </w:del>
      <w:ins w:id="878" w:author="Janneth Estefania Hoyos Rea" w:date="2021-09-28T11:52:00Z">
        <w:r w:rsidR="00560716">
          <w:t>Medico (</w:t>
        </w:r>
      </w:ins>
      <w:r>
        <w:t>Cittadino)</w:t>
      </w:r>
    </w:p>
    <w:p w14:paraId="60E831FD" w14:textId="0E507945" w:rsidR="00744EFB" w:rsidRDefault="00FF41A2">
      <w:pPr>
        <w:numPr>
          <w:ilvl w:val="0"/>
          <w:numId w:val="4"/>
        </w:numPr>
        <w:spacing w:after="0"/>
        <w:rPr>
          <w:ins w:id="879" w:author="Janneth Estefania Hoyos Rea" w:date="2021-09-29T23:15:00Z"/>
        </w:rPr>
      </w:pPr>
      <w:del w:id="880" w:author="Janneth Estefania Hoyos Rea" w:date="2021-09-28T11:51:00Z">
        <w:r w:rsidDel="00560716">
          <w:delText>Abilitazione(</w:delText>
        </w:r>
      </w:del>
      <w:ins w:id="881" w:author="Janneth Estefania Hoyos Rea" w:date="2021-09-28T11:51:00Z">
        <w:r w:rsidR="00560716">
          <w:t>Abilitazione (</w:t>
        </w:r>
      </w:ins>
      <w:proofErr w:type="spellStart"/>
      <w:r>
        <w:t>TipoVaccino</w:t>
      </w:r>
      <w:proofErr w:type="spellEnd"/>
      <w:r>
        <w:t xml:space="preserve">) referenzia </w:t>
      </w:r>
      <w:del w:id="882" w:author="Janneth Estefania Hoyos Rea" w:date="2021-09-28T11:52:00Z">
        <w:r w:rsidDel="00560716">
          <w:delText>TipoVaccino(</w:delText>
        </w:r>
      </w:del>
      <w:proofErr w:type="spellStart"/>
      <w:ins w:id="883" w:author="Janneth Estefania Hoyos Rea" w:date="2021-09-28T11:52:00Z">
        <w:r w:rsidR="00560716">
          <w:t>TipoVaccino</w:t>
        </w:r>
        <w:proofErr w:type="spellEnd"/>
        <w:r w:rsidR="00560716">
          <w:t xml:space="preserve"> (</w:t>
        </w:r>
      </w:ins>
      <w:r>
        <w:t>Nome)</w:t>
      </w:r>
    </w:p>
    <w:p w14:paraId="404908AF" w14:textId="55F61BB6" w:rsidR="008225CD" w:rsidRDefault="008225CD">
      <w:pPr>
        <w:numPr>
          <w:ilvl w:val="0"/>
          <w:numId w:val="4"/>
        </w:numPr>
        <w:spacing w:after="0"/>
      </w:pPr>
      <w:proofErr w:type="spellStart"/>
      <w:ins w:id="884" w:author="Janneth Estefania Hoyos Rea" w:date="2021-09-29T23:15:00Z">
        <w:r>
          <w:t>CentroVaccinale</w:t>
        </w:r>
        <w:proofErr w:type="spellEnd"/>
        <w:r>
          <w:t xml:space="preserve"> (Città) referenzia Città (Nome)</w:t>
        </w:r>
      </w:ins>
    </w:p>
    <w:p w14:paraId="46D2AC9F" w14:textId="69CEA090" w:rsidR="00744EFB" w:rsidRDefault="00FF41A2">
      <w:pPr>
        <w:numPr>
          <w:ilvl w:val="0"/>
          <w:numId w:val="4"/>
        </w:numPr>
        <w:spacing w:after="0"/>
      </w:pPr>
      <w:del w:id="885" w:author="Janneth Estefania Hoyos Rea" w:date="2021-09-28T11:51:00Z">
        <w:r w:rsidDel="00560716">
          <w:delText>Inventario(</w:delText>
        </w:r>
      </w:del>
      <w:ins w:id="886" w:author="Janneth Estefania Hoyos Rea" w:date="2021-09-28T11:51:00Z">
        <w:r w:rsidR="00560716">
          <w:t>Inventario (</w:t>
        </w:r>
      </w:ins>
      <w:r>
        <w:t xml:space="preserve">Centro) referenzia </w:t>
      </w:r>
      <w:del w:id="887" w:author="Janneth Estefania Hoyos Rea" w:date="2021-09-28T11:52:00Z">
        <w:r w:rsidDel="00560716">
          <w:delText>CentroVaccinale(</w:delText>
        </w:r>
      </w:del>
      <w:proofErr w:type="spellStart"/>
      <w:ins w:id="888" w:author="Janneth Estefania Hoyos Rea" w:date="2021-09-28T11:52:00Z">
        <w:r w:rsidR="00560716">
          <w:t>CentroVaccinale</w:t>
        </w:r>
        <w:proofErr w:type="spellEnd"/>
        <w:r w:rsidR="00560716">
          <w:t xml:space="preserve"> (</w:t>
        </w:r>
      </w:ins>
      <w:r>
        <w:t>ID)</w:t>
      </w:r>
    </w:p>
    <w:p w14:paraId="1B353751" w14:textId="11FC413A" w:rsidR="00744EFB" w:rsidRDefault="00FF41A2">
      <w:pPr>
        <w:numPr>
          <w:ilvl w:val="0"/>
          <w:numId w:val="4"/>
        </w:numPr>
        <w:spacing w:after="0"/>
      </w:pPr>
      <w:del w:id="889" w:author="Janneth Estefania Hoyos Rea" w:date="2021-09-28T11:51:00Z">
        <w:r w:rsidDel="00560716">
          <w:delText>Inventario(</w:delText>
        </w:r>
      </w:del>
      <w:ins w:id="890" w:author="Janneth Estefania Hoyos Rea" w:date="2021-09-28T11:51:00Z">
        <w:r w:rsidR="00560716">
          <w:t>Inventario (</w:t>
        </w:r>
      </w:ins>
      <w:r>
        <w:t xml:space="preserve">Lotto) referenzia </w:t>
      </w:r>
      <w:del w:id="891" w:author="Janneth Estefania Hoyos Rea" w:date="2021-09-28T11:52:00Z">
        <w:r w:rsidDel="00560716">
          <w:delText>Lotto(</w:delText>
        </w:r>
      </w:del>
      <w:ins w:id="892" w:author="Janneth Estefania Hoyos Rea" w:date="2021-09-28T11:52:00Z">
        <w:r w:rsidR="00560716">
          <w:t>Lotto (</w:t>
        </w:r>
      </w:ins>
      <w:proofErr w:type="spellStart"/>
      <w:r>
        <w:t>NumeroLotto</w:t>
      </w:r>
      <w:proofErr w:type="spellEnd"/>
      <w:r>
        <w:t>)</w:t>
      </w:r>
    </w:p>
    <w:p w14:paraId="6397D2F3" w14:textId="440EF25A" w:rsidR="00744EFB" w:rsidRDefault="00FF41A2">
      <w:pPr>
        <w:numPr>
          <w:ilvl w:val="0"/>
          <w:numId w:val="4"/>
        </w:numPr>
        <w:spacing w:after="0"/>
      </w:pPr>
      <w:del w:id="893" w:author="Janneth Estefania Hoyos Rea" w:date="2021-09-28T11:51:00Z">
        <w:r w:rsidDel="00560716">
          <w:delText>Lotto(</w:delText>
        </w:r>
      </w:del>
      <w:ins w:id="894" w:author="Janneth Estefania Hoyos Rea" w:date="2021-09-28T11:51:00Z">
        <w:r w:rsidR="00560716">
          <w:t>Lotto (</w:t>
        </w:r>
      </w:ins>
      <w:proofErr w:type="spellStart"/>
      <w:r>
        <w:t>TipoVaccino</w:t>
      </w:r>
      <w:proofErr w:type="spellEnd"/>
      <w:r>
        <w:t xml:space="preserve">) referenzia </w:t>
      </w:r>
      <w:del w:id="895" w:author="Janneth Estefania Hoyos Rea" w:date="2021-09-28T11:52:00Z">
        <w:r w:rsidDel="00560716">
          <w:delText>TipoVaccino(</w:delText>
        </w:r>
      </w:del>
      <w:proofErr w:type="spellStart"/>
      <w:ins w:id="896" w:author="Janneth Estefania Hoyos Rea" w:date="2021-09-28T11:52:00Z">
        <w:r w:rsidR="00560716">
          <w:t>TipoVaccino</w:t>
        </w:r>
        <w:proofErr w:type="spellEnd"/>
        <w:r w:rsidR="00560716">
          <w:t xml:space="preserve"> (</w:t>
        </w:r>
      </w:ins>
      <w:r>
        <w:t>Nome)</w:t>
      </w:r>
    </w:p>
    <w:p w14:paraId="54A79613" w14:textId="2D21235A" w:rsidR="00C45F49" w:rsidRDefault="00FF41A2">
      <w:pPr>
        <w:pStyle w:val="Titolo1"/>
      </w:pPr>
      <w:moveFromRangeStart w:id="897" w:author="Janneth Estefania Hoyos Rea" w:date="2021-09-29T09:29:00Z" w:name="move83800184"/>
      <w:moveFrom w:id="898" w:author="Janneth Estefania Hoyos Rea" w:date="2021-09-29T09:29:00Z">
        <w:r w:rsidDel="00560716">
          <w:t>Convocazione(</w:t>
        </w:r>
        <w:r w:rsidDel="00365797">
          <w:t xml:space="preserve">Cittadino) referenzia </w:t>
        </w:r>
        <w:r w:rsidDel="00560716">
          <w:t>Cittadino(</w:t>
        </w:r>
        <w:r w:rsidDel="00365797">
          <w:t>CF)</w:t>
        </w:r>
      </w:moveFrom>
    </w:p>
    <w:p w14:paraId="6B5606CA" w14:textId="5E4F7515" w:rsidR="00C45F49" w:rsidRDefault="00C45F49" w:rsidP="00C45F49"/>
    <w:p w14:paraId="294B90A7" w14:textId="77777777" w:rsidR="00C45F49" w:rsidRPr="00C45F49" w:rsidRDefault="00C45F49" w:rsidP="00C45F49"/>
    <w:p w14:paraId="2B22A888" w14:textId="6BA82B6A" w:rsidR="00C45F49" w:rsidRDefault="00C45F49">
      <w:pPr>
        <w:pStyle w:val="Titolo1"/>
      </w:pPr>
    </w:p>
    <w:p w14:paraId="2D9682B0" w14:textId="77777777" w:rsidR="00C45F49" w:rsidRPr="00C45F49" w:rsidDel="00365797" w:rsidRDefault="00C45F49" w:rsidP="00C45F49">
      <w:pPr>
        <w:rPr>
          <w:moveFrom w:id="899" w:author="Janneth Estefania Hoyos Rea" w:date="2021-09-29T09:29:00Z"/>
        </w:rPr>
      </w:pPr>
    </w:p>
    <w:p w14:paraId="4432B0B7" w14:textId="3D07AD85" w:rsidR="00744EFB" w:rsidDel="00365797" w:rsidRDefault="00FF41A2">
      <w:pPr>
        <w:numPr>
          <w:ilvl w:val="0"/>
          <w:numId w:val="4"/>
        </w:numPr>
        <w:spacing w:after="0"/>
        <w:rPr>
          <w:moveFrom w:id="900" w:author="Janneth Estefania Hoyos Rea" w:date="2021-09-29T09:29:00Z"/>
        </w:rPr>
      </w:pPr>
      <w:moveFrom w:id="901" w:author="Janneth Estefania Hoyos Rea" w:date="2021-09-29T09:29:00Z">
        <w:r w:rsidDel="00560716">
          <w:t>Convocazione(</w:t>
        </w:r>
        <w:r w:rsidDel="00365797">
          <w:t xml:space="preserve">TipoVaccino) referenzia </w:t>
        </w:r>
        <w:r w:rsidDel="00560716">
          <w:t>TipoVaccino(</w:t>
        </w:r>
        <w:r w:rsidDel="00365797">
          <w:t>Nome)</w:t>
        </w:r>
      </w:moveFrom>
    </w:p>
    <w:p w14:paraId="67B22FF3" w14:textId="5A229546" w:rsidR="00744EFB" w:rsidDel="00365797" w:rsidRDefault="00FF41A2">
      <w:pPr>
        <w:numPr>
          <w:ilvl w:val="0"/>
          <w:numId w:val="4"/>
        </w:numPr>
        <w:spacing w:after="0"/>
        <w:rPr>
          <w:moveFrom w:id="902" w:author="Janneth Estefania Hoyos Rea" w:date="2021-09-29T09:29:00Z"/>
        </w:rPr>
      </w:pPr>
      <w:moveFrom w:id="903" w:author="Janneth Estefania Hoyos Rea" w:date="2021-09-29T09:29:00Z">
        <w:r w:rsidDel="00560716">
          <w:t>Convocazione(</w:t>
        </w:r>
        <w:r w:rsidDel="00365797">
          <w:t xml:space="preserve">CentroVaccinale) referenzia </w:t>
        </w:r>
        <w:r w:rsidDel="00560716">
          <w:t>CentroVaccinale(</w:t>
        </w:r>
        <w:r w:rsidDel="00365797">
          <w:t>ID)</w:t>
        </w:r>
      </w:moveFrom>
    </w:p>
    <w:p w14:paraId="39E66474" w14:textId="4E657BE6" w:rsidR="00744EFB" w:rsidDel="00365797" w:rsidRDefault="00FF41A2">
      <w:pPr>
        <w:numPr>
          <w:ilvl w:val="0"/>
          <w:numId w:val="4"/>
        </w:numPr>
        <w:spacing w:after="0"/>
        <w:rPr>
          <w:moveFrom w:id="904" w:author="Janneth Estefania Hoyos Rea" w:date="2021-09-29T09:28:00Z"/>
        </w:rPr>
      </w:pPr>
      <w:moveFromRangeStart w:id="905" w:author="Janneth Estefania Hoyos Rea" w:date="2021-09-29T09:28:00Z" w:name="move83800147"/>
      <w:moveFromRangeEnd w:id="897"/>
      <w:moveFrom w:id="906" w:author="Janneth Estefania Hoyos Rea" w:date="2021-09-29T09:28:00Z">
        <w:r w:rsidDel="00560716">
          <w:t>Somministrazione(</w:t>
        </w:r>
        <w:r w:rsidDel="00365797">
          <w:t xml:space="preserve">Lotto) referenzia </w:t>
        </w:r>
        <w:r w:rsidDel="00560716">
          <w:t>Lotto(</w:t>
        </w:r>
        <w:r w:rsidDel="00365797">
          <w:t>NumeroLotto)</w:t>
        </w:r>
      </w:moveFrom>
    </w:p>
    <w:moveFromRangeEnd w:id="905"/>
    <w:p w14:paraId="56A8948D" w14:textId="72ED5E9A" w:rsidR="00744EFB" w:rsidDel="008225CD" w:rsidRDefault="00FF41A2">
      <w:pPr>
        <w:numPr>
          <w:ilvl w:val="0"/>
          <w:numId w:val="4"/>
        </w:numPr>
        <w:rPr>
          <w:del w:id="907" w:author="Janneth Estefania Hoyos Rea" w:date="2021-09-29T23:12:00Z"/>
        </w:rPr>
      </w:pPr>
      <w:del w:id="908" w:author="Janneth Estefania Hoyos Rea" w:date="2021-09-28T11:52:00Z">
        <w:r w:rsidDel="00560716">
          <w:delText>Prenotazione(</w:delText>
        </w:r>
      </w:del>
      <w:del w:id="909" w:author="Janneth Estefania Hoyos Rea" w:date="2021-09-29T23:12:00Z">
        <w:r w:rsidDel="008225CD">
          <w:delText xml:space="preserve">Cittadino) referenzia </w:delText>
        </w:r>
      </w:del>
      <w:del w:id="910" w:author="Janneth Estefania Hoyos Rea" w:date="2021-09-28T11:52:00Z">
        <w:r w:rsidDel="00560716">
          <w:delText>Cittadino(</w:delText>
        </w:r>
      </w:del>
      <w:del w:id="911" w:author="Janneth Estefania Hoyos Rea" w:date="2021-09-29T23:12:00Z">
        <w:r w:rsidDel="008225CD">
          <w:delText>CF)</w:delText>
        </w:r>
      </w:del>
    </w:p>
    <w:p w14:paraId="1C57B9F8" w14:textId="39B69AA8" w:rsidR="00744EFB" w:rsidRDefault="00FF41A2">
      <w:pPr>
        <w:pStyle w:val="Titolo1"/>
      </w:pPr>
      <w:bookmarkStart w:id="912" w:name="_Toc83567065"/>
      <w:r>
        <w:t>3 Implementazione</w:t>
      </w:r>
      <w:bookmarkEnd w:id="912"/>
    </w:p>
    <w:p w14:paraId="6C862347" w14:textId="0FC78E42" w:rsidR="00744EFB" w:rsidRDefault="00FF41A2">
      <w:pPr>
        <w:pStyle w:val="Titolo2"/>
      </w:pPr>
      <w:bookmarkStart w:id="913" w:name="_Toc83567066"/>
      <w:r>
        <w:t>3.1 DDL di creazione del database</w:t>
      </w:r>
      <w:bookmarkEnd w:id="913"/>
      <w:r>
        <w:t xml:space="preserve"> </w:t>
      </w:r>
    </w:p>
    <w:p w14:paraId="71043FDE" w14:textId="1018F50C" w:rsidR="00744EFB" w:rsidDel="005B4CAF" w:rsidRDefault="00744EFB">
      <w:pPr>
        <w:widowControl w:val="0"/>
        <w:spacing w:after="0" w:line="240" w:lineRule="auto"/>
        <w:rPr>
          <w:del w:id="914" w:author="Janneth Estefania Hoyos Rea" w:date="2021-09-29T23:49:00Z"/>
        </w:rPr>
      </w:pPr>
    </w:p>
    <w:p w14:paraId="4B132933" w14:textId="3CFC8342" w:rsidR="00744EFB" w:rsidDel="005B4CAF" w:rsidRDefault="00FF41A2">
      <w:pPr>
        <w:spacing w:line="240" w:lineRule="auto"/>
        <w:rPr>
          <w:del w:id="915" w:author="Janneth Estefania Hoyos Rea" w:date="2021-09-29T23:49:00Z"/>
        </w:rPr>
      </w:pPr>
      <w:del w:id="916" w:author="Janneth Estefania Hoyos Rea" w:date="2021-09-29T23:49:00Z">
        <w:r w:rsidDel="005B4CAF">
          <w:delText>create table Cittadino (</w:delText>
        </w:r>
      </w:del>
    </w:p>
    <w:p w14:paraId="3920659D" w14:textId="4C401F63" w:rsidR="00744EFB" w:rsidRPr="004423D6" w:rsidDel="005B4CAF" w:rsidRDefault="00FF41A2">
      <w:pPr>
        <w:spacing w:line="240" w:lineRule="auto"/>
        <w:rPr>
          <w:del w:id="917" w:author="Janneth Estefania Hoyos Rea" w:date="2021-09-29T23:49:00Z"/>
          <w:rPrChange w:id="918" w:author="Janneth Estefania Hoyos Rea" w:date="2021-09-28T21:06:00Z">
            <w:rPr>
              <w:del w:id="919" w:author="Janneth Estefania Hoyos Rea" w:date="2021-09-29T23:49:00Z"/>
              <w:lang w:val="en-US"/>
            </w:rPr>
          </w:rPrChange>
        </w:rPr>
      </w:pPr>
      <w:del w:id="920" w:author="Janneth Estefania Hoyos Rea" w:date="2021-09-29T23:49:00Z">
        <w:r w:rsidDel="005B4CAF">
          <w:delText xml:space="preserve">    </w:delText>
        </w:r>
        <w:r w:rsidRPr="004423D6" w:rsidDel="005B4CAF">
          <w:rPr>
            <w:rPrChange w:id="921" w:author="Janneth Estefania Hoyos Rea" w:date="2021-09-28T21:06:00Z">
              <w:rPr>
                <w:lang w:val="en-US"/>
              </w:rPr>
            </w:rPrChange>
          </w:rPr>
          <w:delText>CF varchar(16),</w:delText>
        </w:r>
      </w:del>
    </w:p>
    <w:p w14:paraId="2AE71AF1" w14:textId="07A31CB0" w:rsidR="00744EFB" w:rsidRPr="00CD15C7" w:rsidDel="005B4CAF" w:rsidRDefault="00FF41A2">
      <w:pPr>
        <w:spacing w:line="240" w:lineRule="auto"/>
        <w:rPr>
          <w:del w:id="922" w:author="Janneth Estefania Hoyos Rea" w:date="2021-09-29T23:49:00Z"/>
          <w:rPrChange w:id="923" w:author="Janneth Estefania Hoyos Rea" w:date="2021-09-30T00:07:00Z">
            <w:rPr>
              <w:del w:id="924" w:author="Janneth Estefania Hoyos Rea" w:date="2021-09-29T23:49:00Z"/>
              <w:lang w:val="en-US"/>
            </w:rPr>
          </w:rPrChange>
        </w:rPr>
      </w:pPr>
      <w:del w:id="925" w:author="Janneth Estefania Hoyos Rea" w:date="2021-09-29T23:49:00Z">
        <w:r w:rsidRPr="004423D6" w:rsidDel="005B4CAF">
          <w:rPr>
            <w:rPrChange w:id="926" w:author="Janneth Estefania Hoyos Rea" w:date="2021-09-28T21:06:00Z">
              <w:rPr>
                <w:lang w:val="en-US"/>
              </w:rPr>
            </w:rPrChange>
          </w:rPr>
          <w:delText xml:space="preserve">    </w:delText>
        </w:r>
        <w:r w:rsidRPr="00CD15C7" w:rsidDel="005B4CAF">
          <w:rPr>
            <w:rPrChange w:id="927" w:author="Janneth Estefania Hoyos Rea" w:date="2021-09-30T00:07:00Z">
              <w:rPr>
                <w:lang w:val="en-US"/>
              </w:rPr>
            </w:rPrChange>
          </w:rPr>
          <w:delText>Nome varchar(50) not null,</w:delText>
        </w:r>
      </w:del>
    </w:p>
    <w:p w14:paraId="7F016065" w14:textId="15956365" w:rsidR="00744EFB" w:rsidRPr="00CD15C7" w:rsidDel="005B4CAF" w:rsidRDefault="00FF41A2">
      <w:pPr>
        <w:spacing w:line="240" w:lineRule="auto"/>
        <w:rPr>
          <w:del w:id="928" w:author="Janneth Estefania Hoyos Rea" w:date="2021-09-29T23:49:00Z"/>
          <w:rPrChange w:id="929" w:author="Janneth Estefania Hoyos Rea" w:date="2021-09-30T00:07:00Z">
            <w:rPr>
              <w:del w:id="930" w:author="Janneth Estefania Hoyos Rea" w:date="2021-09-29T23:49:00Z"/>
              <w:lang w:val="en-US"/>
            </w:rPr>
          </w:rPrChange>
        </w:rPr>
      </w:pPr>
      <w:del w:id="931" w:author="Janneth Estefania Hoyos Rea" w:date="2021-09-29T23:49:00Z">
        <w:r w:rsidRPr="00CD15C7" w:rsidDel="005B4CAF">
          <w:rPr>
            <w:rPrChange w:id="932" w:author="Janneth Estefania Hoyos Rea" w:date="2021-09-30T00:07:00Z">
              <w:rPr>
                <w:lang w:val="en-US"/>
              </w:rPr>
            </w:rPrChange>
          </w:rPr>
          <w:delText xml:space="preserve">    Cognome varchar(50) not null,</w:delText>
        </w:r>
      </w:del>
    </w:p>
    <w:p w14:paraId="72DC0284" w14:textId="6EFC71B1" w:rsidR="00744EFB" w:rsidRPr="004423D6" w:rsidDel="005B4CAF" w:rsidRDefault="00FF41A2">
      <w:pPr>
        <w:spacing w:line="240" w:lineRule="auto"/>
        <w:rPr>
          <w:del w:id="933" w:author="Janneth Estefania Hoyos Rea" w:date="2021-09-29T23:49:00Z"/>
          <w:rPrChange w:id="934" w:author="Janneth Estefania Hoyos Rea" w:date="2021-09-28T21:06:00Z">
            <w:rPr>
              <w:del w:id="935" w:author="Janneth Estefania Hoyos Rea" w:date="2021-09-29T23:49:00Z"/>
              <w:lang w:val="en-US"/>
            </w:rPr>
          </w:rPrChange>
        </w:rPr>
      </w:pPr>
      <w:del w:id="936" w:author="Janneth Estefania Hoyos Rea" w:date="2021-09-29T23:49:00Z">
        <w:r w:rsidRPr="00CD15C7" w:rsidDel="005B4CAF">
          <w:rPr>
            <w:rPrChange w:id="937" w:author="Janneth Estefania Hoyos Rea" w:date="2021-09-30T00:07:00Z">
              <w:rPr>
                <w:lang w:val="en-US"/>
              </w:rPr>
            </w:rPrChange>
          </w:rPr>
          <w:delText xml:space="preserve">    </w:delText>
        </w:r>
        <w:r w:rsidRPr="004423D6" w:rsidDel="005B4CAF">
          <w:rPr>
            <w:rPrChange w:id="938" w:author="Janneth Estefania Hoyos Rea" w:date="2021-09-28T21:06:00Z">
              <w:rPr>
                <w:lang w:val="en-US"/>
              </w:rPr>
            </w:rPrChange>
          </w:rPr>
          <w:delText>DataNascita date not null,</w:delText>
        </w:r>
      </w:del>
    </w:p>
    <w:p w14:paraId="7D597DA8" w14:textId="54E9D70C" w:rsidR="00744EFB" w:rsidRPr="00CD15C7" w:rsidDel="005B4CAF" w:rsidRDefault="00FF41A2">
      <w:pPr>
        <w:spacing w:line="240" w:lineRule="auto"/>
        <w:rPr>
          <w:del w:id="939" w:author="Janneth Estefania Hoyos Rea" w:date="2021-09-29T23:49:00Z"/>
          <w:rPrChange w:id="940" w:author="Janneth Estefania Hoyos Rea" w:date="2021-09-30T00:07:00Z">
            <w:rPr>
              <w:del w:id="941" w:author="Janneth Estefania Hoyos Rea" w:date="2021-09-29T23:49:00Z"/>
              <w:lang w:val="en-US"/>
            </w:rPr>
          </w:rPrChange>
        </w:rPr>
      </w:pPr>
      <w:del w:id="942" w:author="Janneth Estefania Hoyos Rea" w:date="2021-09-29T23:49:00Z">
        <w:r w:rsidRPr="00CD15C7" w:rsidDel="005B4CAF">
          <w:rPr>
            <w:rPrChange w:id="943" w:author="Janneth Estefania Hoyos Rea" w:date="2021-09-30T00:07:00Z">
              <w:rPr>
                <w:lang w:val="en-US"/>
              </w:rPr>
            </w:rPrChange>
          </w:rPr>
          <w:delText xml:space="preserve">    Via varchar(50), </w:delText>
        </w:r>
      </w:del>
    </w:p>
    <w:p w14:paraId="6D369209" w14:textId="5379675D" w:rsidR="00744EFB" w:rsidRPr="00CD15C7" w:rsidDel="005B4CAF" w:rsidRDefault="00FF41A2">
      <w:pPr>
        <w:spacing w:line="240" w:lineRule="auto"/>
        <w:rPr>
          <w:del w:id="944" w:author="Janneth Estefania Hoyos Rea" w:date="2021-09-29T23:49:00Z"/>
          <w:rPrChange w:id="945" w:author="Janneth Estefania Hoyos Rea" w:date="2021-09-30T00:07:00Z">
            <w:rPr>
              <w:del w:id="946" w:author="Janneth Estefania Hoyos Rea" w:date="2021-09-29T23:49:00Z"/>
              <w:lang w:val="en-US"/>
            </w:rPr>
          </w:rPrChange>
        </w:rPr>
      </w:pPr>
      <w:del w:id="947" w:author="Janneth Estefania Hoyos Rea" w:date="2021-09-29T23:49:00Z">
        <w:r w:rsidRPr="00CD15C7" w:rsidDel="005B4CAF">
          <w:rPr>
            <w:rPrChange w:id="948" w:author="Janneth Estefania Hoyos Rea" w:date="2021-09-30T00:07:00Z">
              <w:rPr>
                <w:lang w:val="en-US"/>
              </w:rPr>
            </w:rPrChange>
          </w:rPr>
          <w:delText xml:space="preserve">    NumeroCivico smallint,</w:delText>
        </w:r>
      </w:del>
    </w:p>
    <w:p w14:paraId="618D54C9" w14:textId="15BC3562" w:rsidR="00744EFB" w:rsidRPr="00CD15C7" w:rsidDel="005B4CAF" w:rsidRDefault="00FF41A2">
      <w:pPr>
        <w:spacing w:line="240" w:lineRule="auto"/>
        <w:rPr>
          <w:del w:id="949" w:author="Janneth Estefania Hoyos Rea" w:date="2021-09-29T23:49:00Z"/>
          <w:rPrChange w:id="950" w:author="Janneth Estefania Hoyos Rea" w:date="2021-09-30T00:07:00Z">
            <w:rPr>
              <w:del w:id="951" w:author="Janneth Estefania Hoyos Rea" w:date="2021-09-29T23:49:00Z"/>
              <w:lang w:val="en-US"/>
            </w:rPr>
          </w:rPrChange>
        </w:rPr>
      </w:pPr>
      <w:del w:id="952" w:author="Janneth Estefania Hoyos Rea" w:date="2021-09-29T23:49:00Z">
        <w:r w:rsidRPr="00CD15C7" w:rsidDel="005B4CAF">
          <w:rPr>
            <w:rPrChange w:id="953" w:author="Janneth Estefania Hoyos Rea" w:date="2021-09-30T00:07:00Z">
              <w:rPr>
                <w:lang w:val="en-US"/>
              </w:rPr>
            </w:rPrChange>
          </w:rPr>
          <w:delText xml:space="preserve">    CAP varchar(5),</w:delText>
        </w:r>
      </w:del>
    </w:p>
    <w:p w14:paraId="05FA840E" w14:textId="5CB94655" w:rsidR="00744EFB" w:rsidRPr="00CD15C7" w:rsidDel="005B4CAF" w:rsidRDefault="00FF41A2">
      <w:pPr>
        <w:spacing w:line="240" w:lineRule="auto"/>
        <w:rPr>
          <w:del w:id="954" w:author="Janneth Estefania Hoyos Rea" w:date="2021-09-29T23:49:00Z"/>
          <w:rPrChange w:id="955" w:author="Janneth Estefania Hoyos Rea" w:date="2021-09-30T00:07:00Z">
            <w:rPr>
              <w:del w:id="956" w:author="Janneth Estefania Hoyos Rea" w:date="2021-09-29T23:49:00Z"/>
              <w:lang w:val="en-US"/>
            </w:rPr>
          </w:rPrChange>
        </w:rPr>
      </w:pPr>
      <w:del w:id="957" w:author="Janneth Estefania Hoyos Rea" w:date="2021-09-29T23:49:00Z">
        <w:r w:rsidRPr="00CD15C7" w:rsidDel="005B4CAF">
          <w:rPr>
            <w:rPrChange w:id="958" w:author="Janneth Estefania Hoyos Rea" w:date="2021-09-30T00:07:00Z">
              <w:rPr>
                <w:lang w:val="en-US"/>
              </w:rPr>
            </w:rPrChange>
          </w:rPr>
          <w:delText xml:space="preserve">    Citta varchar(25),</w:delText>
        </w:r>
      </w:del>
    </w:p>
    <w:p w14:paraId="76A8C92D" w14:textId="54448C7E" w:rsidR="00744EFB" w:rsidRPr="004423D6" w:rsidDel="005B4CAF" w:rsidRDefault="00FF41A2">
      <w:pPr>
        <w:spacing w:line="240" w:lineRule="auto"/>
        <w:rPr>
          <w:del w:id="959" w:author="Janneth Estefania Hoyos Rea" w:date="2021-09-29T23:49:00Z"/>
          <w:rPrChange w:id="960" w:author="Janneth Estefania Hoyos Rea" w:date="2021-09-28T21:06:00Z">
            <w:rPr>
              <w:del w:id="961" w:author="Janneth Estefania Hoyos Rea" w:date="2021-09-29T23:49:00Z"/>
              <w:lang w:val="en-US"/>
            </w:rPr>
          </w:rPrChange>
        </w:rPr>
      </w:pPr>
      <w:del w:id="962" w:author="Janneth Estefania Hoyos Rea" w:date="2021-09-29T23:49:00Z">
        <w:r w:rsidRPr="00CD15C7" w:rsidDel="005B4CAF">
          <w:rPr>
            <w:rPrChange w:id="963" w:author="Janneth Estefania Hoyos Rea" w:date="2021-09-30T00:07:00Z">
              <w:rPr>
                <w:lang w:val="en-US"/>
              </w:rPr>
            </w:rPrChange>
          </w:rPr>
          <w:delText xml:space="preserve">    </w:delText>
        </w:r>
        <w:r w:rsidRPr="004423D6" w:rsidDel="005B4CAF">
          <w:rPr>
            <w:rPrChange w:id="964" w:author="Janneth Estefania Hoyos Rea" w:date="2021-09-28T21:06:00Z">
              <w:rPr>
                <w:lang w:val="en-US"/>
              </w:rPr>
            </w:rPrChange>
          </w:rPr>
          <w:delText>IndirizzoEmail varchar(50),</w:delText>
        </w:r>
      </w:del>
    </w:p>
    <w:p w14:paraId="443AB71D" w14:textId="631A0509" w:rsidR="00744EFB" w:rsidRPr="004423D6" w:rsidDel="005B4CAF" w:rsidRDefault="00FF41A2">
      <w:pPr>
        <w:spacing w:line="240" w:lineRule="auto"/>
        <w:rPr>
          <w:del w:id="965" w:author="Janneth Estefania Hoyos Rea" w:date="2021-09-29T23:49:00Z"/>
          <w:rPrChange w:id="966" w:author="Janneth Estefania Hoyos Rea" w:date="2021-09-28T21:06:00Z">
            <w:rPr>
              <w:del w:id="967" w:author="Janneth Estefania Hoyos Rea" w:date="2021-09-29T23:49:00Z"/>
              <w:lang w:val="en-US"/>
            </w:rPr>
          </w:rPrChange>
        </w:rPr>
      </w:pPr>
      <w:del w:id="968" w:author="Janneth Estefania Hoyos Rea" w:date="2021-09-29T23:49:00Z">
        <w:r w:rsidRPr="004423D6" w:rsidDel="005B4CAF">
          <w:rPr>
            <w:rPrChange w:id="969" w:author="Janneth Estefania Hoyos Rea" w:date="2021-09-28T21:06:00Z">
              <w:rPr>
                <w:lang w:val="en-US"/>
              </w:rPr>
            </w:rPrChange>
          </w:rPr>
          <w:delText xml:space="preserve">    RecapitoTelefonico varchar(15),</w:delText>
        </w:r>
      </w:del>
    </w:p>
    <w:p w14:paraId="1B8F9F71" w14:textId="4D1DDE7F" w:rsidR="00744EFB" w:rsidRPr="004423D6" w:rsidDel="005B4CAF" w:rsidRDefault="00FF41A2">
      <w:pPr>
        <w:spacing w:line="240" w:lineRule="auto"/>
        <w:rPr>
          <w:del w:id="970" w:author="Janneth Estefania Hoyos Rea" w:date="2021-09-29T23:49:00Z"/>
          <w:rPrChange w:id="971" w:author="Janneth Estefania Hoyos Rea" w:date="2021-09-28T21:06:00Z">
            <w:rPr>
              <w:del w:id="972" w:author="Janneth Estefania Hoyos Rea" w:date="2021-09-29T23:49:00Z"/>
              <w:lang w:val="en-US"/>
            </w:rPr>
          </w:rPrChange>
        </w:rPr>
      </w:pPr>
      <w:del w:id="973" w:author="Janneth Estefania Hoyos Rea" w:date="2021-09-29T23:49:00Z">
        <w:r w:rsidRPr="004423D6" w:rsidDel="005B4CAF">
          <w:rPr>
            <w:rPrChange w:id="974" w:author="Janneth Estefania Hoyos Rea" w:date="2021-09-28T21:06:00Z">
              <w:rPr>
                <w:lang w:val="en-US"/>
              </w:rPr>
            </w:rPrChange>
          </w:rPr>
          <w:delText xml:space="preserve">    PositivitaPregressa boolean,</w:delText>
        </w:r>
      </w:del>
    </w:p>
    <w:p w14:paraId="6FE46599" w14:textId="79887C55" w:rsidR="00744EFB" w:rsidDel="005B4CAF" w:rsidRDefault="00FF41A2">
      <w:pPr>
        <w:spacing w:line="240" w:lineRule="auto"/>
        <w:rPr>
          <w:del w:id="975" w:author="Janneth Estefania Hoyos Rea" w:date="2021-09-29T23:49:00Z"/>
        </w:rPr>
      </w:pPr>
      <w:del w:id="976" w:author="Janneth Estefania Hoyos Rea" w:date="2021-09-29T23:49:00Z">
        <w:r w:rsidRPr="004423D6" w:rsidDel="005B4CAF">
          <w:rPr>
            <w:rPrChange w:id="977" w:author="Janneth Estefania Hoyos Rea" w:date="2021-09-28T21:06:00Z">
              <w:rPr>
                <w:lang w:val="en-US"/>
              </w:rPr>
            </w:rPrChange>
          </w:rPr>
          <w:delText xml:space="preserve">    </w:delText>
        </w:r>
        <w:r w:rsidDel="005B4CAF">
          <w:delText>ReazioniAllergiche boolean,</w:delText>
        </w:r>
      </w:del>
    </w:p>
    <w:p w14:paraId="281A9D96" w14:textId="770DB4E4" w:rsidR="00744EFB" w:rsidDel="005B4CAF" w:rsidRDefault="00FF41A2">
      <w:pPr>
        <w:spacing w:line="240" w:lineRule="auto"/>
        <w:rPr>
          <w:del w:id="978" w:author="Janneth Estefania Hoyos Rea" w:date="2021-09-29T23:49:00Z"/>
        </w:rPr>
      </w:pPr>
      <w:del w:id="979" w:author="Janneth Estefania Hoyos Rea" w:date="2021-09-29T23:49:00Z">
        <w:r w:rsidDel="005B4CAF">
          <w:delText xml:space="preserve">    PersSanitarioScolastico boolean,</w:delText>
        </w:r>
      </w:del>
    </w:p>
    <w:p w14:paraId="201C58D6" w14:textId="5D3C2E9E" w:rsidR="00744EFB" w:rsidDel="005B4CAF" w:rsidRDefault="00FF41A2">
      <w:pPr>
        <w:spacing w:line="240" w:lineRule="auto"/>
        <w:rPr>
          <w:del w:id="980" w:author="Janneth Estefania Hoyos Rea" w:date="2021-09-29T23:49:00Z"/>
        </w:rPr>
      </w:pPr>
      <w:del w:id="981" w:author="Janneth Estefania Hoyos Rea" w:date="2021-09-29T23:49:00Z">
        <w:r w:rsidDel="005B4CAF">
          <w:delText xml:space="preserve">    CategorieFragili boolean,</w:delText>
        </w:r>
      </w:del>
    </w:p>
    <w:p w14:paraId="06046537" w14:textId="59B4A6A6" w:rsidR="00380BDD" w:rsidDel="005B4CAF" w:rsidRDefault="00380BDD">
      <w:pPr>
        <w:spacing w:line="240" w:lineRule="auto"/>
        <w:rPr>
          <w:del w:id="982" w:author="Janneth Estefania Hoyos Rea" w:date="2021-09-29T23:49:00Z"/>
        </w:rPr>
      </w:pPr>
      <w:del w:id="983" w:author="Janneth Estefania Hoyos Rea" w:date="2021-09-29T23:49:00Z">
        <w:r w:rsidDel="005B4CAF">
          <w:delText xml:space="preserve">    Altri boolean,</w:delText>
        </w:r>
      </w:del>
    </w:p>
    <w:p w14:paraId="2589CF0C" w14:textId="7DFBAE33" w:rsidR="00705788" w:rsidRPr="00CD15C7" w:rsidDel="005B4CAF" w:rsidRDefault="00FF41A2">
      <w:pPr>
        <w:spacing w:line="240" w:lineRule="auto"/>
        <w:rPr>
          <w:del w:id="984" w:author="Janneth Estefania Hoyos Rea" w:date="2021-09-29T23:49:00Z"/>
        </w:rPr>
      </w:pPr>
      <w:del w:id="985" w:author="Janneth Estefania Hoyos Rea" w:date="2021-09-29T23:49:00Z">
        <w:r w:rsidRPr="00CD15C7" w:rsidDel="005B4CAF">
          <w:delText xml:space="preserve">    primary key (CF)</w:delText>
        </w:r>
      </w:del>
    </w:p>
    <w:p w14:paraId="6FEBC42B" w14:textId="0FAA3752" w:rsidR="00744EFB" w:rsidRPr="00CD15C7" w:rsidDel="005B4CAF" w:rsidRDefault="00FF41A2">
      <w:pPr>
        <w:spacing w:line="240" w:lineRule="auto"/>
        <w:rPr>
          <w:del w:id="986" w:author="Janneth Estefania Hoyos Rea" w:date="2021-09-29T23:49:00Z"/>
        </w:rPr>
      </w:pPr>
      <w:del w:id="987" w:author="Janneth Estefania Hoyos Rea" w:date="2021-09-29T23:49:00Z">
        <w:r w:rsidRPr="00CD15C7" w:rsidDel="005B4CAF">
          <w:delText>);</w:delText>
        </w:r>
      </w:del>
    </w:p>
    <w:p w14:paraId="2017F6E6" w14:textId="3A978E90" w:rsidR="00705788" w:rsidRPr="00CD15C7" w:rsidDel="005B4CAF" w:rsidRDefault="00705788">
      <w:pPr>
        <w:spacing w:line="240" w:lineRule="auto"/>
        <w:rPr>
          <w:del w:id="988" w:author="Janneth Estefania Hoyos Rea" w:date="2021-09-29T23:49:00Z"/>
        </w:rPr>
      </w:pPr>
    </w:p>
    <w:p w14:paraId="007A19E7" w14:textId="6A94B423" w:rsidR="00744EFB" w:rsidRPr="00CD15C7" w:rsidDel="005B4CAF" w:rsidRDefault="00FF41A2">
      <w:pPr>
        <w:spacing w:line="240" w:lineRule="auto"/>
        <w:rPr>
          <w:del w:id="989" w:author="Janneth Estefania Hoyos Rea" w:date="2021-09-29T23:49:00Z"/>
        </w:rPr>
      </w:pPr>
      <w:del w:id="990" w:author="Janneth Estefania Hoyos Rea" w:date="2021-09-29T23:49:00Z">
        <w:r w:rsidRPr="00CD15C7" w:rsidDel="005B4CAF">
          <w:delText>create table Prenotazione (</w:delText>
        </w:r>
      </w:del>
    </w:p>
    <w:p w14:paraId="67406412" w14:textId="21D77C37" w:rsidR="00744EFB" w:rsidDel="005B4CAF" w:rsidRDefault="00FF41A2">
      <w:pPr>
        <w:spacing w:line="240" w:lineRule="auto"/>
        <w:rPr>
          <w:del w:id="991" w:author="Janneth Estefania Hoyos Rea" w:date="2021-09-29T23:49:00Z"/>
        </w:rPr>
      </w:pPr>
      <w:del w:id="992" w:author="Janneth Estefania Hoyos Rea" w:date="2021-09-29T23:49:00Z">
        <w:r w:rsidRPr="00CD15C7" w:rsidDel="005B4CAF">
          <w:delText xml:space="preserve">   </w:delText>
        </w:r>
        <w:r w:rsidDel="005B4CAF">
          <w:delText>Cittadino varchar(16),</w:delText>
        </w:r>
      </w:del>
    </w:p>
    <w:p w14:paraId="2C4BE660" w14:textId="3C476BA4" w:rsidR="00744EFB" w:rsidDel="005B4CAF" w:rsidRDefault="00FF41A2">
      <w:pPr>
        <w:spacing w:line="240" w:lineRule="auto"/>
        <w:rPr>
          <w:del w:id="993" w:author="Janneth Estefania Hoyos Rea" w:date="2021-09-29T23:49:00Z"/>
        </w:rPr>
      </w:pPr>
      <w:del w:id="994" w:author="Janneth Estefania Hoyos Rea" w:date="2021-09-29T23:49:00Z">
        <w:r w:rsidDel="005B4CAF">
          <w:delText xml:space="preserve">   Sito boolean,</w:delText>
        </w:r>
      </w:del>
    </w:p>
    <w:p w14:paraId="76D1BC06" w14:textId="1C9A6B61" w:rsidR="00744EFB" w:rsidRPr="004423D6" w:rsidDel="005B4CAF" w:rsidRDefault="00FF41A2">
      <w:pPr>
        <w:spacing w:line="240" w:lineRule="auto"/>
        <w:rPr>
          <w:del w:id="995" w:author="Janneth Estefania Hoyos Rea" w:date="2021-09-29T23:49:00Z"/>
          <w:rPrChange w:id="996" w:author="Janneth Estefania Hoyos Rea" w:date="2021-09-28T21:06:00Z">
            <w:rPr>
              <w:del w:id="997" w:author="Janneth Estefania Hoyos Rea" w:date="2021-09-29T23:49:00Z"/>
              <w:lang w:val="en-US"/>
            </w:rPr>
          </w:rPrChange>
        </w:rPr>
      </w:pPr>
      <w:del w:id="998" w:author="Janneth Estefania Hoyos Rea" w:date="2021-09-29T23:49:00Z">
        <w:r w:rsidDel="005B4CAF">
          <w:delText xml:space="preserve">   </w:delText>
        </w:r>
        <w:r w:rsidRPr="004423D6" w:rsidDel="005B4CAF">
          <w:rPr>
            <w:rPrChange w:id="999" w:author="Janneth Estefania Hoyos Rea" w:date="2021-09-28T21:06:00Z">
              <w:rPr>
                <w:lang w:val="en-US"/>
              </w:rPr>
            </w:rPrChange>
          </w:rPr>
          <w:delText xml:space="preserve">App boolean, </w:delText>
        </w:r>
      </w:del>
    </w:p>
    <w:p w14:paraId="67273980" w14:textId="498874C8" w:rsidR="00744EFB" w:rsidRPr="004423D6" w:rsidDel="005B4CAF" w:rsidRDefault="00FF41A2">
      <w:pPr>
        <w:spacing w:line="240" w:lineRule="auto"/>
        <w:rPr>
          <w:del w:id="1000" w:author="Janneth Estefania Hoyos Rea" w:date="2021-09-29T23:49:00Z"/>
          <w:rPrChange w:id="1001" w:author="Janneth Estefania Hoyos Rea" w:date="2021-09-28T21:06:00Z">
            <w:rPr>
              <w:del w:id="1002" w:author="Janneth Estefania Hoyos Rea" w:date="2021-09-29T23:49:00Z"/>
              <w:lang w:val="en-US"/>
            </w:rPr>
          </w:rPrChange>
        </w:rPr>
      </w:pPr>
      <w:del w:id="1003" w:author="Janneth Estefania Hoyos Rea" w:date="2021-09-29T23:49:00Z">
        <w:r w:rsidRPr="004423D6" w:rsidDel="005B4CAF">
          <w:rPr>
            <w:rPrChange w:id="1004" w:author="Janneth Estefania Hoyos Rea" w:date="2021-09-28T21:06:00Z">
              <w:rPr>
                <w:lang w:val="en-US"/>
              </w:rPr>
            </w:rPrChange>
          </w:rPr>
          <w:delText xml:space="preserve">   primary key (Cittadino),</w:delText>
        </w:r>
      </w:del>
    </w:p>
    <w:p w14:paraId="66D5BF23" w14:textId="5C842215" w:rsidR="00744EFB" w:rsidRPr="004423D6" w:rsidDel="005B4CAF" w:rsidRDefault="00FF41A2">
      <w:pPr>
        <w:spacing w:line="240" w:lineRule="auto"/>
        <w:rPr>
          <w:del w:id="1005" w:author="Janneth Estefania Hoyos Rea" w:date="2021-09-29T23:49:00Z"/>
          <w:rPrChange w:id="1006" w:author="Janneth Estefania Hoyos Rea" w:date="2021-09-28T21:06:00Z">
            <w:rPr>
              <w:del w:id="1007" w:author="Janneth Estefania Hoyos Rea" w:date="2021-09-29T23:49:00Z"/>
              <w:lang w:val="en-US"/>
            </w:rPr>
          </w:rPrChange>
        </w:rPr>
      </w:pPr>
      <w:del w:id="1008" w:author="Janneth Estefania Hoyos Rea" w:date="2021-09-29T23:49:00Z">
        <w:r w:rsidRPr="004423D6" w:rsidDel="005B4CAF">
          <w:rPr>
            <w:rPrChange w:id="1009" w:author="Janneth Estefania Hoyos Rea" w:date="2021-09-28T21:06:00Z">
              <w:rPr>
                <w:lang w:val="en-US"/>
              </w:rPr>
            </w:rPrChange>
          </w:rPr>
          <w:delText xml:space="preserve">   foreign key(Cittadino) references Cittadino(CF)</w:delText>
        </w:r>
      </w:del>
    </w:p>
    <w:p w14:paraId="3112812D" w14:textId="5E4AE625" w:rsidR="00744EFB" w:rsidRPr="004423D6" w:rsidDel="005B4CAF" w:rsidRDefault="00FF41A2">
      <w:pPr>
        <w:spacing w:line="240" w:lineRule="auto"/>
        <w:rPr>
          <w:del w:id="1010" w:author="Janneth Estefania Hoyos Rea" w:date="2021-09-29T23:49:00Z"/>
          <w:rPrChange w:id="1011" w:author="Janneth Estefania Hoyos Rea" w:date="2021-09-28T21:06:00Z">
            <w:rPr>
              <w:del w:id="1012" w:author="Janneth Estefania Hoyos Rea" w:date="2021-09-29T23:49:00Z"/>
              <w:lang w:val="en-US"/>
            </w:rPr>
          </w:rPrChange>
        </w:rPr>
      </w:pPr>
      <w:del w:id="1013" w:author="Janneth Estefania Hoyos Rea" w:date="2021-09-29T23:49:00Z">
        <w:r w:rsidRPr="004423D6" w:rsidDel="005B4CAF">
          <w:rPr>
            <w:rPrChange w:id="1014" w:author="Janneth Estefania Hoyos Rea" w:date="2021-09-28T21:06:00Z">
              <w:rPr>
                <w:lang w:val="en-US"/>
              </w:rPr>
            </w:rPrChange>
          </w:rPr>
          <w:tab/>
          <w:delText>on delete cascade</w:delText>
        </w:r>
      </w:del>
    </w:p>
    <w:p w14:paraId="2DF25E8F" w14:textId="1B9754DD" w:rsidR="00744EFB" w:rsidRPr="004423D6" w:rsidDel="005B4CAF" w:rsidRDefault="00FF41A2">
      <w:pPr>
        <w:spacing w:line="240" w:lineRule="auto"/>
        <w:rPr>
          <w:del w:id="1015" w:author="Janneth Estefania Hoyos Rea" w:date="2021-09-29T23:49:00Z"/>
          <w:rPrChange w:id="1016" w:author="Janneth Estefania Hoyos Rea" w:date="2021-09-28T21:06:00Z">
            <w:rPr>
              <w:del w:id="1017" w:author="Janneth Estefania Hoyos Rea" w:date="2021-09-29T23:49:00Z"/>
              <w:lang w:val="en-US"/>
            </w:rPr>
          </w:rPrChange>
        </w:rPr>
      </w:pPr>
      <w:del w:id="1018" w:author="Janneth Estefania Hoyos Rea" w:date="2021-09-29T23:49:00Z">
        <w:r w:rsidRPr="004423D6" w:rsidDel="005B4CAF">
          <w:rPr>
            <w:rPrChange w:id="1019" w:author="Janneth Estefania Hoyos Rea" w:date="2021-09-28T21:06:00Z">
              <w:rPr>
                <w:lang w:val="en-US"/>
              </w:rPr>
            </w:rPrChange>
          </w:rPr>
          <w:tab/>
          <w:delText>on update cascade</w:delText>
        </w:r>
      </w:del>
    </w:p>
    <w:p w14:paraId="46226B2A" w14:textId="58E8D1A5" w:rsidR="00744EFB" w:rsidRPr="004423D6" w:rsidDel="005B4CAF" w:rsidRDefault="00FF41A2">
      <w:pPr>
        <w:spacing w:line="240" w:lineRule="auto"/>
        <w:rPr>
          <w:del w:id="1020" w:author="Janneth Estefania Hoyos Rea" w:date="2021-09-29T23:49:00Z"/>
          <w:rPrChange w:id="1021" w:author="Janneth Estefania Hoyos Rea" w:date="2021-09-28T21:06:00Z">
            <w:rPr>
              <w:del w:id="1022" w:author="Janneth Estefania Hoyos Rea" w:date="2021-09-29T23:49:00Z"/>
              <w:lang w:val="en-US"/>
            </w:rPr>
          </w:rPrChange>
        </w:rPr>
      </w:pPr>
      <w:del w:id="1023" w:author="Janneth Estefania Hoyos Rea" w:date="2021-09-29T23:49:00Z">
        <w:r w:rsidRPr="004423D6" w:rsidDel="005B4CAF">
          <w:rPr>
            <w:rPrChange w:id="1024" w:author="Janneth Estefania Hoyos Rea" w:date="2021-09-28T21:06:00Z">
              <w:rPr>
                <w:lang w:val="en-US"/>
              </w:rPr>
            </w:rPrChange>
          </w:rPr>
          <w:delText>);</w:delText>
        </w:r>
      </w:del>
    </w:p>
    <w:p w14:paraId="31761495" w14:textId="2EA1E8F7" w:rsidR="00744EFB" w:rsidRPr="004423D6" w:rsidDel="005B4CAF" w:rsidRDefault="00FF41A2">
      <w:pPr>
        <w:spacing w:line="240" w:lineRule="auto"/>
        <w:rPr>
          <w:del w:id="1025" w:author="Janneth Estefania Hoyos Rea" w:date="2021-09-29T23:49:00Z"/>
          <w:rPrChange w:id="1026" w:author="Janneth Estefania Hoyos Rea" w:date="2021-09-28T21:06:00Z">
            <w:rPr>
              <w:del w:id="1027" w:author="Janneth Estefania Hoyos Rea" w:date="2021-09-29T23:49:00Z"/>
              <w:lang w:val="en-US"/>
            </w:rPr>
          </w:rPrChange>
        </w:rPr>
      </w:pPr>
      <w:del w:id="1028" w:author="Janneth Estefania Hoyos Rea" w:date="2021-09-29T23:49:00Z">
        <w:r w:rsidRPr="004423D6" w:rsidDel="005B4CAF">
          <w:rPr>
            <w:rPrChange w:id="1029" w:author="Janneth Estefania Hoyos Rea" w:date="2021-09-28T21:06:00Z">
              <w:rPr>
                <w:lang w:val="en-US"/>
              </w:rPr>
            </w:rPrChange>
          </w:rPr>
          <w:delText>create table CentroVaccinale</w:delText>
        </w:r>
      </w:del>
    </w:p>
    <w:p w14:paraId="1A00684E" w14:textId="1C47D3D3" w:rsidR="00744EFB" w:rsidRPr="004423D6" w:rsidDel="005B4CAF" w:rsidRDefault="00FF41A2">
      <w:pPr>
        <w:spacing w:line="240" w:lineRule="auto"/>
        <w:rPr>
          <w:del w:id="1030" w:author="Janneth Estefania Hoyos Rea" w:date="2021-09-29T23:49:00Z"/>
          <w:rPrChange w:id="1031" w:author="Janneth Estefania Hoyos Rea" w:date="2021-09-28T21:06:00Z">
            <w:rPr>
              <w:del w:id="1032" w:author="Janneth Estefania Hoyos Rea" w:date="2021-09-29T23:49:00Z"/>
              <w:lang w:val="en-US"/>
            </w:rPr>
          </w:rPrChange>
        </w:rPr>
      </w:pPr>
      <w:del w:id="1033" w:author="Janneth Estefania Hoyos Rea" w:date="2021-09-29T23:49:00Z">
        <w:r w:rsidRPr="004423D6" w:rsidDel="005B4CAF">
          <w:rPr>
            <w:rPrChange w:id="1034" w:author="Janneth Estefania Hoyos Rea" w:date="2021-09-28T21:06:00Z">
              <w:rPr>
                <w:lang w:val="en-US"/>
              </w:rPr>
            </w:rPrChange>
          </w:rPr>
          <w:delText>(ID varchar(3),</w:delText>
        </w:r>
      </w:del>
    </w:p>
    <w:p w14:paraId="1CAE3973" w14:textId="2FFAC3A1" w:rsidR="00744EFB" w:rsidRPr="00CD15C7" w:rsidDel="005B4CAF" w:rsidRDefault="00FF41A2">
      <w:pPr>
        <w:spacing w:line="240" w:lineRule="auto"/>
        <w:rPr>
          <w:del w:id="1035" w:author="Janneth Estefania Hoyos Rea" w:date="2021-09-29T23:49:00Z"/>
          <w:rPrChange w:id="1036" w:author="Janneth Estefania Hoyos Rea" w:date="2021-09-30T00:07:00Z">
            <w:rPr>
              <w:del w:id="1037" w:author="Janneth Estefania Hoyos Rea" w:date="2021-09-29T23:49:00Z"/>
              <w:lang w:val="en-US"/>
            </w:rPr>
          </w:rPrChange>
        </w:rPr>
      </w:pPr>
      <w:del w:id="1038" w:author="Janneth Estefania Hoyos Rea" w:date="2021-09-29T23:49:00Z">
        <w:r w:rsidRPr="00CD15C7" w:rsidDel="005B4CAF">
          <w:rPr>
            <w:rPrChange w:id="1039" w:author="Janneth Estefania Hoyos Rea" w:date="2021-09-30T00:07:00Z">
              <w:rPr>
                <w:lang w:val="en-US"/>
              </w:rPr>
            </w:rPrChange>
          </w:rPr>
          <w:delText xml:space="preserve">Via varchar(50), </w:delText>
        </w:r>
      </w:del>
    </w:p>
    <w:p w14:paraId="62DEC4B2" w14:textId="3C4B1A0C" w:rsidR="00744EFB" w:rsidRPr="00CD15C7" w:rsidDel="005B4CAF" w:rsidRDefault="00FF41A2">
      <w:pPr>
        <w:spacing w:line="240" w:lineRule="auto"/>
        <w:rPr>
          <w:del w:id="1040" w:author="Janneth Estefania Hoyos Rea" w:date="2021-09-29T23:49:00Z"/>
          <w:rPrChange w:id="1041" w:author="Janneth Estefania Hoyos Rea" w:date="2021-09-30T00:07:00Z">
            <w:rPr>
              <w:del w:id="1042" w:author="Janneth Estefania Hoyos Rea" w:date="2021-09-29T23:49:00Z"/>
              <w:lang w:val="en-US"/>
            </w:rPr>
          </w:rPrChange>
        </w:rPr>
      </w:pPr>
      <w:del w:id="1043" w:author="Janneth Estefania Hoyos Rea" w:date="2021-09-29T23:49:00Z">
        <w:r w:rsidRPr="00CD15C7" w:rsidDel="005B4CAF">
          <w:rPr>
            <w:rPrChange w:id="1044" w:author="Janneth Estefania Hoyos Rea" w:date="2021-09-30T00:07:00Z">
              <w:rPr>
                <w:lang w:val="en-US"/>
              </w:rPr>
            </w:rPrChange>
          </w:rPr>
          <w:delText>NumeroCivico smallint,</w:delText>
        </w:r>
      </w:del>
    </w:p>
    <w:p w14:paraId="172CCB4A" w14:textId="48ECA874" w:rsidR="00744EFB" w:rsidRPr="00CD15C7" w:rsidDel="005B4CAF" w:rsidRDefault="00FF41A2">
      <w:pPr>
        <w:spacing w:line="240" w:lineRule="auto"/>
        <w:rPr>
          <w:del w:id="1045" w:author="Janneth Estefania Hoyos Rea" w:date="2021-09-29T23:49:00Z"/>
          <w:rPrChange w:id="1046" w:author="Janneth Estefania Hoyos Rea" w:date="2021-09-30T00:07:00Z">
            <w:rPr>
              <w:del w:id="1047" w:author="Janneth Estefania Hoyos Rea" w:date="2021-09-29T23:49:00Z"/>
              <w:lang w:val="en-US"/>
            </w:rPr>
          </w:rPrChange>
        </w:rPr>
      </w:pPr>
      <w:del w:id="1048" w:author="Janneth Estefania Hoyos Rea" w:date="2021-09-29T23:49:00Z">
        <w:r w:rsidRPr="00CD15C7" w:rsidDel="005B4CAF">
          <w:rPr>
            <w:rPrChange w:id="1049" w:author="Janneth Estefania Hoyos Rea" w:date="2021-09-30T00:07:00Z">
              <w:rPr>
                <w:lang w:val="en-US"/>
              </w:rPr>
            </w:rPrChange>
          </w:rPr>
          <w:delText>CAP varchar(5),</w:delText>
        </w:r>
      </w:del>
    </w:p>
    <w:p w14:paraId="2C7F9B91" w14:textId="4299F36F" w:rsidR="00744EFB" w:rsidRPr="00CD15C7" w:rsidDel="005B4CAF" w:rsidRDefault="00FF41A2">
      <w:pPr>
        <w:spacing w:line="240" w:lineRule="auto"/>
        <w:rPr>
          <w:del w:id="1050" w:author="Janneth Estefania Hoyos Rea" w:date="2021-09-29T23:49:00Z"/>
          <w:rPrChange w:id="1051" w:author="Janneth Estefania Hoyos Rea" w:date="2021-09-30T00:07:00Z">
            <w:rPr>
              <w:del w:id="1052" w:author="Janneth Estefania Hoyos Rea" w:date="2021-09-29T23:49:00Z"/>
              <w:lang w:val="en-US"/>
            </w:rPr>
          </w:rPrChange>
        </w:rPr>
      </w:pPr>
      <w:del w:id="1053" w:author="Janneth Estefania Hoyos Rea" w:date="2021-09-29T23:49:00Z">
        <w:r w:rsidRPr="00CD15C7" w:rsidDel="005B4CAF">
          <w:rPr>
            <w:rPrChange w:id="1054" w:author="Janneth Estefania Hoyos Rea" w:date="2021-09-30T00:07:00Z">
              <w:rPr>
                <w:lang w:val="en-US"/>
              </w:rPr>
            </w:rPrChange>
          </w:rPr>
          <w:delText>Città varchar(25),</w:delText>
        </w:r>
      </w:del>
    </w:p>
    <w:p w14:paraId="367FE0AB" w14:textId="1701C237" w:rsidR="00744EFB" w:rsidRPr="00CD15C7" w:rsidDel="005B4CAF" w:rsidRDefault="00FF41A2">
      <w:pPr>
        <w:spacing w:line="240" w:lineRule="auto"/>
        <w:rPr>
          <w:del w:id="1055" w:author="Janneth Estefania Hoyos Rea" w:date="2021-09-29T23:49:00Z"/>
          <w:rPrChange w:id="1056" w:author="Janneth Estefania Hoyos Rea" w:date="2021-09-30T00:07:00Z">
            <w:rPr>
              <w:del w:id="1057" w:author="Janneth Estefania Hoyos Rea" w:date="2021-09-29T23:49:00Z"/>
              <w:lang w:val="en-US"/>
            </w:rPr>
          </w:rPrChange>
        </w:rPr>
      </w:pPr>
      <w:del w:id="1058" w:author="Janneth Estefania Hoyos Rea" w:date="2021-09-29T23:49:00Z">
        <w:r w:rsidRPr="00CD15C7" w:rsidDel="005B4CAF">
          <w:rPr>
            <w:rPrChange w:id="1059" w:author="Janneth Estefania Hoyos Rea" w:date="2021-09-30T00:07:00Z">
              <w:rPr>
                <w:lang w:val="en-US"/>
              </w:rPr>
            </w:rPrChange>
          </w:rPr>
          <w:delText>primary key (ID)</w:delText>
        </w:r>
      </w:del>
    </w:p>
    <w:p w14:paraId="62DAD58A" w14:textId="29AAC733" w:rsidR="00744EFB" w:rsidDel="005B4CAF" w:rsidRDefault="00FF41A2">
      <w:pPr>
        <w:spacing w:line="240" w:lineRule="auto"/>
        <w:rPr>
          <w:del w:id="1060" w:author="Janneth Estefania Hoyos Rea" w:date="2021-09-29T23:49:00Z"/>
        </w:rPr>
      </w:pPr>
      <w:del w:id="1061" w:author="Janneth Estefania Hoyos Rea" w:date="2021-09-29T23:49:00Z">
        <w:r w:rsidDel="005B4CAF">
          <w:delText>);</w:delText>
        </w:r>
      </w:del>
    </w:p>
    <w:p w14:paraId="003EEBAC" w14:textId="17A8CB8B" w:rsidR="00744EFB" w:rsidDel="005B4CAF" w:rsidRDefault="00744EFB">
      <w:pPr>
        <w:spacing w:line="240" w:lineRule="auto"/>
        <w:rPr>
          <w:del w:id="1062" w:author="Janneth Estefania Hoyos Rea" w:date="2021-09-29T23:49:00Z"/>
        </w:rPr>
      </w:pPr>
    </w:p>
    <w:p w14:paraId="08E3E57A" w14:textId="17210C83" w:rsidR="00744EFB" w:rsidDel="005B4CAF" w:rsidRDefault="00FF41A2">
      <w:pPr>
        <w:spacing w:line="240" w:lineRule="auto"/>
        <w:rPr>
          <w:del w:id="1063" w:author="Janneth Estefania Hoyos Rea" w:date="2021-09-29T23:49:00Z"/>
        </w:rPr>
      </w:pPr>
      <w:del w:id="1064" w:author="Janneth Estefania Hoyos Rea" w:date="2021-09-29T23:49:00Z">
        <w:r w:rsidDel="005B4CAF">
          <w:delText>create table Medico (</w:delText>
        </w:r>
      </w:del>
    </w:p>
    <w:p w14:paraId="29E73172" w14:textId="451DEC24" w:rsidR="00744EFB" w:rsidDel="005B4CAF" w:rsidRDefault="00FF41A2">
      <w:pPr>
        <w:spacing w:line="240" w:lineRule="auto"/>
        <w:rPr>
          <w:del w:id="1065" w:author="Janneth Estefania Hoyos Rea" w:date="2021-09-29T23:49:00Z"/>
        </w:rPr>
      </w:pPr>
      <w:del w:id="1066" w:author="Janneth Estefania Hoyos Rea" w:date="2021-09-29T23:49:00Z">
        <w:r w:rsidDel="005B4CAF">
          <w:delText xml:space="preserve">   Cittadino varchar(16),</w:delText>
        </w:r>
      </w:del>
    </w:p>
    <w:p w14:paraId="2560A624" w14:textId="161AD6E8" w:rsidR="00744EFB" w:rsidDel="005B4CAF" w:rsidRDefault="00FF41A2">
      <w:pPr>
        <w:spacing w:line="240" w:lineRule="auto"/>
        <w:rPr>
          <w:del w:id="1067" w:author="Janneth Estefania Hoyos Rea" w:date="2021-09-29T23:49:00Z"/>
        </w:rPr>
      </w:pPr>
      <w:del w:id="1068" w:author="Janneth Estefania Hoyos Rea" w:date="2021-09-29T23:49:00Z">
        <w:r w:rsidDel="005B4CAF">
          <w:delText xml:space="preserve">   MedicoDiBase boolean,</w:delText>
        </w:r>
      </w:del>
    </w:p>
    <w:p w14:paraId="07D28577" w14:textId="5F4CC0AD" w:rsidR="00744EFB" w:rsidDel="005B4CAF" w:rsidRDefault="00FF41A2">
      <w:pPr>
        <w:spacing w:line="240" w:lineRule="auto"/>
        <w:rPr>
          <w:del w:id="1069" w:author="Janneth Estefania Hoyos Rea" w:date="2021-09-29T23:49:00Z"/>
        </w:rPr>
      </w:pPr>
      <w:del w:id="1070" w:author="Janneth Estefania Hoyos Rea" w:date="2021-09-29T23:49:00Z">
        <w:r w:rsidDel="005B4CAF">
          <w:delText xml:space="preserve">   CentroVaccinale varchar (3) not null,</w:delText>
        </w:r>
      </w:del>
    </w:p>
    <w:p w14:paraId="3256E1E9" w14:textId="7AA33191" w:rsidR="00744EFB" w:rsidDel="005B4CAF" w:rsidRDefault="00FF41A2">
      <w:pPr>
        <w:spacing w:line="240" w:lineRule="auto"/>
        <w:rPr>
          <w:del w:id="1071" w:author="Janneth Estefania Hoyos Rea" w:date="2021-09-29T23:49:00Z"/>
        </w:rPr>
      </w:pPr>
      <w:del w:id="1072" w:author="Janneth Estefania Hoyos Rea" w:date="2021-09-29T23:49:00Z">
        <w:r w:rsidDel="005B4CAF">
          <w:delText xml:space="preserve">   primary key (Cittadino),</w:delText>
        </w:r>
      </w:del>
    </w:p>
    <w:p w14:paraId="4A258844" w14:textId="7140E54B" w:rsidR="00744EFB" w:rsidDel="005B4CAF" w:rsidRDefault="00FF41A2">
      <w:pPr>
        <w:spacing w:line="240" w:lineRule="auto"/>
        <w:rPr>
          <w:del w:id="1073" w:author="Janneth Estefania Hoyos Rea" w:date="2021-09-29T23:49:00Z"/>
        </w:rPr>
      </w:pPr>
      <w:del w:id="1074" w:author="Janneth Estefania Hoyos Rea" w:date="2021-09-29T23:49:00Z">
        <w:r w:rsidDel="005B4CAF">
          <w:delText xml:space="preserve">   foreign key (Cittadino) references Cittadino(CF)</w:delText>
        </w:r>
      </w:del>
    </w:p>
    <w:p w14:paraId="1CE96804" w14:textId="3CC55A87" w:rsidR="00744EFB" w:rsidDel="005B4CAF" w:rsidRDefault="00FF41A2">
      <w:pPr>
        <w:spacing w:line="240" w:lineRule="auto"/>
        <w:rPr>
          <w:del w:id="1075" w:author="Janneth Estefania Hoyos Rea" w:date="2021-09-29T23:49:00Z"/>
        </w:rPr>
      </w:pPr>
      <w:del w:id="1076" w:author="Janneth Estefania Hoyos Rea" w:date="2021-09-29T23:49:00Z">
        <w:r w:rsidDel="005B4CAF">
          <w:tab/>
          <w:delText>on delete cascade</w:delText>
        </w:r>
      </w:del>
    </w:p>
    <w:p w14:paraId="41483260" w14:textId="6D20D9D6" w:rsidR="00744EFB" w:rsidDel="005B4CAF" w:rsidRDefault="00FF41A2">
      <w:pPr>
        <w:spacing w:line="240" w:lineRule="auto"/>
        <w:rPr>
          <w:del w:id="1077" w:author="Janneth Estefania Hoyos Rea" w:date="2021-09-29T23:49:00Z"/>
        </w:rPr>
      </w:pPr>
      <w:del w:id="1078" w:author="Janneth Estefania Hoyos Rea" w:date="2021-09-29T23:49:00Z">
        <w:r w:rsidDel="005B4CAF">
          <w:tab/>
          <w:delText>on update cascade,</w:delText>
        </w:r>
      </w:del>
    </w:p>
    <w:p w14:paraId="09C16D50" w14:textId="7D1091F5" w:rsidR="00744EFB" w:rsidDel="005B4CAF" w:rsidRDefault="00FF41A2">
      <w:pPr>
        <w:spacing w:line="240" w:lineRule="auto"/>
        <w:rPr>
          <w:del w:id="1079" w:author="Janneth Estefania Hoyos Rea" w:date="2021-09-29T23:49:00Z"/>
        </w:rPr>
      </w:pPr>
      <w:del w:id="1080" w:author="Janneth Estefania Hoyos Rea" w:date="2021-09-29T23:49:00Z">
        <w:r w:rsidDel="005B4CAF">
          <w:delText xml:space="preserve">   foreign key (CentroVaccinale) references CentroVaccinale(ID)</w:delText>
        </w:r>
      </w:del>
    </w:p>
    <w:p w14:paraId="5C8B40C5" w14:textId="77380FA0" w:rsidR="00744EFB" w:rsidDel="005B4CAF" w:rsidRDefault="00FF41A2">
      <w:pPr>
        <w:spacing w:line="240" w:lineRule="auto"/>
        <w:rPr>
          <w:del w:id="1081" w:author="Janneth Estefania Hoyos Rea" w:date="2021-09-29T23:49:00Z"/>
        </w:rPr>
      </w:pPr>
      <w:del w:id="1082" w:author="Janneth Estefania Hoyos Rea" w:date="2021-09-29T23:49:00Z">
        <w:r w:rsidDel="005B4CAF">
          <w:tab/>
          <w:delText>on delete cascade</w:delText>
        </w:r>
      </w:del>
    </w:p>
    <w:p w14:paraId="6540B3EF" w14:textId="20E6A1DB" w:rsidR="00744EFB" w:rsidDel="005B4CAF" w:rsidRDefault="00FF41A2">
      <w:pPr>
        <w:spacing w:line="240" w:lineRule="auto"/>
        <w:rPr>
          <w:del w:id="1083" w:author="Janneth Estefania Hoyos Rea" w:date="2021-09-29T23:49:00Z"/>
        </w:rPr>
      </w:pPr>
      <w:del w:id="1084" w:author="Janneth Estefania Hoyos Rea" w:date="2021-09-29T23:49:00Z">
        <w:r w:rsidDel="005B4CAF">
          <w:tab/>
          <w:delText>on update cascade</w:delText>
        </w:r>
      </w:del>
    </w:p>
    <w:p w14:paraId="7E43C704" w14:textId="76A87508" w:rsidR="00744EFB" w:rsidDel="005B4CAF" w:rsidRDefault="00FF41A2">
      <w:pPr>
        <w:spacing w:line="240" w:lineRule="auto"/>
        <w:rPr>
          <w:del w:id="1085" w:author="Janneth Estefania Hoyos Rea" w:date="2021-09-29T23:49:00Z"/>
        </w:rPr>
      </w:pPr>
      <w:del w:id="1086" w:author="Janneth Estefania Hoyos Rea" w:date="2021-09-29T23:49:00Z">
        <w:r w:rsidDel="005B4CAF">
          <w:delText>);</w:delText>
        </w:r>
      </w:del>
    </w:p>
    <w:p w14:paraId="0936D393" w14:textId="77777777" w:rsidR="00744EFB" w:rsidDel="005B4CAF" w:rsidRDefault="00744EFB">
      <w:pPr>
        <w:spacing w:line="240" w:lineRule="auto"/>
        <w:rPr>
          <w:del w:id="1087" w:author="Janneth Estefania Hoyos Rea" w:date="2021-09-29T23:49:00Z"/>
        </w:rPr>
      </w:pPr>
    </w:p>
    <w:p w14:paraId="175F7044" w14:textId="0FAB116F" w:rsidR="00744EFB" w:rsidDel="005B4CAF" w:rsidRDefault="00FF41A2">
      <w:pPr>
        <w:spacing w:line="240" w:lineRule="auto"/>
        <w:rPr>
          <w:del w:id="1088" w:author="Janneth Estefania Hoyos Rea" w:date="2021-09-29T23:49:00Z"/>
        </w:rPr>
      </w:pPr>
      <w:del w:id="1089" w:author="Janneth Estefania Hoyos Rea" w:date="2021-09-29T23:49:00Z">
        <w:r w:rsidDel="005B4CAF">
          <w:delText>create table TipoVaccino(</w:delText>
        </w:r>
      </w:del>
    </w:p>
    <w:p w14:paraId="4362AD94" w14:textId="1A9BDE20" w:rsidR="00744EFB" w:rsidDel="005B4CAF" w:rsidRDefault="00FF41A2">
      <w:pPr>
        <w:spacing w:line="240" w:lineRule="auto"/>
        <w:rPr>
          <w:del w:id="1090" w:author="Janneth Estefania Hoyos Rea" w:date="2021-09-29T23:49:00Z"/>
        </w:rPr>
      </w:pPr>
      <w:del w:id="1091" w:author="Janneth Estefania Hoyos Rea" w:date="2021-09-29T23:49:00Z">
        <w:r w:rsidDel="005B4CAF">
          <w:delText xml:space="preserve">   Nome varchar(16),</w:delText>
        </w:r>
      </w:del>
    </w:p>
    <w:p w14:paraId="3BA9EE8B" w14:textId="357EE98C" w:rsidR="00744EFB" w:rsidRPr="004423D6" w:rsidDel="005B4CAF" w:rsidRDefault="00FF41A2">
      <w:pPr>
        <w:spacing w:line="240" w:lineRule="auto"/>
        <w:rPr>
          <w:del w:id="1092" w:author="Janneth Estefania Hoyos Rea" w:date="2021-09-29T23:49:00Z"/>
          <w:rPrChange w:id="1093" w:author="Janneth Estefania Hoyos Rea" w:date="2021-09-28T21:06:00Z">
            <w:rPr>
              <w:del w:id="1094" w:author="Janneth Estefania Hoyos Rea" w:date="2021-09-29T23:49:00Z"/>
              <w:lang w:val="es-ES"/>
            </w:rPr>
          </w:rPrChange>
        </w:rPr>
      </w:pPr>
      <w:del w:id="1095" w:author="Janneth Estefania Hoyos Rea" w:date="2021-09-29T23:49:00Z">
        <w:r w:rsidDel="005B4CAF">
          <w:delText xml:space="preserve">   </w:delText>
        </w:r>
        <w:r w:rsidRPr="004423D6" w:rsidDel="005B4CAF">
          <w:rPr>
            <w:rPrChange w:id="1096" w:author="Janneth Estefania Hoyos Rea" w:date="2021-09-28T21:06:00Z">
              <w:rPr>
                <w:lang w:val="es-ES"/>
              </w:rPr>
            </w:rPrChange>
          </w:rPr>
          <w:delText xml:space="preserve">EtaMin interval year, </w:delText>
        </w:r>
      </w:del>
    </w:p>
    <w:p w14:paraId="013113EE" w14:textId="2A40C29E" w:rsidR="00744EFB" w:rsidRPr="00CD15C7" w:rsidDel="005B4CAF" w:rsidRDefault="00FF41A2">
      <w:pPr>
        <w:spacing w:line="240" w:lineRule="auto"/>
        <w:rPr>
          <w:del w:id="1097" w:author="Janneth Estefania Hoyos Rea" w:date="2021-09-29T23:49:00Z"/>
          <w:rPrChange w:id="1098" w:author="Janneth Estefania Hoyos Rea" w:date="2021-09-30T00:07:00Z">
            <w:rPr>
              <w:del w:id="1099" w:author="Janneth Estefania Hoyos Rea" w:date="2021-09-29T23:49:00Z"/>
              <w:lang w:val="es-ES"/>
            </w:rPr>
          </w:rPrChange>
        </w:rPr>
      </w:pPr>
      <w:del w:id="1100" w:author="Janneth Estefania Hoyos Rea" w:date="2021-09-29T23:49:00Z">
        <w:r w:rsidRPr="004423D6" w:rsidDel="005B4CAF">
          <w:rPr>
            <w:rPrChange w:id="1101" w:author="Janneth Estefania Hoyos Rea" w:date="2021-09-28T21:06:00Z">
              <w:rPr>
                <w:lang w:val="es-ES"/>
              </w:rPr>
            </w:rPrChange>
          </w:rPr>
          <w:delText xml:space="preserve">   </w:delText>
        </w:r>
        <w:r w:rsidRPr="00CD15C7" w:rsidDel="005B4CAF">
          <w:rPr>
            <w:rPrChange w:id="1102" w:author="Janneth Estefania Hoyos Rea" w:date="2021-09-30T00:07:00Z">
              <w:rPr>
                <w:lang w:val="es-ES"/>
              </w:rPr>
            </w:rPrChange>
          </w:rPr>
          <w:delText>EtaMax interval year,</w:delText>
        </w:r>
      </w:del>
    </w:p>
    <w:p w14:paraId="52D6453C" w14:textId="19ABBE8C" w:rsidR="00744EFB" w:rsidRPr="00CD15C7" w:rsidDel="005B4CAF" w:rsidRDefault="00FF41A2">
      <w:pPr>
        <w:spacing w:line="240" w:lineRule="auto"/>
        <w:rPr>
          <w:del w:id="1103" w:author="Janneth Estefania Hoyos Rea" w:date="2021-09-29T23:49:00Z"/>
          <w:rPrChange w:id="1104" w:author="Janneth Estefania Hoyos Rea" w:date="2021-09-30T00:07:00Z">
            <w:rPr>
              <w:del w:id="1105" w:author="Janneth Estefania Hoyos Rea" w:date="2021-09-29T23:49:00Z"/>
              <w:lang w:val="es-ES"/>
            </w:rPr>
          </w:rPrChange>
        </w:rPr>
      </w:pPr>
      <w:del w:id="1106" w:author="Janneth Estefania Hoyos Rea" w:date="2021-09-29T23:49:00Z">
        <w:r w:rsidRPr="00CD15C7" w:rsidDel="005B4CAF">
          <w:rPr>
            <w:rPrChange w:id="1107" w:author="Janneth Estefania Hoyos Rea" w:date="2021-09-30T00:07:00Z">
              <w:rPr>
                <w:lang w:val="es-ES"/>
              </w:rPr>
            </w:rPrChange>
          </w:rPr>
          <w:delText xml:space="preserve">   Efficacia decimal(4,1),</w:delText>
        </w:r>
      </w:del>
    </w:p>
    <w:p w14:paraId="012AFC59" w14:textId="01BF81EF" w:rsidR="00744EFB" w:rsidRPr="00CD15C7" w:rsidDel="005B4CAF" w:rsidRDefault="00FF41A2">
      <w:pPr>
        <w:spacing w:line="240" w:lineRule="auto"/>
        <w:rPr>
          <w:del w:id="1108" w:author="Janneth Estefania Hoyos Rea" w:date="2021-09-29T23:49:00Z"/>
          <w:rPrChange w:id="1109" w:author="Janneth Estefania Hoyos Rea" w:date="2021-09-30T00:07:00Z">
            <w:rPr>
              <w:del w:id="1110" w:author="Janneth Estefania Hoyos Rea" w:date="2021-09-29T23:49:00Z"/>
              <w:lang w:val="en-US"/>
            </w:rPr>
          </w:rPrChange>
        </w:rPr>
      </w:pPr>
      <w:del w:id="1111" w:author="Janneth Estefania Hoyos Rea" w:date="2021-09-29T23:49:00Z">
        <w:r w:rsidRPr="00CD15C7" w:rsidDel="005B4CAF">
          <w:rPr>
            <w:rPrChange w:id="1112" w:author="Janneth Estefania Hoyos Rea" w:date="2021-09-30T00:07:00Z">
              <w:rPr>
                <w:lang w:val="es-ES"/>
              </w:rPr>
            </w:rPrChange>
          </w:rPr>
          <w:delText xml:space="preserve">   Monodose boolean,</w:delText>
        </w:r>
      </w:del>
    </w:p>
    <w:p w14:paraId="691F9056" w14:textId="2D4BD6C8" w:rsidR="00744EFB" w:rsidRPr="00CD15C7" w:rsidDel="005B4CAF" w:rsidRDefault="00FF41A2">
      <w:pPr>
        <w:spacing w:line="240" w:lineRule="auto"/>
        <w:rPr>
          <w:del w:id="1113" w:author="Janneth Estefania Hoyos Rea" w:date="2021-09-29T23:49:00Z"/>
          <w:rPrChange w:id="1114" w:author="Janneth Estefania Hoyos Rea" w:date="2021-09-30T00:07:00Z">
            <w:rPr>
              <w:del w:id="1115" w:author="Janneth Estefania Hoyos Rea" w:date="2021-09-29T23:49:00Z"/>
              <w:lang w:val="en-US"/>
            </w:rPr>
          </w:rPrChange>
        </w:rPr>
      </w:pPr>
      <w:del w:id="1116" w:author="Janneth Estefania Hoyos Rea" w:date="2021-09-29T23:49:00Z">
        <w:r w:rsidRPr="00CD15C7" w:rsidDel="005B4CAF">
          <w:rPr>
            <w:rPrChange w:id="1117" w:author="Janneth Estefania Hoyos Rea" w:date="2021-09-30T00:07:00Z">
              <w:rPr>
                <w:lang w:val="en-US"/>
              </w:rPr>
            </w:rPrChange>
          </w:rPr>
          <w:delText xml:space="preserve">   DoppiaDose boolean, </w:delText>
        </w:r>
      </w:del>
    </w:p>
    <w:p w14:paraId="7AF1214F" w14:textId="0A2FC329" w:rsidR="00744EFB" w:rsidRPr="00CD15C7" w:rsidDel="005B4CAF" w:rsidRDefault="00FF41A2">
      <w:pPr>
        <w:spacing w:line="240" w:lineRule="auto"/>
        <w:rPr>
          <w:del w:id="1118" w:author="Janneth Estefania Hoyos Rea" w:date="2021-09-29T23:49:00Z"/>
          <w:rPrChange w:id="1119" w:author="Janneth Estefania Hoyos Rea" w:date="2021-09-30T00:07:00Z">
            <w:rPr>
              <w:del w:id="1120" w:author="Janneth Estefania Hoyos Rea" w:date="2021-09-29T23:49:00Z"/>
              <w:lang w:val="en-US"/>
            </w:rPr>
          </w:rPrChange>
        </w:rPr>
      </w:pPr>
      <w:del w:id="1121" w:author="Janneth Estefania Hoyos Rea" w:date="2021-09-29T23:49:00Z">
        <w:r w:rsidRPr="00CD15C7" w:rsidDel="005B4CAF">
          <w:rPr>
            <w:rPrChange w:id="1122" w:author="Janneth Estefania Hoyos Rea" w:date="2021-09-30T00:07:00Z">
              <w:rPr>
                <w:lang w:val="en-US"/>
              </w:rPr>
            </w:rPrChange>
          </w:rPr>
          <w:delText xml:space="preserve">   IntervalloMinTraDosi interval day to second(0),</w:delText>
        </w:r>
      </w:del>
    </w:p>
    <w:p w14:paraId="0F97D8DA" w14:textId="7CB9DE56" w:rsidR="00744EFB" w:rsidRPr="00CD15C7" w:rsidDel="005B4CAF" w:rsidRDefault="00FF41A2">
      <w:pPr>
        <w:spacing w:line="240" w:lineRule="auto"/>
        <w:rPr>
          <w:del w:id="1123" w:author="Janneth Estefania Hoyos Rea" w:date="2021-09-29T23:49:00Z"/>
          <w:rPrChange w:id="1124" w:author="Janneth Estefania Hoyos Rea" w:date="2021-09-30T00:07:00Z">
            <w:rPr>
              <w:del w:id="1125" w:author="Janneth Estefania Hoyos Rea" w:date="2021-09-29T23:49:00Z"/>
              <w:lang w:val="en-US"/>
            </w:rPr>
          </w:rPrChange>
        </w:rPr>
      </w:pPr>
      <w:del w:id="1126" w:author="Janneth Estefania Hoyos Rea" w:date="2021-09-29T23:49:00Z">
        <w:r w:rsidRPr="00CD15C7" w:rsidDel="005B4CAF">
          <w:rPr>
            <w:rPrChange w:id="1127" w:author="Janneth Estefania Hoyos Rea" w:date="2021-09-30T00:07:00Z">
              <w:rPr>
                <w:lang w:val="en-US"/>
              </w:rPr>
            </w:rPrChange>
          </w:rPr>
          <w:delText xml:space="preserve">   primary key (Nome)</w:delText>
        </w:r>
      </w:del>
    </w:p>
    <w:p w14:paraId="4F66CE21" w14:textId="11E4C4FF" w:rsidR="00744EFB" w:rsidDel="005B4CAF" w:rsidRDefault="00FF41A2">
      <w:pPr>
        <w:spacing w:line="240" w:lineRule="auto"/>
        <w:rPr>
          <w:del w:id="1128" w:author="Janneth Estefania Hoyos Rea" w:date="2021-09-29T23:49:00Z"/>
        </w:rPr>
      </w:pPr>
      <w:del w:id="1129" w:author="Janneth Estefania Hoyos Rea" w:date="2021-09-29T23:49:00Z">
        <w:r w:rsidDel="005B4CAF">
          <w:delText>);</w:delText>
        </w:r>
      </w:del>
    </w:p>
    <w:p w14:paraId="35FEA4E6" w14:textId="77777777" w:rsidR="00744EFB" w:rsidRDefault="00744EFB">
      <w:pPr>
        <w:spacing w:line="240" w:lineRule="auto"/>
      </w:pPr>
    </w:p>
    <w:p w14:paraId="3CEB7353" w14:textId="77777777" w:rsidR="00E314EF" w:rsidRPr="00E314EF" w:rsidRDefault="00E314EF" w:rsidP="00E314EF">
      <w:pPr>
        <w:spacing w:line="240" w:lineRule="auto"/>
        <w:rPr>
          <w:ins w:id="1130" w:author="Janneth Estefania Hoyos Rea" w:date="2021-09-29T23:55:00Z"/>
          <w:lang w:val="en-US"/>
          <w:rPrChange w:id="1131" w:author="Janneth Estefania Hoyos Rea" w:date="2021-09-29T23:55:00Z">
            <w:rPr>
              <w:ins w:id="1132" w:author="Janneth Estefania Hoyos Rea" w:date="2021-09-29T23:55:00Z"/>
            </w:rPr>
          </w:rPrChange>
        </w:rPr>
      </w:pPr>
      <w:proofErr w:type="gramStart"/>
      <w:ins w:id="1133" w:author="Janneth Estefania Hoyos Rea" w:date="2021-09-29T23:55:00Z">
        <w:r w:rsidRPr="00E314EF">
          <w:rPr>
            <w:lang w:val="en-US"/>
            <w:rPrChange w:id="1134" w:author="Janneth Estefania Hoyos Rea" w:date="2021-09-29T23:55:00Z">
              <w:rPr/>
            </w:rPrChange>
          </w:rPr>
          <w:t>begin;</w:t>
        </w:r>
        <w:proofErr w:type="gramEnd"/>
      </w:ins>
    </w:p>
    <w:p w14:paraId="2FB41CAE" w14:textId="77777777" w:rsidR="00E314EF" w:rsidRPr="00E314EF" w:rsidRDefault="00E314EF" w:rsidP="00E314EF">
      <w:pPr>
        <w:spacing w:line="240" w:lineRule="auto"/>
        <w:rPr>
          <w:ins w:id="1135" w:author="Janneth Estefania Hoyos Rea" w:date="2021-09-29T23:55:00Z"/>
          <w:lang w:val="en-US"/>
          <w:rPrChange w:id="1136" w:author="Janneth Estefania Hoyos Rea" w:date="2021-09-29T23:55:00Z">
            <w:rPr>
              <w:ins w:id="1137" w:author="Janneth Estefania Hoyos Rea" w:date="2021-09-29T23:55:00Z"/>
            </w:rPr>
          </w:rPrChange>
        </w:rPr>
      </w:pPr>
    </w:p>
    <w:p w14:paraId="2BBD1DC6" w14:textId="77777777" w:rsidR="00E314EF" w:rsidRPr="00E314EF" w:rsidRDefault="00E314EF" w:rsidP="00E314EF">
      <w:pPr>
        <w:spacing w:line="240" w:lineRule="auto"/>
        <w:rPr>
          <w:ins w:id="1138" w:author="Janneth Estefania Hoyos Rea" w:date="2021-09-29T23:55:00Z"/>
          <w:lang w:val="en-US"/>
          <w:rPrChange w:id="1139" w:author="Janneth Estefania Hoyos Rea" w:date="2021-09-29T23:55:00Z">
            <w:rPr>
              <w:ins w:id="1140" w:author="Janneth Estefania Hoyos Rea" w:date="2021-09-29T23:55:00Z"/>
            </w:rPr>
          </w:rPrChange>
        </w:rPr>
      </w:pPr>
      <w:ins w:id="1141" w:author="Janneth Estefania Hoyos Rea" w:date="2021-09-29T23:55:00Z">
        <w:r w:rsidRPr="00E314EF">
          <w:rPr>
            <w:lang w:val="en-US"/>
            <w:rPrChange w:id="1142" w:author="Janneth Estefania Hoyos Rea" w:date="2021-09-29T23:55:00Z">
              <w:rPr/>
            </w:rPrChange>
          </w:rPr>
          <w:t xml:space="preserve">drop table if exists Cittadino </w:t>
        </w:r>
        <w:proofErr w:type="gramStart"/>
        <w:r w:rsidRPr="00E314EF">
          <w:rPr>
            <w:lang w:val="en-US"/>
            <w:rPrChange w:id="1143" w:author="Janneth Estefania Hoyos Rea" w:date="2021-09-29T23:55:00Z">
              <w:rPr/>
            </w:rPrChange>
          </w:rPr>
          <w:t>CASCADE;</w:t>
        </w:r>
        <w:proofErr w:type="gramEnd"/>
      </w:ins>
    </w:p>
    <w:p w14:paraId="112BF140" w14:textId="77777777" w:rsidR="00E314EF" w:rsidRPr="00E314EF" w:rsidRDefault="00E314EF" w:rsidP="00E314EF">
      <w:pPr>
        <w:spacing w:line="240" w:lineRule="auto"/>
        <w:rPr>
          <w:ins w:id="1144" w:author="Janneth Estefania Hoyos Rea" w:date="2021-09-29T23:55:00Z"/>
          <w:lang w:val="en-US"/>
          <w:rPrChange w:id="1145" w:author="Janneth Estefania Hoyos Rea" w:date="2021-09-29T23:55:00Z">
            <w:rPr>
              <w:ins w:id="1146" w:author="Janneth Estefania Hoyos Rea" w:date="2021-09-29T23:55:00Z"/>
            </w:rPr>
          </w:rPrChange>
        </w:rPr>
      </w:pPr>
      <w:ins w:id="1147" w:author="Janneth Estefania Hoyos Rea" w:date="2021-09-29T23:55:00Z">
        <w:r w:rsidRPr="00E314EF">
          <w:rPr>
            <w:lang w:val="en-US"/>
            <w:rPrChange w:id="1148" w:author="Janneth Estefania Hoyos Rea" w:date="2021-09-29T23:55:00Z">
              <w:rPr/>
            </w:rPrChange>
          </w:rPr>
          <w:t xml:space="preserve">drop table if exists </w:t>
        </w:r>
        <w:proofErr w:type="spellStart"/>
        <w:r w:rsidRPr="00E314EF">
          <w:rPr>
            <w:lang w:val="en-US"/>
            <w:rPrChange w:id="1149" w:author="Janneth Estefania Hoyos Rea" w:date="2021-09-29T23:55:00Z">
              <w:rPr/>
            </w:rPrChange>
          </w:rPr>
          <w:t>Città</w:t>
        </w:r>
        <w:proofErr w:type="spellEnd"/>
        <w:r w:rsidRPr="00E314EF">
          <w:rPr>
            <w:lang w:val="en-US"/>
            <w:rPrChange w:id="1150" w:author="Janneth Estefania Hoyos Rea" w:date="2021-09-29T23:55:00Z">
              <w:rPr/>
            </w:rPrChange>
          </w:rPr>
          <w:t xml:space="preserve"> </w:t>
        </w:r>
        <w:proofErr w:type="gramStart"/>
        <w:r w:rsidRPr="00E314EF">
          <w:rPr>
            <w:lang w:val="en-US"/>
            <w:rPrChange w:id="1151" w:author="Janneth Estefania Hoyos Rea" w:date="2021-09-29T23:55:00Z">
              <w:rPr/>
            </w:rPrChange>
          </w:rPr>
          <w:t>CASCADE;</w:t>
        </w:r>
        <w:proofErr w:type="gramEnd"/>
      </w:ins>
    </w:p>
    <w:p w14:paraId="7DEF9DA0" w14:textId="1A93E63A" w:rsidR="00E314EF" w:rsidRPr="00E314EF" w:rsidRDefault="00E314EF" w:rsidP="00E314EF">
      <w:pPr>
        <w:spacing w:line="240" w:lineRule="auto"/>
        <w:rPr>
          <w:ins w:id="1152" w:author="Janneth Estefania Hoyos Rea" w:date="2021-09-29T23:55:00Z"/>
          <w:lang w:val="en-US"/>
          <w:rPrChange w:id="1153" w:author="Janneth Estefania Hoyos Rea" w:date="2021-09-29T23:55:00Z">
            <w:rPr>
              <w:ins w:id="1154" w:author="Janneth Estefania Hoyos Rea" w:date="2021-09-29T23:55:00Z"/>
            </w:rPr>
          </w:rPrChange>
        </w:rPr>
      </w:pPr>
      <w:ins w:id="1155" w:author="Janneth Estefania Hoyos Rea" w:date="2021-09-29T23:55:00Z">
        <w:r w:rsidRPr="00E314EF">
          <w:rPr>
            <w:lang w:val="en-US"/>
            <w:rPrChange w:id="1156" w:author="Janneth Estefania Hoyos Rea" w:date="2021-09-29T23:55:00Z">
              <w:rPr/>
            </w:rPrChange>
          </w:rPr>
          <w:t xml:space="preserve">drop table if exists </w:t>
        </w:r>
        <w:proofErr w:type="spellStart"/>
        <w:proofErr w:type="gramStart"/>
        <w:r w:rsidRPr="00E314EF">
          <w:rPr>
            <w:lang w:val="en-US"/>
            <w:rPrChange w:id="1157" w:author="Janneth Estefania Hoyos Rea" w:date="2021-09-29T23:55:00Z">
              <w:rPr/>
            </w:rPrChange>
          </w:rPr>
          <w:t>Prenotazione</w:t>
        </w:r>
        <w:proofErr w:type="spellEnd"/>
        <w:r w:rsidRPr="00E314EF">
          <w:rPr>
            <w:lang w:val="en-US"/>
            <w:rPrChange w:id="1158" w:author="Janneth Estefania Hoyos Rea" w:date="2021-09-29T23:55:00Z">
              <w:rPr/>
            </w:rPrChange>
          </w:rPr>
          <w:t>;</w:t>
        </w:r>
        <w:proofErr w:type="gramEnd"/>
      </w:ins>
    </w:p>
    <w:p w14:paraId="6C7EFD8E" w14:textId="77777777" w:rsidR="00E314EF" w:rsidRPr="00E314EF" w:rsidRDefault="00E314EF" w:rsidP="00E314EF">
      <w:pPr>
        <w:spacing w:line="240" w:lineRule="auto"/>
        <w:rPr>
          <w:ins w:id="1159" w:author="Janneth Estefania Hoyos Rea" w:date="2021-09-29T23:55:00Z"/>
          <w:lang w:val="en-US"/>
          <w:rPrChange w:id="1160" w:author="Janneth Estefania Hoyos Rea" w:date="2021-09-29T23:55:00Z">
            <w:rPr>
              <w:ins w:id="1161" w:author="Janneth Estefania Hoyos Rea" w:date="2021-09-29T23:55:00Z"/>
            </w:rPr>
          </w:rPrChange>
        </w:rPr>
      </w:pPr>
      <w:ins w:id="1162" w:author="Janneth Estefania Hoyos Rea" w:date="2021-09-29T23:55:00Z">
        <w:r w:rsidRPr="00E314EF">
          <w:rPr>
            <w:lang w:val="en-US"/>
            <w:rPrChange w:id="1163" w:author="Janneth Estefania Hoyos Rea" w:date="2021-09-29T23:55:00Z">
              <w:rPr/>
            </w:rPrChange>
          </w:rPr>
          <w:t xml:space="preserve">drop table if exists </w:t>
        </w:r>
        <w:proofErr w:type="spellStart"/>
        <w:r w:rsidRPr="00E314EF">
          <w:rPr>
            <w:lang w:val="en-US"/>
            <w:rPrChange w:id="1164" w:author="Janneth Estefania Hoyos Rea" w:date="2021-09-29T23:55:00Z">
              <w:rPr/>
            </w:rPrChange>
          </w:rPr>
          <w:t>TipoVaccino</w:t>
        </w:r>
        <w:proofErr w:type="spellEnd"/>
        <w:r w:rsidRPr="00E314EF">
          <w:rPr>
            <w:lang w:val="en-US"/>
            <w:rPrChange w:id="1165" w:author="Janneth Estefania Hoyos Rea" w:date="2021-09-29T23:55:00Z">
              <w:rPr/>
            </w:rPrChange>
          </w:rPr>
          <w:t xml:space="preserve"> </w:t>
        </w:r>
        <w:proofErr w:type="gramStart"/>
        <w:r w:rsidRPr="00E314EF">
          <w:rPr>
            <w:lang w:val="en-US"/>
            <w:rPrChange w:id="1166" w:author="Janneth Estefania Hoyos Rea" w:date="2021-09-29T23:55:00Z">
              <w:rPr/>
            </w:rPrChange>
          </w:rPr>
          <w:t>CASCADE;</w:t>
        </w:r>
        <w:proofErr w:type="gramEnd"/>
      </w:ins>
    </w:p>
    <w:p w14:paraId="3F871410" w14:textId="5272003C" w:rsidR="00E314EF" w:rsidRPr="00E314EF" w:rsidRDefault="00E314EF" w:rsidP="00E314EF">
      <w:pPr>
        <w:spacing w:line="240" w:lineRule="auto"/>
        <w:rPr>
          <w:ins w:id="1167" w:author="Janneth Estefania Hoyos Rea" w:date="2021-09-29T23:55:00Z"/>
          <w:lang w:val="en-US"/>
          <w:rPrChange w:id="1168" w:author="Janneth Estefania Hoyos Rea" w:date="2021-09-29T23:55:00Z">
            <w:rPr>
              <w:ins w:id="1169" w:author="Janneth Estefania Hoyos Rea" w:date="2021-09-29T23:55:00Z"/>
            </w:rPr>
          </w:rPrChange>
        </w:rPr>
      </w:pPr>
      <w:ins w:id="1170" w:author="Janneth Estefania Hoyos Rea" w:date="2021-09-29T23:55:00Z">
        <w:r w:rsidRPr="00E314EF">
          <w:rPr>
            <w:lang w:val="en-US"/>
            <w:rPrChange w:id="1171" w:author="Janneth Estefania Hoyos Rea" w:date="2021-09-29T23:55:00Z">
              <w:rPr/>
            </w:rPrChange>
          </w:rPr>
          <w:t xml:space="preserve">drop table if exists </w:t>
        </w:r>
        <w:proofErr w:type="spellStart"/>
        <w:r w:rsidRPr="00E314EF">
          <w:rPr>
            <w:lang w:val="en-US"/>
            <w:rPrChange w:id="1172" w:author="Janneth Estefania Hoyos Rea" w:date="2021-09-29T23:55:00Z">
              <w:rPr/>
            </w:rPrChange>
          </w:rPr>
          <w:t>CentroVaccinale</w:t>
        </w:r>
        <w:proofErr w:type="spellEnd"/>
        <w:r w:rsidRPr="00E314EF">
          <w:rPr>
            <w:lang w:val="en-US"/>
            <w:rPrChange w:id="1173" w:author="Janneth Estefania Hoyos Rea" w:date="2021-09-29T23:55:00Z">
              <w:rPr/>
            </w:rPrChange>
          </w:rPr>
          <w:t xml:space="preserve"> </w:t>
        </w:r>
        <w:proofErr w:type="gramStart"/>
        <w:r w:rsidRPr="00E314EF">
          <w:rPr>
            <w:lang w:val="en-US"/>
            <w:rPrChange w:id="1174" w:author="Janneth Estefania Hoyos Rea" w:date="2021-09-29T23:55:00Z">
              <w:rPr/>
            </w:rPrChange>
          </w:rPr>
          <w:t>CASCADE;</w:t>
        </w:r>
        <w:proofErr w:type="gramEnd"/>
      </w:ins>
    </w:p>
    <w:p w14:paraId="3C198048" w14:textId="77777777" w:rsidR="00E314EF" w:rsidRPr="00E314EF" w:rsidRDefault="00E314EF" w:rsidP="00E314EF">
      <w:pPr>
        <w:spacing w:line="240" w:lineRule="auto"/>
        <w:rPr>
          <w:ins w:id="1175" w:author="Janneth Estefania Hoyos Rea" w:date="2021-09-29T23:55:00Z"/>
          <w:lang w:val="en-US"/>
          <w:rPrChange w:id="1176" w:author="Janneth Estefania Hoyos Rea" w:date="2021-09-29T23:55:00Z">
            <w:rPr>
              <w:ins w:id="1177" w:author="Janneth Estefania Hoyos Rea" w:date="2021-09-29T23:55:00Z"/>
            </w:rPr>
          </w:rPrChange>
        </w:rPr>
      </w:pPr>
      <w:ins w:id="1178" w:author="Janneth Estefania Hoyos Rea" w:date="2021-09-29T23:55:00Z">
        <w:r w:rsidRPr="00E314EF">
          <w:rPr>
            <w:lang w:val="en-US"/>
            <w:rPrChange w:id="1179" w:author="Janneth Estefania Hoyos Rea" w:date="2021-09-29T23:55:00Z">
              <w:rPr/>
            </w:rPrChange>
          </w:rPr>
          <w:t xml:space="preserve">drop table if exists </w:t>
        </w:r>
        <w:proofErr w:type="spellStart"/>
        <w:r w:rsidRPr="00E314EF">
          <w:rPr>
            <w:lang w:val="en-US"/>
            <w:rPrChange w:id="1180" w:author="Janneth Estefania Hoyos Rea" w:date="2021-09-29T23:55:00Z">
              <w:rPr/>
            </w:rPrChange>
          </w:rPr>
          <w:t>Convocazione</w:t>
        </w:r>
        <w:proofErr w:type="spellEnd"/>
        <w:r w:rsidRPr="00E314EF">
          <w:rPr>
            <w:lang w:val="en-US"/>
            <w:rPrChange w:id="1181" w:author="Janneth Estefania Hoyos Rea" w:date="2021-09-29T23:55:00Z">
              <w:rPr/>
            </w:rPrChange>
          </w:rPr>
          <w:t xml:space="preserve"> </w:t>
        </w:r>
        <w:proofErr w:type="gramStart"/>
        <w:r w:rsidRPr="00E314EF">
          <w:rPr>
            <w:lang w:val="en-US"/>
            <w:rPrChange w:id="1182" w:author="Janneth Estefania Hoyos Rea" w:date="2021-09-29T23:55:00Z">
              <w:rPr/>
            </w:rPrChange>
          </w:rPr>
          <w:t>CASCADE;</w:t>
        </w:r>
        <w:proofErr w:type="gramEnd"/>
      </w:ins>
    </w:p>
    <w:p w14:paraId="395B1529" w14:textId="77777777" w:rsidR="00E314EF" w:rsidRPr="00E314EF" w:rsidRDefault="00E314EF" w:rsidP="00E314EF">
      <w:pPr>
        <w:spacing w:line="240" w:lineRule="auto"/>
        <w:rPr>
          <w:ins w:id="1183" w:author="Janneth Estefania Hoyos Rea" w:date="2021-09-29T23:55:00Z"/>
          <w:lang w:val="en-US"/>
          <w:rPrChange w:id="1184" w:author="Janneth Estefania Hoyos Rea" w:date="2021-09-29T23:55:00Z">
            <w:rPr>
              <w:ins w:id="1185" w:author="Janneth Estefania Hoyos Rea" w:date="2021-09-29T23:55:00Z"/>
            </w:rPr>
          </w:rPrChange>
        </w:rPr>
      </w:pPr>
      <w:ins w:id="1186" w:author="Janneth Estefania Hoyos Rea" w:date="2021-09-29T23:55:00Z">
        <w:r w:rsidRPr="00E314EF">
          <w:rPr>
            <w:lang w:val="en-US"/>
            <w:rPrChange w:id="1187" w:author="Janneth Estefania Hoyos Rea" w:date="2021-09-29T23:55:00Z">
              <w:rPr/>
            </w:rPrChange>
          </w:rPr>
          <w:t xml:space="preserve">drop table if exists Lotto </w:t>
        </w:r>
        <w:proofErr w:type="gramStart"/>
        <w:r w:rsidRPr="00E314EF">
          <w:rPr>
            <w:lang w:val="en-US"/>
            <w:rPrChange w:id="1188" w:author="Janneth Estefania Hoyos Rea" w:date="2021-09-29T23:55:00Z">
              <w:rPr/>
            </w:rPrChange>
          </w:rPr>
          <w:t>CASCADE;</w:t>
        </w:r>
        <w:proofErr w:type="gramEnd"/>
      </w:ins>
    </w:p>
    <w:p w14:paraId="764798E9" w14:textId="77777777" w:rsidR="00E314EF" w:rsidRPr="00E314EF" w:rsidRDefault="00E314EF" w:rsidP="00E314EF">
      <w:pPr>
        <w:spacing w:line="240" w:lineRule="auto"/>
        <w:rPr>
          <w:ins w:id="1189" w:author="Janneth Estefania Hoyos Rea" w:date="2021-09-29T23:55:00Z"/>
          <w:lang w:val="en-US"/>
          <w:rPrChange w:id="1190" w:author="Janneth Estefania Hoyos Rea" w:date="2021-09-29T23:55:00Z">
            <w:rPr>
              <w:ins w:id="1191" w:author="Janneth Estefania Hoyos Rea" w:date="2021-09-29T23:55:00Z"/>
            </w:rPr>
          </w:rPrChange>
        </w:rPr>
      </w:pPr>
      <w:ins w:id="1192" w:author="Janneth Estefania Hoyos Rea" w:date="2021-09-29T23:55:00Z">
        <w:r w:rsidRPr="00E314EF">
          <w:rPr>
            <w:lang w:val="en-US"/>
            <w:rPrChange w:id="1193" w:author="Janneth Estefania Hoyos Rea" w:date="2021-09-29T23:55:00Z">
              <w:rPr/>
            </w:rPrChange>
          </w:rPr>
          <w:t xml:space="preserve">drop table if exists </w:t>
        </w:r>
        <w:proofErr w:type="spellStart"/>
        <w:r w:rsidRPr="00E314EF">
          <w:rPr>
            <w:lang w:val="en-US"/>
            <w:rPrChange w:id="1194" w:author="Janneth Estefania Hoyos Rea" w:date="2021-09-29T23:55:00Z">
              <w:rPr/>
            </w:rPrChange>
          </w:rPr>
          <w:t>Inventario</w:t>
        </w:r>
        <w:proofErr w:type="spellEnd"/>
        <w:r w:rsidRPr="00E314EF">
          <w:rPr>
            <w:lang w:val="en-US"/>
            <w:rPrChange w:id="1195" w:author="Janneth Estefania Hoyos Rea" w:date="2021-09-29T23:55:00Z">
              <w:rPr/>
            </w:rPrChange>
          </w:rPr>
          <w:t xml:space="preserve"> </w:t>
        </w:r>
        <w:proofErr w:type="gramStart"/>
        <w:r w:rsidRPr="00E314EF">
          <w:rPr>
            <w:lang w:val="en-US"/>
            <w:rPrChange w:id="1196" w:author="Janneth Estefania Hoyos Rea" w:date="2021-09-29T23:55:00Z">
              <w:rPr/>
            </w:rPrChange>
          </w:rPr>
          <w:t>CASCADE;</w:t>
        </w:r>
        <w:proofErr w:type="gramEnd"/>
      </w:ins>
    </w:p>
    <w:p w14:paraId="33C22CBD" w14:textId="7A7FDC6E" w:rsidR="00E314EF" w:rsidRDefault="00E314EF" w:rsidP="00E314EF">
      <w:pPr>
        <w:spacing w:line="240" w:lineRule="auto"/>
        <w:rPr>
          <w:ins w:id="1197" w:author="Janneth Estefania Hoyos Rea" w:date="2021-09-29T23:59:00Z"/>
          <w:lang w:val="en-US"/>
        </w:rPr>
      </w:pPr>
      <w:ins w:id="1198" w:author="Janneth Estefania Hoyos Rea" w:date="2021-09-29T23:55:00Z">
        <w:r w:rsidRPr="00E314EF">
          <w:rPr>
            <w:lang w:val="en-US"/>
            <w:rPrChange w:id="1199" w:author="Janneth Estefania Hoyos Rea" w:date="2021-09-29T23:55:00Z">
              <w:rPr/>
            </w:rPrChange>
          </w:rPr>
          <w:t xml:space="preserve">drop table if exists Medico </w:t>
        </w:r>
        <w:proofErr w:type="gramStart"/>
        <w:r w:rsidRPr="00E314EF">
          <w:rPr>
            <w:lang w:val="en-US"/>
            <w:rPrChange w:id="1200" w:author="Janneth Estefania Hoyos Rea" w:date="2021-09-29T23:55:00Z">
              <w:rPr/>
            </w:rPrChange>
          </w:rPr>
          <w:t>CASCADE;</w:t>
        </w:r>
      </w:ins>
      <w:proofErr w:type="gramEnd"/>
    </w:p>
    <w:p w14:paraId="1FA8B1F4" w14:textId="21EF75D9" w:rsidR="00E314EF" w:rsidRDefault="00E314EF" w:rsidP="00E314EF">
      <w:pPr>
        <w:spacing w:line="240" w:lineRule="auto"/>
        <w:rPr>
          <w:ins w:id="1201" w:author="Janneth Estefania Hoyos Rea" w:date="2021-09-29T23:59:00Z"/>
          <w:lang w:val="en-US"/>
        </w:rPr>
      </w:pPr>
      <w:ins w:id="1202" w:author="Janneth Estefania Hoyos Rea" w:date="2021-09-29T23:59:00Z">
        <w:r w:rsidRPr="00FB19F4">
          <w:rPr>
            <w:lang w:val="en-US"/>
          </w:rPr>
          <w:t xml:space="preserve">drop table if </w:t>
        </w:r>
        <w:proofErr w:type="gramStart"/>
        <w:r w:rsidRPr="00FB19F4">
          <w:rPr>
            <w:lang w:val="en-US"/>
          </w:rPr>
          <w:t xml:space="preserve">exists </w:t>
        </w:r>
        <w:r>
          <w:rPr>
            <w:lang w:val="en-US"/>
          </w:rPr>
          <w:t xml:space="preserve"> </w:t>
        </w:r>
        <w:proofErr w:type="spellStart"/>
        <w:r>
          <w:rPr>
            <w:lang w:val="en-US"/>
          </w:rPr>
          <w:t>Abilitazione</w:t>
        </w:r>
        <w:proofErr w:type="spellEnd"/>
        <w:proofErr w:type="gramEnd"/>
        <w:r>
          <w:rPr>
            <w:lang w:val="en-US"/>
          </w:rPr>
          <w:t xml:space="preserve"> </w:t>
        </w:r>
        <w:r w:rsidRPr="00FB19F4">
          <w:rPr>
            <w:lang w:val="en-US"/>
          </w:rPr>
          <w:t>CASCADE;</w:t>
        </w:r>
      </w:ins>
    </w:p>
    <w:p w14:paraId="6CAC812D" w14:textId="5315E325" w:rsidR="00E314EF" w:rsidRDefault="00E314EF" w:rsidP="00E314EF">
      <w:pPr>
        <w:spacing w:line="240" w:lineRule="auto"/>
        <w:rPr>
          <w:ins w:id="1203" w:author="Janneth Estefania Hoyos Rea" w:date="2021-09-30T07:30:00Z"/>
          <w:lang w:val="en-US"/>
        </w:rPr>
      </w:pPr>
      <w:ins w:id="1204" w:author="Janneth Estefania Hoyos Rea" w:date="2021-09-29T23:59:00Z">
        <w:r w:rsidRPr="00FB19F4">
          <w:rPr>
            <w:lang w:val="en-US"/>
          </w:rPr>
          <w:t>drop table if exists</w:t>
        </w:r>
        <w:r>
          <w:rPr>
            <w:lang w:val="en-US"/>
          </w:rPr>
          <w:t xml:space="preserve"> </w:t>
        </w:r>
        <w:proofErr w:type="spellStart"/>
        <w:r>
          <w:rPr>
            <w:lang w:val="en-US"/>
          </w:rPr>
          <w:t>Somministrazione</w:t>
        </w:r>
        <w:proofErr w:type="spellEnd"/>
        <w:r w:rsidRPr="00FB19F4">
          <w:rPr>
            <w:lang w:val="en-US"/>
          </w:rPr>
          <w:t xml:space="preserve"> </w:t>
        </w:r>
        <w:proofErr w:type="gramStart"/>
        <w:r w:rsidRPr="00FB19F4">
          <w:rPr>
            <w:lang w:val="en-US"/>
          </w:rPr>
          <w:t>CASCADE;</w:t>
        </w:r>
      </w:ins>
      <w:proofErr w:type="gramEnd"/>
    </w:p>
    <w:p w14:paraId="6F14561C" w14:textId="05C2663C" w:rsidR="00EF6941" w:rsidRDefault="00EF6941" w:rsidP="00EF6941">
      <w:pPr>
        <w:spacing w:line="240" w:lineRule="auto"/>
        <w:rPr>
          <w:ins w:id="1205" w:author="Janneth Estefania Hoyos Rea" w:date="2021-09-30T08:30:00Z"/>
          <w:lang w:val="en-US"/>
        </w:rPr>
      </w:pPr>
      <w:ins w:id="1206" w:author="Janneth Estefania Hoyos Rea" w:date="2021-09-30T07:30:00Z">
        <w:r w:rsidRPr="00FB19F4">
          <w:rPr>
            <w:lang w:val="en-US"/>
          </w:rPr>
          <w:t>drop table if exists</w:t>
        </w:r>
        <w:r>
          <w:rPr>
            <w:lang w:val="en-US"/>
          </w:rPr>
          <w:t xml:space="preserve"> Accesso</w:t>
        </w:r>
        <w:r w:rsidRPr="00FB19F4">
          <w:rPr>
            <w:lang w:val="en-US"/>
          </w:rPr>
          <w:t xml:space="preserve"> </w:t>
        </w:r>
        <w:proofErr w:type="gramStart"/>
        <w:r w:rsidRPr="00FB19F4">
          <w:rPr>
            <w:lang w:val="en-US"/>
          </w:rPr>
          <w:t>CASCADE;</w:t>
        </w:r>
      </w:ins>
      <w:proofErr w:type="gramEnd"/>
    </w:p>
    <w:p w14:paraId="4DF84011" w14:textId="27C315F4" w:rsidR="00C35860" w:rsidRDefault="00C35860" w:rsidP="00C35860">
      <w:pPr>
        <w:spacing w:line="240" w:lineRule="auto"/>
        <w:rPr>
          <w:ins w:id="1207" w:author="Janneth Estefania Hoyos Rea" w:date="2021-09-30T08:30:00Z"/>
          <w:lang w:val="en-US"/>
        </w:rPr>
      </w:pPr>
      <w:ins w:id="1208" w:author="Janneth Estefania Hoyos Rea" w:date="2021-09-30T08:30:00Z">
        <w:r w:rsidRPr="00FB19F4">
          <w:rPr>
            <w:lang w:val="en-US"/>
          </w:rPr>
          <w:t>drop table if exists</w:t>
        </w:r>
        <w:r>
          <w:rPr>
            <w:lang w:val="en-US"/>
          </w:rPr>
          <w:t xml:space="preserve"> </w:t>
        </w:r>
        <w:proofErr w:type="spellStart"/>
        <w:r>
          <w:rPr>
            <w:lang w:val="en-US"/>
          </w:rPr>
          <w:t>EffettoAvverso</w:t>
        </w:r>
        <w:proofErr w:type="spellEnd"/>
        <w:r w:rsidRPr="00FB19F4">
          <w:rPr>
            <w:lang w:val="en-US"/>
          </w:rPr>
          <w:t xml:space="preserve"> </w:t>
        </w:r>
        <w:proofErr w:type="gramStart"/>
        <w:r w:rsidRPr="00FB19F4">
          <w:rPr>
            <w:lang w:val="en-US"/>
          </w:rPr>
          <w:t>CASCADE;</w:t>
        </w:r>
        <w:proofErr w:type="gramEnd"/>
      </w:ins>
    </w:p>
    <w:p w14:paraId="0DD8B72F" w14:textId="77777777" w:rsidR="00C35860" w:rsidRDefault="00C35860" w:rsidP="00EF6941">
      <w:pPr>
        <w:spacing w:line="240" w:lineRule="auto"/>
        <w:rPr>
          <w:ins w:id="1209" w:author="Janneth Estefania Hoyos Rea" w:date="2021-09-30T07:30:00Z"/>
          <w:lang w:val="en-US"/>
        </w:rPr>
      </w:pPr>
    </w:p>
    <w:p w14:paraId="09B7E68D" w14:textId="77777777" w:rsidR="00EF6941" w:rsidRDefault="00EF6941" w:rsidP="00E314EF">
      <w:pPr>
        <w:spacing w:line="240" w:lineRule="auto"/>
        <w:rPr>
          <w:ins w:id="1210" w:author="Janneth Estefania Hoyos Rea" w:date="2021-09-30T07:30:00Z"/>
          <w:lang w:val="en-US"/>
        </w:rPr>
      </w:pPr>
    </w:p>
    <w:p w14:paraId="61A886F6" w14:textId="77777777" w:rsidR="00EF6941" w:rsidRDefault="00EF6941" w:rsidP="00E314EF">
      <w:pPr>
        <w:spacing w:line="240" w:lineRule="auto"/>
        <w:rPr>
          <w:ins w:id="1211" w:author="Janneth Estefania Hoyos Rea" w:date="2021-09-29T23:59:00Z"/>
          <w:lang w:val="en-US"/>
        </w:rPr>
      </w:pPr>
    </w:p>
    <w:p w14:paraId="68A01BA7" w14:textId="77777777" w:rsidR="00CD15C7" w:rsidRPr="00CD15C7" w:rsidRDefault="00CD15C7" w:rsidP="00CD15C7">
      <w:pPr>
        <w:spacing w:line="240" w:lineRule="auto"/>
        <w:rPr>
          <w:ins w:id="1212" w:author="Janneth Estefania Hoyos Rea" w:date="2021-09-30T00:07:00Z"/>
          <w:rPrChange w:id="1213" w:author="Janneth Estefania Hoyos Rea" w:date="2021-09-30T00:07:00Z">
            <w:rPr>
              <w:ins w:id="1214" w:author="Janneth Estefania Hoyos Rea" w:date="2021-09-30T00:07:00Z"/>
              <w:lang w:val="en-US"/>
            </w:rPr>
          </w:rPrChange>
        </w:rPr>
      </w:pPr>
      <w:ins w:id="1215" w:author="Janneth Estefania Hoyos Rea" w:date="2021-09-30T00:07:00Z">
        <w:r w:rsidRPr="00CD15C7">
          <w:rPr>
            <w:rPrChange w:id="1216" w:author="Janneth Estefania Hoyos Rea" w:date="2021-09-30T00:07:00Z">
              <w:rPr>
                <w:lang w:val="en-US"/>
              </w:rPr>
            </w:rPrChange>
          </w:rPr>
          <w:t xml:space="preserve">create </w:t>
        </w:r>
        <w:proofErr w:type="spellStart"/>
        <w:r w:rsidRPr="00CD15C7">
          <w:rPr>
            <w:rPrChange w:id="1217" w:author="Janneth Estefania Hoyos Rea" w:date="2021-09-30T00:07:00Z">
              <w:rPr>
                <w:lang w:val="en-US"/>
              </w:rPr>
            </w:rPrChange>
          </w:rPr>
          <w:t>table</w:t>
        </w:r>
        <w:proofErr w:type="spellEnd"/>
        <w:r w:rsidRPr="00CD15C7">
          <w:rPr>
            <w:rPrChange w:id="1218" w:author="Janneth Estefania Hoyos Rea" w:date="2021-09-30T00:07:00Z">
              <w:rPr>
                <w:lang w:val="en-US"/>
              </w:rPr>
            </w:rPrChange>
          </w:rPr>
          <w:t xml:space="preserve"> Città </w:t>
        </w:r>
      </w:ins>
    </w:p>
    <w:p w14:paraId="6151C1CA" w14:textId="77777777" w:rsidR="00CD15C7" w:rsidRPr="00CD15C7" w:rsidRDefault="00CD15C7" w:rsidP="00CD15C7">
      <w:pPr>
        <w:spacing w:line="240" w:lineRule="auto"/>
        <w:rPr>
          <w:ins w:id="1219" w:author="Janneth Estefania Hoyos Rea" w:date="2021-09-30T00:07:00Z"/>
          <w:rPrChange w:id="1220" w:author="Janneth Estefania Hoyos Rea" w:date="2021-09-30T00:07:00Z">
            <w:rPr>
              <w:ins w:id="1221" w:author="Janneth Estefania Hoyos Rea" w:date="2021-09-30T00:07:00Z"/>
              <w:lang w:val="en-US"/>
            </w:rPr>
          </w:rPrChange>
        </w:rPr>
      </w:pPr>
      <w:ins w:id="1222" w:author="Janneth Estefania Hoyos Rea" w:date="2021-09-30T00:07:00Z">
        <w:r w:rsidRPr="00CD15C7">
          <w:rPr>
            <w:rPrChange w:id="1223" w:author="Janneth Estefania Hoyos Rea" w:date="2021-09-30T00:07:00Z">
              <w:rPr>
                <w:lang w:val="en-US"/>
              </w:rPr>
            </w:rPrChange>
          </w:rPr>
          <w:t>(</w:t>
        </w:r>
      </w:ins>
    </w:p>
    <w:p w14:paraId="18844058" w14:textId="77777777" w:rsidR="00CD15C7" w:rsidRPr="00CD15C7" w:rsidRDefault="00CD15C7" w:rsidP="00CD15C7">
      <w:pPr>
        <w:spacing w:line="240" w:lineRule="auto"/>
        <w:rPr>
          <w:ins w:id="1224" w:author="Janneth Estefania Hoyos Rea" w:date="2021-09-30T00:07:00Z"/>
          <w:rPrChange w:id="1225" w:author="Janneth Estefania Hoyos Rea" w:date="2021-09-30T00:07:00Z">
            <w:rPr>
              <w:ins w:id="1226" w:author="Janneth Estefania Hoyos Rea" w:date="2021-09-30T00:07:00Z"/>
              <w:lang w:val="en-US"/>
            </w:rPr>
          </w:rPrChange>
        </w:rPr>
      </w:pPr>
      <w:ins w:id="1227" w:author="Janneth Estefania Hoyos Rea" w:date="2021-09-30T00:07:00Z">
        <w:r w:rsidRPr="00CD15C7">
          <w:rPr>
            <w:rPrChange w:id="1228" w:author="Janneth Estefania Hoyos Rea" w:date="2021-09-30T00:07:00Z">
              <w:rPr>
                <w:lang w:val="en-US"/>
              </w:rPr>
            </w:rPrChange>
          </w:rPr>
          <w:t xml:space="preserve">    Nome </w:t>
        </w:r>
        <w:proofErr w:type="spellStart"/>
        <w:proofErr w:type="gramStart"/>
        <w:r w:rsidRPr="00CD15C7">
          <w:rPr>
            <w:rPrChange w:id="1229" w:author="Janneth Estefania Hoyos Rea" w:date="2021-09-30T00:07:00Z">
              <w:rPr>
                <w:lang w:val="en-US"/>
              </w:rPr>
            </w:rPrChange>
          </w:rPr>
          <w:t>varchar</w:t>
        </w:r>
        <w:proofErr w:type="spellEnd"/>
        <w:r w:rsidRPr="00CD15C7">
          <w:rPr>
            <w:rPrChange w:id="1230" w:author="Janneth Estefania Hoyos Rea" w:date="2021-09-30T00:07:00Z">
              <w:rPr>
                <w:lang w:val="en-US"/>
              </w:rPr>
            </w:rPrChange>
          </w:rPr>
          <w:t>(</w:t>
        </w:r>
        <w:proofErr w:type="gramEnd"/>
        <w:r w:rsidRPr="00CD15C7">
          <w:rPr>
            <w:rPrChange w:id="1231" w:author="Janneth Estefania Hoyos Rea" w:date="2021-09-30T00:07:00Z">
              <w:rPr>
                <w:lang w:val="en-US"/>
              </w:rPr>
            </w:rPrChange>
          </w:rPr>
          <w:t>25),</w:t>
        </w:r>
      </w:ins>
    </w:p>
    <w:p w14:paraId="24A54145" w14:textId="77777777" w:rsidR="00CD15C7" w:rsidRPr="00CD15C7" w:rsidRDefault="00CD15C7" w:rsidP="00CD15C7">
      <w:pPr>
        <w:spacing w:line="240" w:lineRule="auto"/>
        <w:rPr>
          <w:ins w:id="1232" w:author="Janneth Estefania Hoyos Rea" w:date="2021-09-30T00:07:00Z"/>
          <w:lang w:val="en-US"/>
        </w:rPr>
      </w:pPr>
      <w:ins w:id="1233" w:author="Janneth Estefania Hoyos Rea" w:date="2021-09-30T00:07:00Z">
        <w:r w:rsidRPr="00CD15C7">
          <w:rPr>
            <w:rPrChange w:id="1234" w:author="Janneth Estefania Hoyos Rea" w:date="2021-09-30T00:07:00Z">
              <w:rPr>
                <w:lang w:val="en-US"/>
              </w:rPr>
            </w:rPrChange>
          </w:rPr>
          <w:t xml:space="preserve">    </w:t>
        </w:r>
        <w:r w:rsidRPr="00CD15C7">
          <w:rPr>
            <w:lang w:val="en-US"/>
          </w:rPr>
          <w:t>primary key (Nome)</w:t>
        </w:r>
      </w:ins>
    </w:p>
    <w:p w14:paraId="72C5AA9D" w14:textId="77777777" w:rsidR="00CD15C7" w:rsidRPr="00CD15C7" w:rsidRDefault="00CD15C7" w:rsidP="00CD15C7">
      <w:pPr>
        <w:spacing w:line="240" w:lineRule="auto"/>
        <w:rPr>
          <w:ins w:id="1235" w:author="Janneth Estefania Hoyos Rea" w:date="2021-09-30T00:07:00Z"/>
          <w:lang w:val="en-US"/>
        </w:rPr>
      </w:pPr>
      <w:ins w:id="1236" w:author="Janneth Estefania Hoyos Rea" w:date="2021-09-30T00:07:00Z">
        <w:r w:rsidRPr="00CD15C7">
          <w:rPr>
            <w:lang w:val="en-US"/>
          </w:rPr>
          <w:t>);</w:t>
        </w:r>
      </w:ins>
    </w:p>
    <w:p w14:paraId="242F2BDE" w14:textId="77777777" w:rsidR="00CD15C7" w:rsidRPr="00CD15C7" w:rsidRDefault="00CD15C7" w:rsidP="00CD15C7">
      <w:pPr>
        <w:spacing w:line="240" w:lineRule="auto"/>
        <w:rPr>
          <w:ins w:id="1237" w:author="Janneth Estefania Hoyos Rea" w:date="2021-09-30T00:07:00Z"/>
          <w:lang w:val="en-US"/>
        </w:rPr>
      </w:pPr>
    </w:p>
    <w:p w14:paraId="40B2AD9A" w14:textId="77777777" w:rsidR="00CD15C7" w:rsidRPr="00FB2FEB" w:rsidRDefault="00CD15C7" w:rsidP="00CD15C7">
      <w:pPr>
        <w:spacing w:line="240" w:lineRule="auto"/>
        <w:rPr>
          <w:ins w:id="1238" w:author="Janneth Estefania Hoyos Rea" w:date="2021-09-30T00:07:00Z"/>
          <w:lang w:val="en-US"/>
        </w:rPr>
      </w:pPr>
      <w:ins w:id="1239" w:author="Janneth Estefania Hoyos Rea" w:date="2021-09-30T00:07:00Z">
        <w:r w:rsidRPr="00FB2FEB">
          <w:rPr>
            <w:lang w:val="en-US"/>
          </w:rPr>
          <w:t>create table Cittadino (</w:t>
        </w:r>
      </w:ins>
    </w:p>
    <w:p w14:paraId="21BAD180" w14:textId="77777777" w:rsidR="00CD15C7" w:rsidRPr="00FB2FEB" w:rsidRDefault="00CD15C7" w:rsidP="00CD15C7">
      <w:pPr>
        <w:spacing w:line="240" w:lineRule="auto"/>
        <w:rPr>
          <w:ins w:id="1240" w:author="Janneth Estefania Hoyos Rea" w:date="2021-09-30T00:07:00Z"/>
          <w:lang w:val="en-US"/>
        </w:rPr>
      </w:pPr>
      <w:ins w:id="1241" w:author="Janneth Estefania Hoyos Rea" w:date="2021-09-30T00:07:00Z">
        <w:r w:rsidRPr="00FB2FEB">
          <w:rPr>
            <w:lang w:val="en-US"/>
          </w:rPr>
          <w:t xml:space="preserve">    CF </w:t>
        </w:r>
        <w:proofErr w:type="gramStart"/>
        <w:r w:rsidRPr="00FB2FEB">
          <w:rPr>
            <w:lang w:val="en-US"/>
          </w:rPr>
          <w:t>varchar(</w:t>
        </w:r>
        <w:proofErr w:type="gramEnd"/>
        <w:r w:rsidRPr="00FB2FEB">
          <w:rPr>
            <w:lang w:val="en-US"/>
          </w:rPr>
          <w:t>16),</w:t>
        </w:r>
      </w:ins>
    </w:p>
    <w:p w14:paraId="1703EC33" w14:textId="77777777" w:rsidR="00CD15C7" w:rsidRPr="00CD15C7" w:rsidRDefault="00CD15C7" w:rsidP="00CD15C7">
      <w:pPr>
        <w:spacing w:line="240" w:lineRule="auto"/>
        <w:rPr>
          <w:ins w:id="1242" w:author="Janneth Estefania Hoyos Rea" w:date="2021-09-30T00:07:00Z"/>
          <w:lang w:val="en-US"/>
        </w:rPr>
      </w:pPr>
      <w:ins w:id="1243" w:author="Janneth Estefania Hoyos Rea" w:date="2021-09-30T00:07:00Z">
        <w:r w:rsidRPr="00FB2FEB">
          <w:rPr>
            <w:lang w:val="en-US"/>
          </w:rPr>
          <w:t xml:space="preserve">    </w:t>
        </w:r>
        <w:r w:rsidRPr="00CD15C7">
          <w:rPr>
            <w:lang w:val="en-US"/>
          </w:rPr>
          <w:t xml:space="preserve">Nome </w:t>
        </w:r>
        <w:proofErr w:type="gramStart"/>
        <w:r w:rsidRPr="00CD15C7">
          <w:rPr>
            <w:lang w:val="en-US"/>
          </w:rPr>
          <w:t>varchar(</w:t>
        </w:r>
        <w:proofErr w:type="gramEnd"/>
        <w:r w:rsidRPr="00CD15C7">
          <w:rPr>
            <w:lang w:val="en-US"/>
          </w:rPr>
          <w:t>50) not null,</w:t>
        </w:r>
      </w:ins>
    </w:p>
    <w:p w14:paraId="0C892C0F" w14:textId="77777777" w:rsidR="00CD15C7" w:rsidRPr="00CD15C7" w:rsidRDefault="00CD15C7" w:rsidP="00CD15C7">
      <w:pPr>
        <w:spacing w:line="240" w:lineRule="auto"/>
        <w:rPr>
          <w:ins w:id="1244" w:author="Janneth Estefania Hoyos Rea" w:date="2021-09-30T00:07:00Z"/>
          <w:lang w:val="en-US"/>
        </w:rPr>
      </w:pPr>
      <w:ins w:id="1245" w:author="Janneth Estefania Hoyos Rea" w:date="2021-09-30T00:07:00Z">
        <w:r w:rsidRPr="00CD15C7">
          <w:rPr>
            <w:lang w:val="en-US"/>
          </w:rPr>
          <w:t xml:space="preserve">    </w:t>
        </w:r>
        <w:proofErr w:type="spellStart"/>
        <w:r w:rsidRPr="00CD15C7">
          <w:rPr>
            <w:lang w:val="en-US"/>
          </w:rPr>
          <w:t>Cognome</w:t>
        </w:r>
        <w:proofErr w:type="spellEnd"/>
        <w:r w:rsidRPr="00CD15C7">
          <w:rPr>
            <w:lang w:val="en-US"/>
          </w:rPr>
          <w:t xml:space="preserve"> </w:t>
        </w:r>
        <w:proofErr w:type="gramStart"/>
        <w:r w:rsidRPr="00CD15C7">
          <w:rPr>
            <w:lang w:val="en-US"/>
          </w:rPr>
          <w:t>varchar(</w:t>
        </w:r>
        <w:proofErr w:type="gramEnd"/>
        <w:r w:rsidRPr="00CD15C7">
          <w:rPr>
            <w:lang w:val="en-US"/>
          </w:rPr>
          <w:t>50) not null,</w:t>
        </w:r>
      </w:ins>
    </w:p>
    <w:p w14:paraId="056BF287" w14:textId="77777777" w:rsidR="00CD15C7" w:rsidRPr="00CD15C7" w:rsidRDefault="00CD15C7" w:rsidP="00CD15C7">
      <w:pPr>
        <w:spacing w:line="240" w:lineRule="auto"/>
        <w:rPr>
          <w:ins w:id="1246" w:author="Janneth Estefania Hoyos Rea" w:date="2021-09-30T00:07:00Z"/>
          <w:lang w:val="en-US"/>
        </w:rPr>
      </w:pPr>
      <w:ins w:id="1247" w:author="Janneth Estefania Hoyos Rea" w:date="2021-09-30T00:07:00Z">
        <w:r w:rsidRPr="00CD15C7">
          <w:rPr>
            <w:lang w:val="en-US"/>
          </w:rPr>
          <w:t xml:space="preserve">    </w:t>
        </w:r>
        <w:proofErr w:type="spellStart"/>
        <w:r w:rsidRPr="00CD15C7">
          <w:rPr>
            <w:lang w:val="en-US"/>
          </w:rPr>
          <w:t>DataNascita</w:t>
        </w:r>
        <w:proofErr w:type="spellEnd"/>
        <w:r w:rsidRPr="00CD15C7">
          <w:rPr>
            <w:lang w:val="en-US"/>
          </w:rPr>
          <w:t xml:space="preserve"> date not null,</w:t>
        </w:r>
      </w:ins>
    </w:p>
    <w:p w14:paraId="1943C591" w14:textId="77777777" w:rsidR="00CD15C7" w:rsidRPr="00CD15C7" w:rsidRDefault="00CD15C7" w:rsidP="00CD15C7">
      <w:pPr>
        <w:spacing w:line="240" w:lineRule="auto"/>
        <w:rPr>
          <w:ins w:id="1248" w:author="Janneth Estefania Hoyos Rea" w:date="2021-09-30T00:07:00Z"/>
          <w:lang w:val="en-US"/>
        </w:rPr>
      </w:pPr>
      <w:ins w:id="1249" w:author="Janneth Estefania Hoyos Rea" w:date="2021-09-30T00:07:00Z">
        <w:r w:rsidRPr="00CD15C7">
          <w:rPr>
            <w:lang w:val="en-US"/>
          </w:rPr>
          <w:t xml:space="preserve">    Via </w:t>
        </w:r>
        <w:proofErr w:type="gramStart"/>
        <w:r w:rsidRPr="00CD15C7">
          <w:rPr>
            <w:lang w:val="en-US"/>
          </w:rPr>
          <w:t>varchar(</w:t>
        </w:r>
        <w:proofErr w:type="gramEnd"/>
        <w:r w:rsidRPr="00CD15C7">
          <w:rPr>
            <w:lang w:val="en-US"/>
          </w:rPr>
          <w:t xml:space="preserve">50) not null, </w:t>
        </w:r>
      </w:ins>
    </w:p>
    <w:p w14:paraId="57FEF8B5" w14:textId="77777777" w:rsidR="00CD15C7" w:rsidRPr="00CD15C7" w:rsidRDefault="00CD15C7" w:rsidP="00CD15C7">
      <w:pPr>
        <w:spacing w:line="240" w:lineRule="auto"/>
        <w:rPr>
          <w:ins w:id="1250" w:author="Janneth Estefania Hoyos Rea" w:date="2021-09-30T00:07:00Z"/>
          <w:lang w:val="en-US"/>
        </w:rPr>
      </w:pPr>
      <w:ins w:id="1251" w:author="Janneth Estefania Hoyos Rea" w:date="2021-09-30T00:07:00Z">
        <w:r w:rsidRPr="00CD15C7">
          <w:rPr>
            <w:lang w:val="en-US"/>
          </w:rPr>
          <w:t xml:space="preserve">    </w:t>
        </w:r>
        <w:proofErr w:type="spellStart"/>
        <w:r w:rsidRPr="00CD15C7">
          <w:rPr>
            <w:lang w:val="en-US"/>
          </w:rPr>
          <w:t>NumeroCivico</w:t>
        </w:r>
        <w:proofErr w:type="spellEnd"/>
        <w:r w:rsidRPr="00CD15C7">
          <w:rPr>
            <w:lang w:val="en-US"/>
          </w:rPr>
          <w:t xml:space="preserve"> </w:t>
        </w:r>
        <w:proofErr w:type="spellStart"/>
        <w:r w:rsidRPr="00CD15C7">
          <w:rPr>
            <w:lang w:val="en-US"/>
          </w:rPr>
          <w:t>smallint</w:t>
        </w:r>
        <w:proofErr w:type="spellEnd"/>
        <w:r w:rsidRPr="00CD15C7">
          <w:rPr>
            <w:lang w:val="en-US"/>
          </w:rPr>
          <w:t xml:space="preserve"> not null,</w:t>
        </w:r>
      </w:ins>
    </w:p>
    <w:p w14:paraId="6B9817F6" w14:textId="77777777" w:rsidR="00CD15C7" w:rsidRPr="00CD15C7" w:rsidRDefault="00CD15C7" w:rsidP="00CD15C7">
      <w:pPr>
        <w:spacing w:line="240" w:lineRule="auto"/>
        <w:rPr>
          <w:ins w:id="1252" w:author="Janneth Estefania Hoyos Rea" w:date="2021-09-30T00:07:00Z"/>
          <w:lang w:val="en-US"/>
        </w:rPr>
      </w:pPr>
      <w:ins w:id="1253" w:author="Janneth Estefania Hoyos Rea" w:date="2021-09-30T00:07:00Z">
        <w:r w:rsidRPr="00CD15C7">
          <w:rPr>
            <w:lang w:val="en-US"/>
          </w:rPr>
          <w:t xml:space="preserve">    CAP </w:t>
        </w:r>
        <w:proofErr w:type="gramStart"/>
        <w:r w:rsidRPr="00CD15C7">
          <w:rPr>
            <w:lang w:val="en-US"/>
          </w:rPr>
          <w:t>varchar(</w:t>
        </w:r>
        <w:proofErr w:type="gramEnd"/>
        <w:r w:rsidRPr="00CD15C7">
          <w:rPr>
            <w:lang w:val="en-US"/>
          </w:rPr>
          <w:t>5) not null,</w:t>
        </w:r>
      </w:ins>
    </w:p>
    <w:p w14:paraId="44DC1AE6" w14:textId="77777777" w:rsidR="00CD15C7" w:rsidRPr="00FB2FEB" w:rsidRDefault="00CD15C7" w:rsidP="00CD15C7">
      <w:pPr>
        <w:spacing w:line="240" w:lineRule="auto"/>
        <w:rPr>
          <w:ins w:id="1254" w:author="Janneth Estefania Hoyos Rea" w:date="2021-09-30T00:07:00Z"/>
          <w:lang w:val="en-US"/>
        </w:rPr>
      </w:pPr>
      <w:ins w:id="1255" w:author="Janneth Estefania Hoyos Rea" w:date="2021-09-30T00:07:00Z">
        <w:r w:rsidRPr="00CD15C7">
          <w:rPr>
            <w:lang w:val="en-US"/>
          </w:rPr>
          <w:t xml:space="preserve">    </w:t>
        </w:r>
        <w:proofErr w:type="spellStart"/>
        <w:r w:rsidRPr="00FB2FEB">
          <w:rPr>
            <w:lang w:val="en-US"/>
          </w:rPr>
          <w:t>Città</w:t>
        </w:r>
        <w:proofErr w:type="spellEnd"/>
        <w:r w:rsidRPr="00FB2FEB">
          <w:rPr>
            <w:lang w:val="en-US"/>
          </w:rPr>
          <w:t xml:space="preserve"> </w:t>
        </w:r>
        <w:proofErr w:type="gramStart"/>
        <w:r w:rsidRPr="00FB2FEB">
          <w:rPr>
            <w:lang w:val="en-US"/>
          </w:rPr>
          <w:t>varchar(</w:t>
        </w:r>
        <w:proofErr w:type="gramEnd"/>
        <w:r w:rsidRPr="00FB2FEB">
          <w:rPr>
            <w:lang w:val="en-US"/>
          </w:rPr>
          <w:t>25),</w:t>
        </w:r>
      </w:ins>
    </w:p>
    <w:p w14:paraId="4B00BE00" w14:textId="77777777" w:rsidR="00CD15C7" w:rsidRPr="00CD15C7" w:rsidRDefault="00CD15C7" w:rsidP="00CD15C7">
      <w:pPr>
        <w:spacing w:line="240" w:lineRule="auto"/>
        <w:rPr>
          <w:ins w:id="1256" w:author="Janneth Estefania Hoyos Rea" w:date="2021-09-30T00:07:00Z"/>
          <w:rPrChange w:id="1257" w:author="Janneth Estefania Hoyos Rea" w:date="2021-09-30T00:07:00Z">
            <w:rPr>
              <w:ins w:id="1258" w:author="Janneth Estefania Hoyos Rea" w:date="2021-09-30T00:07:00Z"/>
              <w:lang w:val="en-US"/>
            </w:rPr>
          </w:rPrChange>
        </w:rPr>
      </w:pPr>
      <w:ins w:id="1259" w:author="Janneth Estefania Hoyos Rea" w:date="2021-09-30T00:07:00Z">
        <w:r w:rsidRPr="00FB2FEB">
          <w:rPr>
            <w:lang w:val="en-US"/>
          </w:rPr>
          <w:t xml:space="preserve">    </w:t>
        </w:r>
        <w:proofErr w:type="spellStart"/>
        <w:r w:rsidRPr="00CD15C7">
          <w:rPr>
            <w:rPrChange w:id="1260" w:author="Janneth Estefania Hoyos Rea" w:date="2021-09-30T00:07:00Z">
              <w:rPr>
                <w:lang w:val="en-US"/>
              </w:rPr>
            </w:rPrChange>
          </w:rPr>
          <w:t>IndirizzoEmail</w:t>
        </w:r>
        <w:proofErr w:type="spellEnd"/>
        <w:r w:rsidRPr="00CD15C7">
          <w:rPr>
            <w:rPrChange w:id="1261" w:author="Janneth Estefania Hoyos Rea" w:date="2021-09-30T00:07:00Z">
              <w:rPr>
                <w:lang w:val="en-US"/>
              </w:rPr>
            </w:rPrChange>
          </w:rPr>
          <w:t xml:space="preserve"> </w:t>
        </w:r>
        <w:proofErr w:type="spellStart"/>
        <w:proofErr w:type="gramStart"/>
        <w:r w:rsidRPr="00CD15C7">
          <w:rPr>
            <w:rPrChange w:id="1262" w:author="Janneth Estefania Hoyos Rea" w:date="2021-09-30T00:07:00Z">
              <w:rPr>
                <w:lang w:val="en-US"/>
              </w:rPr>
            </w:rPrChange>
          </w:rPr>
          <w:t>varchar</w:t>
        </w:r>
        <w:proofErr w:type="spellEnd"/>
        <w:r w:rsidRPr="00CD15C7">
          <w:rPr>
            <w:rPrChange w:id="1263" w:author="Janneth Estefania Hoyos Rea" w:date="2021-09-30T00:07:00Z">
              <w:rPr>
                <w:lang w:val="en-US"/>
              </w:rPr>
            </w:rPrChange>
          </w:rPr>
          <w:t>(</w:t>
        </w:r>
        <w:proofErr w:type="gramEnd"/>
        <w:r w:rsidRPr="00CD15C7">
          <w:rPr>
            <w:rPrChange w:id="1264" w:author="Janneth Estefania Hoyos Rea" w:date="2021-09-30T00:07:00Z">
              <w:rPr>
                <w:lang w:val="en-US"/>
              </w:rPr>
            </w:rPrChange>
          </w:rPr>
          <w:t>50),</w:t>
        </w:r>
      </w:ins>
    </w:p>
    <w:p w14:paraId="7685D4AC" w14:textId="77777777" w:rsidR="00CD15C7" w:rsidRPr="00CD15C7" w:rsidRDefault="00CD15C7" w:rsidP="00CD15C7">
      <w:pPr>
        <w:spacing w:line="240" w:lineRule="auto"/>
        <w:rPr>
          <w:ins w:id="1265" w:author="Janneth Estefania Hoyos Rea" w:date="2021-09-30T00:07:00Z"/>
          <w:rPrChange w:id="1266" w:author="Janneth Estefania Hoyos Rea" w:date="2021-09-30T00:07:00Z">
            <w:rPr>
              <w:ins w:id="1267" w:author="Janneth Estefania Hoyos Rea" w:date="2021-09-30T00:07:00Z"/>
              <w:lang w:val="en-US"/>
            </w:rPr>
          </w:rPrChange>
        </w:rPr>
      </w:pPr>
      <w:ins w:id="1268" w:author="Janneth Estefania Hoyos Rea" w:date="2021-09-30T00:07:00Z">
        <w:r w:rsidRPr="00CD15C7">
          <w:rPr>
            <w:rPrChange w:id="1269" w:author="Janneth Estefania Hoyos Rea" w:date="2021-09-30T00:07:00Z">
              <w:rPr>
                <w:lang w:val="en-US"/>
              </w:rPr>
            </w:rPrChange>
          </w:rPr>
          <w:lastRenderedPageBreak/>
          <w:t xml:space="preserve">    </w:t>
        </w:r>
        <w:proofErr w:type="spellStart"/>
        <w:r w:rsidRPr="00CD15C7">
          <w:rPr>
            <w:rPrChange w:id="1270" w:author="Janneth Estefania Hoyos Rea" w:date="2021-09-30T00:07:00Z">
              <w:rPr>
                <w:lang w:val="en-US"/>
              </w:rPr>
            </w:rPrChange>
          </w:rPr>
          <w:t>RecapitoTelefonico</w:t>
        </w:r>
        <w:proofErr w:type="spellEnd"/>
        <w:r w:rsidRPr="00CD15C7">
          <w:rPr>
            <w:rPrChange w:id="1271" w:author="Janneth Estefania Hoyos Rea" w:date="2021-09-30T00:07:00Z">
              <w:rPr>
                <w:lang w:val="en-US"/>
              </w:rPr>
            </w:rPrChange>
          </w:rPr>
          <w:t xml:space="preserve"> </w:t>
        </w:r>
        <w:proofErr w:type="spellStart"/>
        <w:proofErr w:type="gramStart"/>
        <w:r w:rsidRPr="00CD15C7">
          <w:rPr>
            <w:rPrChange w:id="1272" w:author="Janneth Estefania Hoyos Rea" w:date="2021-09-30T00:07:00Z">
              <w:rPr>
                <w:lang w:val="en-US"/>
              </w:rPr>
            </w:rPrChange>
          </w:rPr>
          <w:t>varchar</w:t>
        </w:r>
        <w:proofErr w:type="spellEnd"/>
        <w:r w:rsidRPr="00CD15C7">
          <w:rPr>
            <w:rPrChange w:id="1273" w:author="Janneth Estefania Hoyos Rea" w:date="2021-09-30T00:07:00Z">
              <w:rPr>
                <w:lang w:val="en-US"/>
              </w:rPr>
            </w:rPrChange>
          </w:rPr>
          <w:t>(</w:t>
        </w:r>
        <w:proofErr w:type="gramEnd"/>
        <w:r w:rsidRPr="00CD15C7">
          <w:rPr>
            <w:rPrChange w:id="1274" w:author="Janneth Estefania Hoyos Rea" w:date="2021-09-30T00:07:00Z">
              <w:rPr>
                <w:lang w:val="en-US"/>
              </w:rPr>
            </w:rPrChange>
          </w:rPr>
          <w:t>15),</w:t>
        </w:r>
      </w:ins>
    </w:p>
    <w:p w14:paraId="073CC00D" w14:textId="77777777" w:rsidR="00CD15C7" w:rsidRPr="00CD15C7" w:rsidRDefault="00CD15C7" w:rsidP="00CD15C7">
      <w:pPr>
        <w:spacing w:line="240" w:lineRule="auto"/>
        <w:rPr>
          <w:ins w:id="1275" w:author="Janneth Estefania Hoyos Rea" w:date="2021-09-30T00:07:00Z"/>
          <w:rPrChange w:id="1276" w:author="Janneth Estefania Hoyos Rea" w:date="2021-09-30T00:07:00Z">
            <w:rPr>
              <w:ins w:id="1277" w:author="Janneth Estefania Hoyos Rea" w:date="2021-09-30T00:07:00Z"/>
              <w:lang w:val="en-US"/>
            </w:rPr>
          </w:rPrChange>
        </w:rPr>
      </w:pPr>
      <w:ins w:id="1278" w:author="Janneth Estefania Hoyos Rea" w:date="2021-09-30T00:07:00Z">
        <w:r w:rsidRPr="00CD15C7">
          <w:rPr>
            <w:rPrChange w:id="1279" w:author="Janneth Estefania Hoyos Rea" w:date="2021-09-30T00:07:00Z">
              <w:rPr>
                <w:lang w:val="en-US"/>
              </w:rPr>
            </w:rPrChange>
          </w:rPr>
          <w:t xml:space="preserve">    </w:t>
        </w:r>
        <w:proofErr w:type="spellStart"/>
        <w:r w:rsidRPr="00CD15C7">
          <w:rPr>
            <w:rPrChange w:id="1280" w:author="Janneth Estefania Hoyos Rea" w:date="2021-09-30T00:07:00Z">
              <w:rPr>
                <w:lang w:val="en-US"/>
              </w:rPr>
            </w:rPrChange>
          </w:rPr>
          <w:t>PositivitaPregressa</w:t>
        </w:r>
        <w:proofErr w:type="spellEnd"/>
        <w:r w:rsidRPr="00CD15C7">
          <w:rPr>
            <w:rPrChange w:id="1281" w:author="Janneth Estefania Hoyos Rea" w:date="2021-09-30T00:07:00Z">
              <w:rPr>
                <w:lang w:val="en-US"/>
              </w:rPr>
            </w:rPrChange>
          </w:rPr>
          <w:t xml:space="preserve"> </w:t>
        </w:r>
        <w:proofErr w:type="spellStart"/>
        <w:r w:rsidRPr="00CD15C7">
          <w:rPr>
            <w:rPrChange w:id="1282" w:author="Janneth Estefania Hoyos Rea" w:date="2021-09-30T00:07:00Z">
              <w:rPr>
                <w:lang w:val="en-US"/>
              </w:rPr>
            </w:rPrChange>
          </w:rPr>
          <w:t>boolean</w:t>
        </w:r>
        <w:proofErr w:type="spellEnd"/>
        <w:r w:rsidRPr="00CD15C7">
          <w:rPr>
            <w:rPrChange w:id="1283" w:author="Janneth Estefania Hoyos Rea" w:date="2021-09-30T00:07:00Z">
              <w:rPr>
                <w:lang w:val="en-US"/>
              </w:rPr>
            </w:rPrChange>
          </w:rPr>
          <w:t xml:space="preserve"> default false,</w:t>
        </w:r>
      </w:ins>
    </w:p>
    <w:p w14:paraId="40A0660C" w14:textId="77777777" w:rsidR="00CD15C7" w:rsidRPr="00CD15C7" w:rsidRDefault="00CD15C7" w:rsidP="00CD15C7">
      <w:pPr>
        <w:spacing w:line="240" w:lineRule="auto"/>
        <w:rPr>
          <w:ins w:id="1284" w:author="Janneth Estefania Hoyos Rea" w:date="2021-09-30T00:07:00Z"/>
          <w:rPrChange w:id="1285" w:author="Janneth Estefania Hoyos Rea" w:date="2021-09-30T00:07:00Z">
            <w:rPr>
              <w:ins w:id="1286" w:author="Janneth Estefania Hoyos Rea" w:date="2021-09-30T00:07:00Z"/>
              <w:lang w:val="en-US"/>
            </w:rPr>
          </w:rPrChange>
        </w:rPr>
      </w:pPr>
      <w:ins w:id="1287" w:author="Janneth Estefania Hoyos Rea" w:date="2021-09-30T00:07:00Z">
        <w:r w:rsidRPr="00CD15C7">
          <w:rPr>
            <w:rPrChange w:id="1288" w:author="Janneth Estefania Hoyos Rea" w:date="2021-09-30T00:07:00Z">
              <w:rPr>
                <w:lang w:val="en-US"/>
              </w:rPr>
            </w:rPrChange>
          </w:rPr>
          <w:t xml:space="preserve">    </w:t>
        </w:r>
        <w:proofErr w:type="spellStart"/>
        <w:proofErr w:type="gramStart"/>
        <w:r w:rsidRPr="00CD15C7">
          <w:rPr>
            <w:rPrChange w:id="1289" w:author="Janneth Estefania Hoyos Rea" w:date="2021-09-30T00:07:00Z">
              <w:rPr>
                <w:lang w:val="en-US"/>
              </w:rPr>
            </w:rPrChange>
          </w:rPr>
          <w:t>ReazioniAllergiche</w:t>
        </w:r>
        <w:proofErr w:type="spellEnd"/>
        <w:proofErr w:type="gramEnd"/>
        <w:r w:rsidRPr="00CD15C7">
          <w:rPr>
            <w:rPrChange w:id="1290" w:author="Janneth Estefania Hoyos Rea" w:date="2021-09-30T00:07:00Z">
              <w:rPr>
                <w:lang w:val="en-US"/>
              </w:rPr>
            </w:rPrChange>
          </w:rPr>
          <w:t xml:space="preserve"> </w:t>
        </w:r>
        <w:proofErr w:type="spellStart"/>
        <w:r w:rsidRPr="00CD15C7">
          <w:rPr>
            <w:rPrChange w:id="1291" w:author="Janneth Estefania Hoyos Rea" w:date="2021-09-30T00:07:00Z">
              <w:rPr>
                <w:lang w:val="en-US"/>
              </w:rPr>
            </w:rPrChange>
          </w:rPr>
          <w:t>boolean</w:t>
        </w:r>
        <w:proofErr w:type="spellEnd"/>
        <w:r w:rsidRPr="00CD15C7">
          <w:rPr>
            <w:rPrChange w:id="1292" w:author="Janneth Estefania Hoyos Rea" w:date="2021-09-30T00:07:00Z">
              <w:rPr>
                <w:lang w:val="en-US"/>
              </w:rPr>
            </w:rPrChange>
          </w:rPr>
          <w:t xml:space="preserve"> default false,</w:t>
        </w:r>
      </w:ins>
    </w:p>
    <w:p w14:paraId="6477C475" w14:textId="77777777" w:rsidR="00CD15C7" w:rsidRPr="00CD15C7" w:rsidRDefault="00CD15C7" w:rsidP="00CD15C7">
      <w:pPr>
        <w:spacing w:line="240" w:lineRule="auto"/>
        <w:rPr>
          <w:ins w:id="1293" w:author="Janneth Estefania Hoyos Rea" w:date="2021-09-30T00:07:00Z"/>
          <w:rPrChange w:id="1294" w:author="Janneth Estefania Hoyos Rea" w:date="2021-09-30T00:07:00Z">
            <w:rPr>
              <w:ins w:id="1295" w:author="Janneth Estefania Hoyos Rea" w:date="2021-09-30T00:07:00Z"/>
              <w:lang w:val="en-US"/>
            </w:rPr>
          </w:rPrChange>
        </w:rPr>
      </w:pPr>
      <w:ins w:id="1296" w:author="Janneth Estefania Hoyos Rea" w:date="2021-09-30T00:07:00Z">
        <w:r w:rsidRPr="00CD15C7">
          <w:rPr>
            <w:rPrChange w:id="1297" w:author="Janneth Estefania Hoyos Rea" w:date="2021-09-30T00:07:00Z">
              <w:rPr>
                <w:lang w:val="en-US"/>
              </w:rPr>
            </w:rPrChange>
          </w:rPr>
          <w:t xml:space="preserve">    </w:t>
        </w:r>
        <w:proofErr w:type="spellStart"/>
        <w:r w:rsidRPr="00CD15C7">
          <w:rPr>
            <w:rPrChange w:id="1298" w:author="Janneth Estefania Hoyos Rea" w:date="2021-09-30T00:07:00Z">
              <w:rPr>
                <w:lang w:val="en-US"/>
              </w:rPr>
            </w:rPrChange>
          </w:rPr>
          <w:t>PersSanitarioScolastico</w:t>
        </w:r>
        <w:proofErr w:type="spellEnd"/>
        <w:r w:rsidRPr="00CD15C7">
          <w:rPr>
            <w:rPrChange w:id="1299" w:author="Janneth Estefania Hoyos Rea" w:date="2021-09-30T00:07:00Z">
              <w:rPr>
                <w:lang w:val="en-US"/>
              </w:rPr>
            </w:rPrChange>
          </w:rPr>
          <w:t xml:space="preserve"> </w:t>
        </w:r>
        <w:proofErr w:type="spellStart"/>
        <w:r w:rsidRPr="00CD15C7">
          <w:rPr>
            <w:rPrChange w:id="1300" w:author="Janneth Estefania Hoyos Rea" w:date="2021-09-30T00:07:00Z">
              <w:rPr>
                <w:lang w:val="en-US"/>
              </w:rPr>
            </w:rPrChange>
          </w:rPr>
          <w:t>boolean</w:t>
        </w:r>
        <w:proofErr w:type="spellEnd"/>
        <w:r w:rsidRPr="00CD15C7">
          <w:rPr>
            <w:rPrChange w:id="1301" w:author="Janneth Estefania Hoyos Rea" w:date="2021-09-30T00:07:00Z">
              <w:rPr>
                <w:lang w:val="en-US"/>
              </w:rPr>
            </w:rPrChange>
          </w:rPr>
          <w:t>,</w:t>
        </w:r>
      </w:ins>
    </w:p>
    <w:p w14:paraId="61B89E22" w14:textId="77777777" w:rsidR="00CD15C7" w:rsidRPr="00CD15C7" w:rsidRDefault="00CD15C7" w:rsidP="00CD15C7">
      <w:pPr>
        <w:spacing w:line="240" w:lineRule="auto"/>
        <w:rPr>
          <w:ins w:id="1302" w:author="Janneth Estefania Hoyos Rea" w:date="2021-09-30T00:07:00Z"/>
          <w:lang w:val="en-US"/>
        </w:rPr>
      </w:pPr>
      <w:ins w:id="1303" w:author="Janneth Estefania Hoyos Rea" w:date="2021-09-30T00:07:00Z">
        <w:r w:rsidRPr="00CD15C7">
          <w:rPr>
            <w:rPrChange w:id="1304" w:author="Janneth Estefania Hoyos Rea" w:date="2021-09-30T00:07:00Z">
              <w:rPr>
                <w:lang w:val="en-US"/>
              </w:rPr>
            </w:rPrChange>
          </w:rPr>
          <w:t xml:space="preserve">    </w:t>
        </w:r>
        <w:proofErr w:type="spellStart"/>
        <w:r w:rsidRPr="00CD15C7">
          <w:rPr>
            <w:lang w:val="en-US"/>
          </w:rPr>
          <w:t>CategorieFragili</w:t>
        </w:r>
        <w:proofErr w:type="spellEnd"/>
        <w:r w:rsidRPr="00CD15C7">
          <w:rPr>
            <w:lang w:val="en-US"/>
          </w:rPr>
          <w:t xml:space="preserve"> </w:t>
        </w:r>
        <w:proofErr w:type="spellStart"/>
        <w:r w:rsidRPr="00CD15C7">
          <w:rPr>
            <w:lang w:val="en-US"/>
          </w:rPr>
          <w:t>boolean</w:t>
        </w:r>
        <w:proofErr w:type="spellEnd"/>
        <w:r w:rsidRPr="00CD15C7">
          <w:rPr>
            <w:lang w:val="en-US"/>
          </w:rPr>
          <w:t>,</w:t>
        </w:r>
      </w:ins>
    </w:p>
    <w:p w14:paraId="02977232" w14:textId="77777777" w:rsidR="00CD15C7" w:rsidRPr="00CD15C7" w:rsidRDefault="00CD15C7" w:rsidP="00CD15C7">
      <w:pPr>
        <w:spacing w:line="240" w:lineRule="auto"/>
        <w:rPr>
          <w:ins w:id="1305" w:author="Janneth Estefania Hoyos Rea" w:date="2021-09-30T00:07:00Z"/>
          <w:lang w:val="en-US"/>
        </w:rPr>
      </w:pPr>
      <w:ins w:id="1306" w:author="Janneth Estefania Hoyos Rea" w:date="2021-09-30T00:07:00Z">
        <w:r w:rsidRPr="00CD15C7">
          <w:rPr>
            <w:lang w:val="en-US"/>
          </w:rPr>
          <w:t xml:space="preserve">    </w:t>
        </w:r>
        <w:proofErr w:type="spellStart"/>
        <w:r w:rsidRPr="00CD15C7">
          <w:rPr>
            <w:lang w:val="en-US"/>
          </w:rPr>
          <w:t>Altri</w:t>
        </w:r>
        <w:proofErr w:type="spellEnd"/>
        <w:r w:rsidRPr="00CD15C7">
          <w:rPr>
            <w:lang w:val="en-US"/>
          </w:rPr>
          <w:t xml:space="preserve"> </w:t>
        </w:r>
        <w:proofErr w:type="spellStart"/>
        <w:r w:rsidRPr="00CD15C7">
          <w:rPr>
            <w:lang w:val="en-US"/>
          </w:rPr>
          <w:t>boolean</w:t>
        </w:r>
        <w:proofErr w:type="spellEnd"/>
        <w:r w:rsidRPr="00CD15C7">
          <w:rPr>
            <w:lang w:val="en-US"/>
          </w:rPr>
          <w:t>,</w:t>
        </w:r>
      </w:ins>
    </w:p>
    <w:p w14:paraId="0704949A" w14:textId="77777777" w:rsidR="00CD15C7" w:rsidRPr="00CD15C7" w:rsidRDefault="00CD15C7" w:rsidP="00CD15C7">
      <w:pPr>
        <w:spacing w:line="240" w:lineRule="auto"/>
        <w:rPr>
          <w:ins w:id="1307" w:author="Janneth Estefania Hoyos Rea" w:date="2021-09-30T00:07:00Z"/>
          <w:lang w:val="en-US"/>
        </w:rPr>
      </w:pPr>
      <w:ins w:id="1308" w:author="Janneth Estefania Hoyos Rea" w:date="2021-09-30T00:07:00Z">
        <w:r w:rsidRPr="00CD15C7">
          <w:rPr>
            <w:lang w:val="en-US"/>
          </w:rPr>
          <w:t xml:space="preserve">    primary key (CF),</w:t>
        </w:r>
      </w:ins>
    </w:p>
    <w:p w14:paraId="55C58068" w14:textId="77777777" w:rsidR="00CD15C7" w:rsidRPr="00CD15C7" w:rsidRDefault="00CD15C7" w:rsidP="00CD15C7">
      <w:pPr>
        <w:spacing w:line="240" w:lineRule="auto"/>
        <w:rPr>
          <w:ins w:id="1309" w:author="Janneth Estefania Hoyos Rea" w:date="2021-09-30T00:07:00Z"/>
          <w:lang w:val="en-US"/>
        </w:rPr>
      </w:pPr>
      <w:ins w:id="1310" w:author="Janneth Estefania Hoyos Rea" w:date="2021-09-30T00:07:00Z">
        <w:r w:rsidRPr="00CD15C7">
          <w:rPr>
            <w:lang w:val="en-US"/>
          </w:rPr>
          <w:t xml:space="preserve">    foreign </w:t>
        </w:r>
        <w:proofErr w:type="gramStart"/>
        <w:r w:rsidRPr="00CD15C7">
          <w:rPr>
            <w:lang w:val="en-US"/>
          </w:rPr>
          <w:t>key(</w:t>
        </w:r>
        <w:proofErr w:type="spellStart"/>
        <w:proofErr w:type="gramEnd"/>
        <w:r w:rsidRPr="00CD15C7">
          <w:rPr>
            <w:lang w:val="en-US"/>
          </w:rPr>
          <w:t>Città</w:t>
        </w:r>
        <w:proofErr w:type="spellEnd"/>
        <w:r w:rsidRPr="00CD15C7">
          <w:rPr>
            <w:lang w:val="en-US"/>
          </w:rPr>
          <w:t xml:space="preserve">) references </w:t>
        </w:r>
        <w:proofErr w:type="spellStart"/>
        <w:r w:rsidRPr="00CD15C7">
          <w:rPr>
            <w:lang w:val="en-US"/>
          </w:rPr>
          <w:t>Città</w:t>
        </w:r>
        <w:proofErr w:type="spellEnd"/>
        <w:r w:rsidRPr="00CD15C7">
          <w:rPr>
            <w:lang w:val="en-US"/>
          </w:rPr>
          <w:t xml:space="preserve"> (Nome)</w:t>
        </w:r>
      </w:ins>
    </w:p>
    <w:p w14:paraId="14DC09EA" w14:textId="77777777" w:rsidR="00CD15C7" w:rsidRPr="00CD15C7" w:rsidRDefault="00CD15C7" w:rsidP="00CD15C7">
      <w:pPr>
        <w:spacing w:line="240" w:lineRule="auto"/>
        <w:rPr>
          <w:ins w:id="1311" w:author="Janneth Estefania Hoyos Rea" w:date="2021-09-30T00:07:00Z"/>
          <w:rPrChange w:id="1312" w:author="Janneth Estefania Hoyos Rea" w:date="2021-09-30T00:07:00Z">
            <w:rPr>
              <w:ins w:id="1313" w:author="Janneth Estefania Hoyos Rea" w:date="2021-09-30T00:07:00Z"/>
              <w:lang w:val="en-US"/>
            </w:rPr>
          </w:rPrChange>
        </w:rPr>
      </w:pPr>
      <w:ins w:id="1314" w:author="Janneth Estefania Hoyos Rea" w:date="2021-09-30T00:07:00Z">
        <w:r w:rsidRPr="00CD15C7">
          <w:rPr>
            <w:rPrChange w:id="1315" w:author="Janneth Estefania Hoyos Rea" w:date="2021-09-30T00:07:00Z">
              <w:rPr>
                <w:lang w:val="en-US"/>
              </w:rPr>
            </w:rPrChange>
          </w:rPr>
          <w:t>);</w:t>
        </w:r>
      </w:ins>
    </w:p>
    <w:p w14:paraId="58750F07" w14:textId="77777777" w:rsidR="00CD15C7" w:rsidRPr="00CD15C7" w:rsidRDefault="00CD15C7" w:rsidP="00CD15C7">
      <w:pPr>
        <w:spacing w:line="240" w:lineRule="auto"/>
        <w:rPr>
          <w:ins w:id="1316" w:author="Janneth Estefania Hoyos Rea" w:date="2021-09-30T00:07:00Z"/>
          <w:rPrChange w:id="1317" w:author="Janneth Estefania Hoyos Rea" w:date="2021-09-30T00:07:00Z">
            <w:rPr>
              <w:ins w:id="1318" w:author="Janneth Estefania Hoyos Rea" w:date="2021-09-30T00:07:00Z"/>
              <w:lang w:val="en-US"/>
            </w:rPr>
          </w:rPrChange>
        </w:rPr>
      </w:pPr>
    </w:p>
    <w:p w14:paraId="1DCE6227" w14:textId="77777777" w:rsidR="00CD15C7" w:rsidRPr="00CD15C7" w:rsidRDefault="00CD15C7" w:rsidP="00CD15C7">
      <w:pPr>
        <w:spacing w:line="240" w:lineRule="auto"/>
        <w:rPr>
          <w:ins w:id="1319" w:author="Janneth Estefania Hoyos Rea" w:date="2021-09-30T00:07:00Z"/>
          <w:rPrChange w:id="1320" w:author="Janneth Estefania Hoyos Rea" w:date="2021-09-30T00:07:00Z">
            <w:rPr>
              <w:ins w:id="1321" w:author="Janneth Estefania Hoyos Rea" w:date="2021-09-30T00:07:00Z"/>
              <w:lang w:val="en-US"/>
            </w:rPr>
          </w:rPrChange>
        </w:rPr>
      </w:pPr>
      <w:ins w:id="1322" w:author="Janneth Estefania Hoyos Rea" w:date="2021-09-30T00:07:00Z">
        <w:r w:rsidRPr="00CD15C7">
          <w:rPr>
            <w:rPrChange w:id="1323" w:author="Janneth Estefania Hoyos Rea" w:date="2021-09-30T00:07:00Z">
              <w:rPr>
                <w:lang w:val="en-US"/>
              </w:rPr>
            </w:rPrChange>
          </w:rPr>
          <w:t xml:space="preserve">create </w:t>
        </w:r>
        <w:proofErr w:type="spellStart"/>
        <w:r w:rsidRPr="00CD15C7">
          <w:rPr>
            <w:rPrChange w:id="1324" w:author="Janneth Estefania Hoyos Rea" w:date="2021-09-30T00:07:00Z">
              <w:rPr>
                <w:lang w:val="en-US"/>
              </w:rPr>
            </w:rPrChange>
          </w:rPr>
          <w:t>table</w:t>
        </w:r>
        <w:proofErr w:type="spellEnd"/>
        <w:r w:rsidRPr="00CD15C7">
          <w:rPr>
            <w:rPrChange w:id="1325" w:author="Janneth Estefania Hoyos Rea" w:date="2021-09-30T00:07:00Z">
              <w:rPr>
                <w:lang w:val="en-US"/>
              </w:rPr>
            </w:rPrChange>
          </w:rPr>
          <w:t xml:space="preserve"> Prenotazione (</w:t>
        </w:r>
      </w:ins>
    </w:p>
    <w:p w14:paraId="11982725" w14:textId="77777777" w:rsidR="00CD15C7" w:rsidRPr="00CD15C7" w:rsidRDefault="00CD15C7" w:rsidP="00CD15C7">
      <w:pPr>
        <w:spacing w:line="240" w:lineRule="auto"/>
        <w:rPr>
          <w:ins w:id="1326" w:author="Janneth Estefania Hoyos Rea" w:date="2021-09-30T00:07:00Z"/>
          <w:rPrChange w:id="1327" w:author="Janneth Estefania Hoyos Rea" w:date="2021-09-30T00:07:00Z">
            <w:rPr>
              <w:ins w:id="1328" w:author="Janneth Estefania Hoyos Rea" w:date="2021-09-30T00:07:00Z"/>
              <w:lang w:val="en-US"/>
            </w:rPr>
          </w:rPrChange>
        </w:rPr>
      </w:pPr>
      <w:ins w:id="1329" w:author="Janneth Estefania Hoyos Rea" w:date="2021-09-30T00:07:00Z">
        <w:r w:rsidRPr="00CD15C7">
          <w:rPr>
            <w:rPrChange w:id="1330" w:author="Janneth Estefania Hoyos Rea" w:date="2021-09-30T00:07:00Z">
              <w:rPr>
                <w:lang w:val="en-US"/>
              </w:rPr>
            </w:rPrChange>
          </w:rPr>
          <w:t xml:space="preserve">   Cittadino </w:t>
        </w:r>
        <w:proofErr w:type="spellStart"/>
        <w:proofErr w:type="gramStart"/>
        <w:r w:rsidRPr="00CD15C7">
          <w:rPr>
            <w:rPrChange w:id="1331" w:author="Janneth Estefania Hoyos Rea" w:date="2021-09-30T00:07:00Z">
              <w:rPr>
                <w:lang w:val="en-US"/>
              </w:rPr>
            </w:rPrChange>
          </w:rPr>
          <w:t>varchar</w:t>
        </w:r>
        <w:proofErr w:type="spellEnd"/>
        <w:r w:rsidRPr="00CD15C7">
          <w:rPr>
            <w:rPrChange w:id="1332" w:author="Janneth Estefania Hoyos Rea" w:date="2021-09-30T00:07:00Z">
              <w:rPr>
                <w:lang w:val="en-US"/>
              </w:rPr>
            </w:rPrChange>
          </w:rPr>
          <w:t>(</w:t>
        </w:r>
        <w:proofErr w:type="gramEnd"/>
        <w:r w:rsidRPr="00CD15C7">
          <w:rPr>
            <w:rPrChange w:id="1333" w:author="Janneth Estefania Hoyos Rea" w:date="2021-09-30T00:07:00Z">
              <w:rPr>
                <w:lang w:val="en-US"/>
              </w:rPr>
            </w:rPrChange>
          </w:rPr>
          <w:t>16),</w:t>
        </w:r>
      </w:ins>
    </w:p>
    <w:p w14:paraId="15227A08" w14:textId="77777777" w:rsidR="00CD15C7" w:rsidRPr="00CD15C7" w:rsidRDefault="00CD15C7" w:rsidP="00CD15C7">
      <w:pPr>
        <w:spacing w:line="240" w:lineRule="auto"/>
        <w:rPr>
          <w:ins w:id="1334" w:author="Janneth Estefania Hoyos Rea" w:date="2021-09-30T00:07:00Z"/>
          <w:lang w:val="en-US"/>
        </w:rPr>
      </w:pPr>
      <w:ins w:id="1335" w:author="Janneth Estefania Hoyos Rea" w:date="2021-09-30T00:07:00Z">
        <w:r w:rsidRPr="00CD15C7">
          <w:rPr>
            <w:rPrChange w:id="1336" w:author="Janneth Estefania Hoyos Rea" w:date="2021-09-30T00:07:00Z">
              <w:rPr>
                <w:lang w:val="en-US"/>
              </w:rPr>
            </w:rPrChange>
          </w:rPr>
          <w:t xml:space="preserve">   </w:t>
        </w:r>
        <w:proofErr w:type="spellStart"/>
        <w:r w:rsidRPr="00CD15C7">
          <w:rPr>
            <w:lang w:val="en-US"/>
          </w:rPr>
          <w:t>Sito</w:t>
        </w:r>
        <w:proofErr w:type="spellEnd"/>
        <w:r w:rsidRPr="00CD15C7">
          <w:rPr>
            <w:lang w:val="en-US"/>
          </w:rPr>
          <w:t xml:space="preserve"> </w:t>
        </w:r>
        <w:proofErr w:type="spellStart"/>
        <w:r w:rsidRPr="00CD15C7">
          <w:rPr>
            <w:lang w:val="en-US"/>
          </w:rPr>
          <w:t>boolean</w:t>
        </w:r>
        <w:proofErr w:type="spellEnd"/>
        <w:r w:rsidRPr="00CD15C7">
          <w:rPr>
            <w:lang w:val="en-US"/>
          </w:rPr>
          <w:t>,</w:t>
        </w:r>
      </w:ins>
    </w:p>
    <w:p w14:paraId="66B0323C" w14:textId="77777777" w:rsidR="00CD15C7" w:rsidRPr="00CD15C7" w:rsidRDefault="00CD15C7" w:rsidP="00CD15C7">
      <w:pPr>
        <w:spacing w:line="240" w:lineRule="auto"/>
        <w:rPr>
          <w:ins w:id="1337" w:author="Janneth Estefania Hoyos Rea" w:date="2021-09-30T00:07:00Z"/>
          <w:lang w:val="en-US"/>
        </w:rPr>
      </w:pPr>
      <w:ins w:id="1338" w:author="Janneth Estefania Hoyos Rea" w:date="2021-09-30T00:07:00Z">
        <w:r w:rsidRPr="00CD15C7">
          <w:rPr>
            <w:lang w:val="en-US"/>
          </w:rPr>
          <w:t xml:space="preserve">   App </w:t>
        </w:r>
        <w:proofErr w:type="spellStart"/>
        <w:r w:rsidRPr="00CD15C7">
          <w:rPr>
            <w:lang w:val="en-US"/>
          </w:rPr>
          <w:t>boolean</w:t>
        </w:r>
        <w:proofErr w:type="spellEnd"/>
        <w:r w:rsidRPr="00CD15C7">
          <w:rPr>
            <w:lang w:val="en-US"/>
          </w:rPr>
          <w:t xml:space="preserve">, </w:t>
        </w:r>
      </w:ins>
    </w:p>
    <w:p w14:paraId="108423E2" w14:textId="77777777" w:rsidR="00CD15C7" w:rsidRPr="00CD15C7" w:rsidRDefault="00CD15C7" w:rsidP="00CD15C7">
      <w:pPr>
        <w:spacing w:line="240" w:lineRule="auto"/>
        <w:rPr>
          <w:ins w:id="1339" w:author="Janneth Estefania Hoyos Rea" w:date="2021-09-30T00:07:00Z"/>
          <w:lang w:val="en-US"/>
        </w:rPr>
      </w:pPr>
      <w:ins w:id="1340" w:author="Janneth Estefania Hoyos Rea" w:date="2021-09-30T00:07:00Z">
        <w:r w:rsidRPr="00CD15C7">
          <w:rPr>
            <w:lang w:val="en-US"/>
          </w:rPr>
          <w:t xml:space="preserve">   primary key (Cittadino),</w:t>
        </w:r>
      </w:ins>
    </w:p>
    <w:p w14:paraId="386140C9" w14:textId="77777777" w:rsidR="00CD15C7" w:rsidRPr="00CD15C7" w:rsidRDefault="00CD15C7" w:rsidP="00CD15C7">
      <w:pPr>
        <w:spacing w:line="240" w:lineRule="auto"/>
        <w:rPr>
          <w:ins w:id="1341" w:author="Janneth Estefania Hoyos Rea" w:date="2021-09-30T00:07:00Z"/>
          <w:lang w:val="en-US"/>
        </w:rPr>
      </w:pPr>
      <w:ins w:id="1342" w:author="Janneth Estefania Hoyos Rea" w:date="2021-09-30T00:07:00Z">
        <w:r w:rsidRPr="00CD15C7">
          <w:rPr>
            <w:lang w:val="en-US"/>
          </w:rPr>
          <w:t xml:space="preserve">   foreign </w:t>
        </w:r>
        <w:proofErr w:type="gramStart"/>
        <w:r w:rsidRPr="00CD15C7">
          <w:rPr>
            <w:lang w:val="en-US"/>
          </w:rPr>
          <w:t>key(</w:t>
        </w:r>
        <w:proofErr w:type="gramEnd"/>
        <w:r w:rsidRPr="00CD15C7">
          <w:rPr>
            <w:lang w:val="en-US"/>
          </w:rPr>
          <w:t>Cittadino) references Cittadino(CF)</w:t>
        </w:r>
      </w:ins>
    </w:p>
    <w:p w14:paraId="05FF34E4" w14:textId="77777777" w:rsidR="00CD15C7" w:rsidRPr="00CD15C7" w:rsidRDefault="00CD15C7" w:rsidP="00CD15C7">
      <w:pPr>
        <w:spacing w:line="240" w:lineRule="auto"/>
        <w:rPr>
          <w:ins w:id="1343" w:author="Janneth Estefania Hoyos Rea" w:date="2021-09-30T00:07:00Z"/>
          <w:lang w:val="en-US"/>
        </w:rPr>
      </w:pPr>
      <w:ins w:id="1344" w:author="Janneth Estefania Hoyos Rea" w:date="2021-09-30T00:07:00Z">
        <w:r w:rsidRPr="00CD15C7">
          <w:rPr>
            <w:lang w:val="en-US"/>
          </w:rPr>
          <w:tab/>
          <w:t>on delete cascade</w:t>
        </w:r>
      </w:ins>
    </w:p>
    <w:p w14:paraId="2A9CC873" w14:textId="77777777" w:rsidR="00CD15C7" w:rsidRPr="00CD15C7" w:rsidRDefault="00CD15C7" w:rsidP="00CD15C7">
      <w:pPr>
        <w:spacing w:line="240" w:lineRule="auto"/>
        <w:rPr>
          <w:ins w:id="1345" w:author="Janneth Estefania Hoyos Rea" w:date="2021-09-30T00:07:00Z"/>
          <w:lang w:val="en-US"/>
        </w:rPr>
      </w:pPr>
      <w:ins w:id="1346" w:author="Janneth Estefania Hoyos Rea" w:date="2021-09-30T00:07:00Z">
        <w:r w:rsidRPr="00CD15C7">
          <w:rPr>
            <w:lang w:val="en-US"/>
          </w:rPr>
          <w:tab/>
          <w:t>on update cascade</w:t>
        </w:r>
      </w:ins>
    </w:p>
    <w:p w14:paraId="5BC2B167" w14:textId="77777777" w:rsidR="00CD15C7" w:rsidRPr="00CD15C7" w:rsidRDefault="00CD15C7" w:rsidP="00CD15C7">
      <w:pPr>
        <w:spacing w:line="240" w:lineRule="auto"/>
        <w:rPr>
          <w:ins w:id="1347" w:author="Janneth Estefania Hoyos Rea" w:date="2021-09-30T00:07:00Z"/>
          <w:lang w:val="en-US"/>
        </w:rPr>
      </w:pPr>
      <w:ins w:id="1348" w:author="Janneth Estefania Hoyos Rea" w:date="2021-09-30T00:07:00Z">
        <w:r w:rsidRPr="00CD15C7">
          <w:rPr>
            <w:lang w:val="en-US"/>
          </w:rPr>
          <w:t>);</w:t>
        </w:r>
      </w:ins>
    </w:p>
    <w:p w14:paraId="571C9D26" w14:textId="77777777" w:rsidR="00CD15C7" w:rsidRPr="00CD15C7" w:rsidRDefault="00CD15C7" w:rsidP="00CD15C7">
      <w:pPr>
        <w:spacing w:line="240" w:lineRule="auto"/>
        <w:rPr>
          <w:ins w:id="1349" w:author="Janneth Estefania Hoyos Rea" w:date="2021-09-30T00:07:00Z"/>
          <w:lang w:val="en-US"/>
        </w:rPr>
      </w:pPr>
    </w:p>
    <w:p w14:paraId="7FC5A7BF" w14:textId="77777777" w:rsidR="00CD15C7" w:rsidRPr="00CD15C7" w:rsidRDefault="00CD15C7" w:rsidP="00CD15C7">
      <w:pPr>
        <w:spacing w:line="240" w:lineRule="auto"/>
        <w:rPr>
          <w:ins w:id="1350" w:author="Janneth Estefania Hoyos Rea" w:date="2021-09-30T00:07:00Z"/>
          <w:lang w:val="en-US"/>
        </w:rPr>
      </w:pPr>
      <w:ins w:id="1351" w:author="Janneth Estefania Hoyos Rea" w:date="2021-09-30T00:07:00Z">
        <w:r w:rsidRPr="00CD15C7">
          <w:rPr>
            <w:lang w:val="en-US"/>
          </w:rPr>
          <w:t xml:space="preserve">create table </w:t>
        </w:r>
        <w:proofErr w:type="spellStart"/>
        <w:proofErr w:type="gramStart"/>
        <w:r w:rsidRPr="00CD15C7">
          <w:rPr>
            <w:lang w:val="en-US"/>
          </w:rPr>
          <w:t>TipoVaccino</w:t>
        </w:r>
        <w:proofErr w:type="spellEnd"/>
        <w:r w:rsidRPr="00CD15C7">
          <w:rPr>
            <w:lang w:val="en-US"/>
          </w:rPr>
          <w:t>(</w:t>
        </w:r>
        <w:proofErr w:type="gramEnd"/>
      </w:ins>
    </w:p>
    <w:p w14:paraId="5CC14EA2" w14:textId="77777777" w:rsidR="00CD15C7" w:rsidRPr="00CD15C7" w:rsidRDefault="00CD15C7" w:rsidP="00CD15C7">
      <w:pPr>
        <w:spacing w:line="240" w:lineRule="auto"/>
        <w:rPr>
          <w:ins w:id="1352" w:author="Janneth Estefania Hoyos Rea" w:date="2021-09-30T00:07:00Z"/>
          <w:lang w:val="en-US"/>
        </w:rPr>
      </w:pPr>
      <w:ins w:id="1353" w:author="Janneth Estefania Hoyos Rea" w:date="2021-09-30T00:07:00Z">
        <w:r w:rsidRPr="00CD15C7">
          <w:rPr>
            <w:lang w:val="en-US"/>
          </w:rPr>
          <w:t xml:space="preserve">   Nome </w:t>
        </w:r>
        <w:proofErr w:type="gramStart"/>
        <w:r w:rsidRPr="00CD15C7">
          <w:rPr>
            <w:lang w:val="en-US"/>
          </w:rPr>
          <w:t>varchar(</w:t>
        </w:r>
        <w:proofErr w:type="gramEnd"/>
        <w:r w:rsidRPr="00CD15C7">
          <w:rPr>
            <w:lang w:val="en-US"/>
          </w:rPr>
          <w:t>16),</w:t>
        </w:r>
      </w:ins>
    </w:p>
    <w:p w14:paraId="7EF28D9D" w14:textId="77777777" w:rsidR="00CD15C7" w:rsidRPr="00CD15C7" w:rsidRDefault="00CD15C7" w:rsidP="00CD15C7">
      <w:pPr>
        <w:spacing w:line="240" w:lineRule="auto"/>
        <w:rPr>
          <w:ins w:id="1354" w:author="Janneth Estefania Hoyos Rea" w:date="2021-09-30T00:07:00Z"/>
          <w:lang w:val="en-US"/>
        </w:rPr>
      </w:pPr>
      <w:ins w:id="1355" w:author="Janneth Estefania Hoyos Rea" w:date="2021-09-30T00:07:00Z">
        <w:r w:rsidRPr="00CD15C7">
          <w:rPr>
            <w:lang w:val="en-US"/>
          </w:rPr>
          <w:t xml:space="preserve">   </w:t>
        </w:r>
        <w:proofErr w:type="spellStart"/>
        <w:r w:rsidRPr="00CD15C7">
          <w:rPr>
            <w:lang w:val="en-US"/>
          </w:rPr>
          <w:t>EtaMin</w:t>
        </w:r>
        <w:proofErr w:type="spellEnd"/>
        <w:r w:rsidRPr="00CD15C7">
          <w:rPr>
            <w:lang w:val="en-US"/>
          </w:rPr>
          <w:t xml:space="preserve"> interval year not null, </w:t>
        </w:r>
      </w:ins>
    </w:p>
    <w:p w14:paraId="3A2FCE66" w14:textId="77777777" w:rsidR="00CD15C7" w:rsidRPr="00CD15C7" w:rsidRDefault="00CD15C7" w:rsidP="00CD15C7">
      <w:pPr>
        <w:spacing w:line="240" w:lineRule="auto"/>
        <w:rPr>
          <w:ins w:id="1356" w:author="Janneth Estefania Hoyos Rea" w:date="2021-09-30T00:07:00Z"/>
          <w:lang w:val="en-US"/>
        </w:rPr>
      </w:pPr>
      <w:ins w:id="1357" w:author="Janneth Estefania Hoyos Rea" w:date="2021-09-30T00:07:00Z">
        <w:r w:rsidRPr="00CD15C7">
          <w:rPr>
            <w:lang w:val="en-US"/>
          </w:rPr>
          <w:t xml:space="preserve">   </w:t>
        </w:r>
        <w:proofErr w:type="spellStart"/>
        <w:r w:rsidRPr="00CD15C7">
          <w:rPr>
            <w:lang w:val="en-US"/>
          </w:rPr>
          <w:t>EtaMax</w:t>
        </w:r>
        <w:proofErr w:type="spellEnd"/>
        <w:r w:rsidRPr="00CD15C7">
          <w:rPr>
            <w:lang w:val="en-US"/>
          </w:rPr>
          <w:t xml:space="preserve"> interval year not null,</w:t>
        </w:r>
      </w:ins>
    </w:p>
    <w:p w14:paraId="4EBEB31A" w14:textId="77777777" w:rsidR="00CD15C7" w:rsidRPr="00EA0443" w:rsidRDefault="00CD15C7" w:rsidP="00CD15C7">
      <w:pPr>
        <w:spacing w:line="240" w:lineRule="auto"/>
        <w:rPr>
          <w:ins w:id="1358" w:author="Janneth Estefania Hoyos Rea" w:date="2021-09-30T00:07:00Z"/>
          <w:lang w:val="en-US"/>
        </w:rPr>
      </w:pPr>
      <w:ins w:id="1359" w:author="Janneth Estefania Hoyos Rea" w:date="2021-09-30T00:07:00Z">
        <w:r w:rsidRPr="00EA0443">
          <w:rPr>
            <w:lang w:val="en-US"/>
          </w:rPr>
          <w:t xml:space="preserve">   </w:t>
        </w:r>
        <w:proofErr w:type="spellStart"/>
        <w:r w:rsidRPr="00EA0443">
          <w:rPr>
            <w:lang w:val="en-US"/>
          </w:rPr>
          <w:t>Monodose</w:t>
        </w:r>
        <w:proofErr w:type="spellEnd"/>
        <w:r w:rsidRPr="00EA0443">
          <w:rPr>
            <w:lang w:val="en-US"/>
          </w:rPr>
          <w:t xml:space="preserve"> </w:t>
        </w:r>
        <w:proofErr w:type="spellStart"/>
        <w:r w:rsidRPr="00EA0443">
          <w:rPr>
            <w:lang w:val="en-US"/>
          </w:rPr>
          <w:t>boolean</w:t>
        </w:r>
        <w:proofErr w:type="spellEnd"/>
        <w:r w:rsidRPr="00EA0443">
          <w:rPr>
            <w:lang w:val="en-US"/>
          </w:rPr>
          <w:t xml:space="preserve"> default false,</w:t>
        </w:r>
      </w:ins>
    </w:p>
    <w:p w14:paraId="04E9DB1E" w14:textId="77777777" w:rsidR="00CD15C7" w:rsidRPr="00CD15C7" w:rsidRDefault="00CD15C7" w:rsidP="00CD15C7">
      <w:pPr>
        <w:spacing w:line="240" w:lineRule="auto"/>
        <w:rPr>
          <w:ins w:id="1360" w:author="Janneth Estefania Hoyos Rea" w:date="2021-09-30T00:07:00Z"/>
          <w:lang w:val="en-US"/>
        </w:rPr>
      </w:pPr>
      <w:ins w:id="1361" w:author="Janneth Estefania Hoyos Rea" w:date="2021-09-30T00:07:00Z">
        <w:r w:rsidRPr="00EA0443">
          <w:rPr>
            <w:lang w:val="en-US"/>
          </w:rPr>
          <w:t xml:space="preserve">   </w:t>
        </w:r>
        <w:proofErr w:type="spellStart"/>
        <w:r w:rsidRPr="00CD15C7">
          <w:rPr>
            <w:lang w:val="en-US"/>
          </w:rPr>
          <w:t>DoppiaDose</w:t>
        </w:r>
        <w:proofErr w:type="spellEnd"/>
        <w:r w:rsidRPr="00CD15C7">
          <w:rPr>
            <w:lang w:val="en-US"/>
          </w:rPr>
          <w:t xml:space="preserve"> </w:t>
        </w:r>
        <w:proofErr w:type="spellStart"/>
        <w:r w:rsidRPr="00CD15C7">
          <w:rPr>
            <w:lang w:val="en-US"/>
          </w:rPr>
          <w:t>boolean</w:t>
        </w:r>
        <w:proofErr w:type="spellEnd"/>
        <w:r w:rsidRPr="00CD15C7">
          <w:rPr>
            <w:lang w:val="en-US"/>
          </w:rPr>
          <w:t xml:space="preserve"> default false, </w:t>
        </w:r>
      </w:ins>
    </w:p>
    <w:p w14:paraId="1A87CC3E" w14:textId="0EBDA8CF" w:rsidR="00CD15C7" w:rsidRDefault="00CD15C7" w:rsidP="00CD15C7">
      <w:pPr>
        <w:spacing w:line="240" w:lineRule="auto"/>
        <w:rPr>
          <w:ins w:id="1362" w:author="Janneth Estefania Hoyos Rea" w:date="2021-09-30T07:40:00Z"/>
          <w:lang w:val="en-US"/>
        </w:rPr>
      </w:pPr>
      <w:ins w:id="1363" w:author="Janneth Estefania Hoyos Rea" w:date="2021-09-30T00:07:00Z">
        <w:r w:rsidRPr="00CD15C7">
          <w:rPr>
            <w:lang w:val="en-US"/>
          </w:rPr>
          <w:t xml:space="preserve">   </w:t>
        </w:r>
        <w:proofErr w:type="spellStart"/>
        <w:r w:rsidRPr="00CD15C7">
          <w:rPr>
            <w:lang w:val="en-US"/>
          </w:rPr>
          <w:t>IntervalloMinTraDosi</w:t>
        </w:r>
        <w:proofErr w:type="spellEnd"/>
        <w:r w:rsidRPr="00CD15C7">
          <w:rPr>
            <w:lang w:val="en-US"/>
          </w:rPr>
          <w:t xml:space="preserve"> interval day to </w:t>
        </w:r>
        <w:proofErr w:type="gramStart"/>
        <w:r w:rsidRPr="00CD15C7">
          <w:rPr>
            <w:lang w:val="en-US"/>
          </w:rPr>
          <w:t>second(</w:t>
        </w:r>
        <w:proofErr w:type="gramEnd"/>
        <w:r w:rsidRPr="00CD15C7">
          <w:rPr>
            <w:lang w:val="en-US"/>
          </w:rPr>
          <w:t>0),</w:t>
        </w:r>
      </w:ins>
    </w:p>
    <w:p w14:paraId="1D01B776" w14:textId="46392450" w:rsidR="009F0E39" w:rsidRPr="005D2D8F" w:rsidRDefault="009F0E39" w:rsidP="00CD15C7">
      <w:pPr>
        <w:spacing w:line="240" w:lineRule="auto"/>
        <w:rPr>
          <w:ins w:id="1364" w:author="Janneth Estefania Hoyos Rea" w:date="2021-09-30T00:07:00Z"/>
          <w:lang w:val="en-US"/>
        </w:rPr>
      </w:pPr>
      <w:ins w:id="1365" w:author="Janneth Estefania Hoyos Rea" w:date="2021-09-30T07:40:00Z">
        <w:r w:rsidRPr="00CD15C7">
          <w:rPr>
            <w:lang w:val="en-US"/>
          </w:rPr>
          <w:t xml:space="preserve">   </w:t>
        </w:r>
        <w:proofErr w:type="spellStart"/>
        <w:r w:rsidRPr="005D2D8F">
          <w:rPr>
            <w:lang w:val="en-US"/>
            <w:rPrChange w:id="1366" w:author="Janneth Estefania Hoyos Rea" w:date="2021-09-30T07:41:00Z">
              <w:rPr>
                <w:lang w:val="es-ES"/>
              </w:rPr>
            </w:rPrChange>
          </w:rPr>
          <w:t>Efficacia</w:t>
        </w:r>
        <w:proofErr w:type="spellEnd"/>
        <w:r w:rsidRPr="005D2D8F">
          <w:rPr>
            <w:lang w:val="en-US"/>
            <w:rPrChange w:id="1367" w:author="Janneth Estefania Hoyos Rea" w:date="2021-09-30T07:41:00Z">
              <w:rPr>
                <w:lang w:val="es-ES"/>
              </w:rPr>
            </w:rPrChange>
          </w:rPr>
          <w:t xml:space="preserve"> </w:t>
        </w:r>
        <w:proofErr w:type="spellStart"/>
        <w:r w:rsidRPr="005D2D8F">
          <w:rPr>
            <w:lang w:val="en-US"/>
            <w:rPrChange w:id="1368" w:author="Janneth Estefania Hoyos Rea" w:date="2021-09-30T07:41:00Z">
              <w:rPr>
                <w:lang w:val="es-ES"/>
              </w:rPr>
            </w:rPrChange>
          </w:rPr>
          <w:t>smallint</w:t>
        </w:r>
        <w:proofErr w:type="spellEnd"/>
        <w:r w:rsidRPr="005D2D8F">
          <w:rPr>
            <w:lang w:val="en-US"/>
            <w:rPrChange w:id="1369" w:author="Janneth Estefania Hoyos Rea" w:date="2021-09-30T07:41:00Z">
              <w:rPr>
                <w:lang w:val="es-ES"/>
              </w:rPr>
            </w:rPrChange>
          </w:rPr>
          <w:t xml:space="preserve"> not null,</w:t>
        </w:r>
      </w:ins>
    </w:p>
    <w:p w14:paraId="66B31ECB" w14:textId="77777777" w:rsidR="00CD15C7" w:rsidRPr="00CD15C7" w:rsidRDefault="00CD15C7" w:rsidP="00CD15C7">
      <w:pPr>
        <w:spacing w:line="240" w:lineRule="auto"/>
        <w:rPr>
          <w:ins w:id="1370" w:author="Janneth Estefania Hoyos Rea" w:date="2021-09-30T00:07:00Z"/>
          <w:lang w:val="en-US"/>
        </w:rPr>
      </w:pPr>
      <w:ins w:id="1371" w:author="Janneth Estefania Hoyos Rea" w:date="2021-09-30T00:07:00Z">
        <w:r w:rsidRPr="00CD15C7">
          <w:rPr>
            <w:lang w:val="en-US"/>
          </w:rPr>
          <w:t xml:space="preserve">   primary key (Nome)</w:t>
        </w:r>
      </w:ins>
    </w:p>
    <w:p w14:paraId="00B13B66" w14:textId="77777777" w:rsidR="00CD15C7" w:rsidRPr="00CD15C7" w:rsidRDefault="00CD15C7" w:rsidP="00CD15C7">
      <w:pPr>
        <w:spacing w:line="240" w:lineRule="auto"/>
        <w:rPr>
          <w:ins w:id="1372" w:author="Janneth Estefania Hoyos Rea" w:date="2021-09-30T00:07:00Z"/>
          <w:lang w:val="en-US"/>
        </w:rPr>
      </w:pPr>
      <w:ins w:id="1373" w:author="Janneth Estefania Hoyos Rea" w:date="2021-09-30T00:07:00Z">
        <w:r w:rsidRPr="00CD15C7">
          <w:rPr>
            <w:lang w:val="en-US"/>
          </w:rPr>
          <w:t>);</w:t>
        </w:r>
      </w:ins>
    </w:p>
    <w:p w14:paraId="28F6FE55" w14:textId="3A438A6C" w:rsidR="003E1F66" w:rsidRPr="00EA0443" w:rsidRDefault="003E1F66" w:rsidP="003E1F66">
      <w:pPr>
        <w:spacing w:line="240" w:lineRule="auto"/>
        <w:rPr>
          <w:ins w:id="1374" w:author="Janneth Estefania Hoyos Rea" w:date="2021-09-30T07:28:00Z"/>
          <w:lang w:val="en-US"/>
        </w:rPr>
      </w:pPr>
      <w:ins w:id="1375" w:author="Janneth Estefania Hoyos Rea" w:date="2021-09-30T07:28:00Z">
        <w:r w:rsidRPr="00EA0443">
          <w:rPr>
            <w:lang w:val="en-US"/>
          </w:rPr>
          <w:t>create table Accesso (</w:t>
        </w:r>
      </w:ins>
    </w:p>
    <w:p w14:paraId="2687B9A7" w14:textId="77777777" w:rsidR="003E1F66" w:rsidRPr="00C8265B" w:rsidRDefault="003E1F66" w:rsidP="003E1F66">
      <w:pPr>
        <w:spacing w:line="240" w:lineRule="auto"/>
        <w:rPr>
          <w:ins w:id="1376" w:author="Janneth Estefania Hoyos Rea" w:date="2021-09-30T07:28:00Z"/>
        </w:rPr>
      </w:pPr>
      <w:ins w:id="1377" w:author="Janneth Estefania Hoyos Rea" w:date="2021-09-30T07:28:00Z">
        <w:r w:rsidRPr="00EA0443">
          <w:rPr>
            <w:lang w:val="en-US"/>
          </w:rPr>
          <w:t xml:space="preserve">   </w:t>
        </w:r>
        <w:r w:rsidRPr="00C8265B">
          <w:t xml:space="preserve">Cittadino </w:t>
        </w:r>
        <w:proofErr w:type="spellStart"/>
        <w:proofErr w:type="gramStart"/>
        <w:r w:rsidRPr="00C8265B">
          <w:t>varchar</w:t>
        </w:r>
        <w:proofErr w:type="spellEnd"/>
        <w:r w:rsidRPr="00C8265B">
          <w:t>(</w:t>
        </w:r>
        <w:proofErr w:type="gramEnd"/>
        <w:r w:rsidRPr="00C8265B">
          <w:t>16),</w:t>
        </w:r>
      </w:ins>
    </w:p>
    <w:p w14:paraId="11031C84" w14:textId="1AE88082" w:rsidR="003E1F66" w:rsidRPr="00EA0443" w:rsidRDefault="003E1F66" w:rsidP="003E1F66">
      <w:pPr>
        <w:spacing w:line="240" w:lineRule="auto"/>
        <w:rPr>
          <w:ins w:id="1378" w:author="Janneth Estefania Hoyos Rea" w:date="2021-09-30T07:28:00Z"/>
        </w:rPr>
      </w:pPr>
      <w:ins w:id="1379" w:author="Janneth Estefania Hoyos Rea" w:date="2021-09-30T07:28:00Z">
        <w:r w:rsidRPr="00C8265B">
          <w:t xml:space="preserve">   </w:t>
        </w:r>
        <w:proofErr w:type="spellStart"/>
        <w:r w:rsidRPr="00EA0443">
          <w:t>NomeVaccino</w:t>
        </w:r>
      </w:ins>
      <w:proofErr w:type="spellEnd"/>
      <w:ins w:id="1380" w:author="Janneth Estefania Hoyos Rea" w:date="2021-09-30T07:29:00Z">
        <w:r w:rsidR="00EF6941" w:rsidRPr="00EA0443">
          <w:t xml:space="preserve"> </w:t>
        </w:r>
        <w:proofErr w:type="spellStart"/>
        <w:r w:rsidR="00EF6941" w:rsidRPr="00EA0443">
          <w:t>varchar</w:t>
        </w:r>
        <w:proofErr w:type="spellEnd"/>
        <w:r w:rsidR="00EF6941" w:rsidRPr="00EA0443">
          <w:t xml:space="preserve"> (10)</w:t>
        </w:r>
      </w:ins>
      <w:ins w:id="1381" w:author="Janneth Estefania Hoyos Rea" w:date="2021-09-30T07:28:00Z">
        <w:r w:rsidRPr="00EA0443">
          <w:t>,</w:t>
        </w:r>
      </w:ins>
    </w:p>
    <w:p w14:paraId="3F69AC4D" w14:textId="77777777" w:rsidR="003E1F66" w:rsidRPr="00EA0443" w:rsidRDefault="003E1F66" w:rsidP="003E1F66">
      <w:pPr>
        <w:spacing w:line="240" w:lineRule="auto"/>
        <w:rPr>
          <w:ins w:id="1382" w:author="Janneth Estefania Hoyos Rea" w:date="2021-09-30T07:28:00Z"/>
        </w:rPr>
      </w:pPr>
      <w:ins w:id="1383" w:author="Janneth Estefania Hoyos Rea" w:date="2021-09-30T07:28:00Z">
        <w:r w:rsidRPr="00EA0443">
          <w:t xml:space="preserve">   </w:t>
        </w:r>
        <w:proofErr w:type="spellStart"/>
        <w:r w:rsidRPr="00EA0443">
          <w:t>primary</w:t>
        </w:r>
        <w:proofErr w:type="spellEnd"/>
        <w:r w:rsidRPr="00EA0443">
          <w:t xml:space="preserve"> </w:t>
        </w:r>
        <w:proofErr w:type="spellStart"/>
        <w:r w:rsidRPr="00EA0443">
          <w:t>key</w:t>
        </w:r>
        <w:proofErr w:type="spellEnd"/>
        <w:r w:rsidRPr="00EA0443">
          <w:t xml:space="preserve"> (Cittadino),</w:t>
        </w:r>
      </w:ins>
    </w:p>
    <w:p w14:paraId="5403D03A" w14:textId="77777777" w:rsidR="003E1F66" w:rsidRPr="00EA0443" w:rsidRDefault="003E1F66" w:rsidP="003E1F66">
      <w:pPr>
        <w:spacing w:line="240" w:lineRule="auto"/>
        <w:rPr>
          <w:ins w:id="1384" w:author="Janneth Estefania Hoyos Rea" w:date="2021-09-30T07:28:00Z"/>
        </w:rPr>
      </w:pPr>
      <w:ins w:id="1385" w:author="Janneth Estefania Hoyos Rea" w:date="2021-09-30T07:28:00Z">
        <w:r w:rsidRPr="00EA0443">
          <w:t xml:space="preserve">   </w:t>
        </w:r>
        <w:proofErr w:type="spellStart"/>
        <w:r w:rsidRPr="00EA0443">
          <w:t>foreign</w:t>
        </w:r>
        <w:proofErr w:type="spellEnd"/>
        <w:r w:rsidRPr="00EA0443">
          <w:t xml:space="preserve"> </w:t>
        </w:r>
        <w:proofErr w:type="spellStart"/>
        <w:proofErr w:type="gramStart"/>
        <w:r w:rsidRPr="00EA0443">
          <w:t>key</w:t>
        </w:r>
        <w:proofErr w:type="spellEnd"/>
        <w:r w:rsidRPr="00EA0443">
          <w:t>(</w:t>
        </w:r>
        <w:proofErr w:type="gramEnd"/>
        <w:r w:rsidRPr="00EA0443">
          <w:t xml:space="preserve">Cittadino) </w:t>
        </w:r>
        <w:proofErr w:type="spellStart"/>
        <w:r w:rsidRPr="00EA0443">
          <w:t>references</w:t>
        </w:r>
        <w:proofErr w:type="spellEnd"/>
        <w:r w:rsidRPr="00EA0443">
          <w:t xml:space="preserve"> Cittadino(CF)</w:t>
        </w:r>
      </w:ins>
    </w:p>
    <w:p w14:paraId="31581B23" w14:textId="77777777" w:rsidR="003E1F66" w:rsidRPr="00EA0443" w:rsidRDefault="003E1F66" w:rsidP="003E1F66">
      <w:pPr>
        <w:spacing w:line="240" w:lineRule="auto"/>
        <w:rPr>
          <w:ins w:id="1386" w:author="Janneth Estefania Hoyos Rea" w:date="2021-09-30T07:28:00Z"/>
        </w:rPr>
      </w:pPr>
      <w:ins w:id="1387" w:author="Janneth Estefania Hoyos Rea" w:date="2021-09-30T07:28:00Z">
        <w:r w:rsidRPr="00EA0443">
          <w:tab/>
          <w:t xml:space="preserve">on delete </w:t>
        </w:r>
        <w:proofErr w:type="spellStart"/>
        <w:r w:rsidRPr="00EA0443">
          <w:t>cascade</w:t>
        </w:r>
        <w:proofErr w:type="spellEnd"/>
      </w:ins>
    </w:p>
    <w:p w14:paraId="1C15CDEE" w14:textId="5814D0A1" w:rsidR="003E1F66" w:rsidRPr="00EA0443" w:rsidRDefault="003E1F66" w:rsidP="003E1F66">
      <w:pPr>
        <w:spacing w:line="240" w:lineRule="auto"/>
        <w:rPr>
          <w:ins w:id="1388" w:author="Janneth Estefania Hoyos Rea" w:date="2021-09-30T07:29:00Z"/>
        </w:rPr>
      </w:pPr>
      <w:ins w:id="1389" w:author="Janneth Estefania Hoyos Rea" w:date="2021-09-30T07:28:00Z">
        <w:r w:rsidRPr="00EA0443">
          <w:tab/>
          <w:t xml:space="preserve">on update </w:t>
        </w:r>
        <w:proofErr w:type="spellStart"/>
        <w:r w:rsidRPr="00EA0443">
          <w:t>cascade</w:t>
        </w:r>
      </w:ins>
      <w:proofErr w:type="spellEnd"/>
      <w:ins w:id="1390" w:author="Janneth Estefania Hoyos Rea" w:date="2021-09-30T07:29:00Z">
        <w:r w:rsidR="00EF6941" w:rsidRPr="00EA0443">
          <w:t>,</w:t>
        </w:r>
      </w:ins>
    </w:p>
    <w:p w14:paraId="319489E1" w14:textId="7D6762E4" w:rsidR="00EF6941" w:rsidRPr="00EA0443" w:rsidRDefault="00EF6941" w:rsidP="00EF6941">
      <w:pPr>
        <w:spacing w:line="240" w:lineRule="auto"/>
        <w:rPr>
          <w:ins w:id="1391" w:author="Janneth Estefania Hoyos Rea" w:date="2021-09-30T07:29:00Z"/>
        </w:rPr>
      </w:pPr>
      <w:ins w:id="1392" w:author="Janneth Estefania Hoyos Rea" w:date="2021-09-30T07:29:00Z">
        <w:r w:rsidRPr="00EA0443">
          <w:t xml:space="preserve">  </w:t>
        </w:r>
        <w:proofErr w:type="spellStart"/>
        <w:r w:rsidRPr="00EA0443">
          <w:t>foreign</w:t>
        </w:r>
        <w:proofErr w:type="spellEnd"/>
        <w:r w:rsidRPr="00EA0443">
          <w:t xml:space="preserve"> </w:t>
        </w:r>
        <w:proofErr w:type="spellStart"/>
        <w:r w:rsidRPr="00EA0443">
          <w:t>key</w:t>
        </w:r>
        <w:proofErr w:type="spellEnd"/>
        <w:r w:rsidRPr="00EA0443">
          <w:t xml:space="preserve"> (</w:t>
        </w:r>
      </w:ins>
      <w:proofErr w:type="spellStart"/>
      <w:ins w:id="1393" w:author="Janneth Estefania Hoyos Rea" w:date="2021-09-30T08:38:00Z">
        <w:r w:rsidR="00C35860" w:rsidRPr="00EA0443">
          <w:t>Nome</w:t>
        </w:r>
      </w:ins>
      <w:ins w:id="1394" w:author="Janneth Estefania Hoyos Rea" w:date="2021-09-30T07:29:00Z">
        <w:r w:rsidRPr="00EA0443">
          <w:t>Vaccino</w:t>
        </w:r>
        <w:proofErr w:type="spellEnd"/>
        <w:r w:rsidRPr="00EA0443">
          <w:t xml:space="preserve">) </w:t>
        </w:r>
        <w:proofErr w:type="spellStart"/>
        <w:r w:rsidRPr="00EA0443">
          <w:t>references</w:t>
        </w:r>
        <w:proofErr w:type="spellEnd"/>
        <w:r w:rsidRPr="00EA0443">
          <w:t xml:space="preserve"> </w:t>
        </w:r>
        <w:proofErr w:type="spellStart"/>
        <w:proofErr w:type="gramStart"/>
        <w:r w:rsidRPr="00EA0443">
          <w:t>TipoVaccino</w:t>
        </w:r>
        <w:proofErr w:type="spellEnd"/>
        <w:r w:rsidRPr="00EA0443">
          <w:t>(</w:t>
        </w:r>
        <w:proofErr w:type="gramEnd"/>
        <w:r w:rsidRPr="00EA0443">
          <w:t>Nome)</w:t>
        </w:r>
      </w:ins>
    </w:p>
    <w:p w14:paraId="2A7A4AF7" w14:textId="77777777" w:rsidR="00EF6941" w:rsidRPr="00EA0443" w:rsidRDefault="00EF6941" w:rsidP="00EF6941">
      <w:pPr>
        <w:spacing w:line="240" w:lineRule="auto"/>
        <w:rPr>
          <w:ins w:id="1395" w:author="Janneth Estefania Hoyos Rea" w:date="2021-09-30T07:29:00Z"/>
        </w:rPr>
      </w:pPr>
      <w:ins w:id="1396" w:author="Janneth Estefania Hoyos Rea" w:date="2021-09-30T07:29:00Z">
        <w:r w:rsidRPr="00EA0443">
          <w:tab/>
          <w:t xml:space="preserve">on update </w:t>
        </w:r>
        <w:proofErr w:type="spellStart"/>
        <w:r w:rsidRPr="00EA0443">
          <w:t>cascade</w:t>
        </w:r>
        <w:proofErr w:type="spellEnd"/>
      </w:ins>
    </w:p>
    <w:p w14:paraId="309AB17C" w14:textId="77777777" w:rsidR="00EF6941" w:rsidRPr="00C8265B" w:rsidRDefault="00EF6941" w:rsidP="00EF6941">
      <w:pPr>
        <w:spacing w:line="240" w:lineRule="auto"/>
        <w:rPr>
          <w:ins w:id="1397" w:author="Janneth Estefania Hoyos Rea" w:date="2021-09-30T07:29:00Z"/>
        </w:rPr>
      </w:pPr>
      <w:ins w:id="1398" w:author="Janneth Estefania Hoyos Rea" w:date="2021-09-30T07:29:00Z">
        <w:r w:rsidRPr="00EA0443">
          <w:lastRenderedPageBreak/>
          <w:tab/>
        </w:r>
        <w:r w:rsidRPr="00C8265B">
          <w:t xml:space="preserve">on delete </w:t>
        </w:r>
        <w:proofErr w:type="spellStart"/>
        <w:r w:rsidRPr="00C8265B">
          <w:t>cascade</w:t>
        </w:r>
        <w:proofErr w:type="spellEnd"/>
      </w:ins>
    </w:p>
    <w:p w14:paraId="54158179" w14:textId="77777777" w:rsidR="00EF6941" w:rsidRPr="00EA0443" w:rsidRDefault="00EF6941" w:rsidP="003E1F66">
      <w:pPr>
        <w:spacing w:line="240" w:lineRule="auto"/>
        <w:rPr>
          <w:ins w:id="1399" w:author="Janneth Estefania Hoyos Rea" w:date="2021-09-30T07:28:00Z"/>
        </w:rPr>
      </w:pPr>
    </w:p>
    <w:p w14:paraId="0B89F07E" w14:textId="77777777" w:rsidR="003E1F66" w:rsidRPr="00EA0443" w:rsidRDefault="003E1F66" w:rsidP="003E1F66">
      <w:pPr>
        <w:spacing w:line="240" w:lineRule="auto"/>
        <w:rPr>
          <w:ins w:id="1400" w:author="Janneth Estefania Hoyos Rea" w:date="2021-09-30T07:28:00Z"/>
        </w:rPr>
      </w:pPr>
      <w:ins w:id="1401" w:author="Janneth Estefania Hoyos Rea" w:date="2021-09-30T07:28:00Z">
        <w:r w:rsidRPr="00EA0443">
          <w:t>);</w:t>
        </w:r>
      </w:ins>
    </w:p>
    <w:p w14:paraId="2A406FE1" w14:textId="77777777" w:rsidR="00CD15C7" w:rsidRPr="00EA0443" w:rsidRDefault="00CD15C7" w:rsidP="00CD15C7">
      <w:pPr>
        <w:spacing w:line="240" w:lineRule="auto"/>
        <w:rPr>
          <w:ins w:id="1402" w:author="Janneth Estefania Hoyos Rea" w:date="2021-09-30T00:07:00Z"/>
        </w:rPr>
      </w:pPr>
    </w:p>
    <w:p w14:paraId="0510CA95" w14:textId="77777777" w:rsidR="00CD15C7" w:rsidRPr="00EA0443" w:rsidRDefault="00CD15C7" w:rsidP="00CD15C7">
      <w:pPr>
        <w:spacing w:line="240" w:lineRule="auto"/>
        <w:rPr>
          <w:ins w:id="1403" w:author="Janneth Estefania Hoyos Rea" w:date="2021-09-30T00:07:00Z"/>
        </w:rPr>
      </w:pPr>
      <w:ins w:id="1404" w:author="Janneth Estefania Hoyos Rea" w:date="2021-09-30T00:07:00Z">
        <w:r w:rsidRPr="00EA0443">
          <w:t xml:space="preserve">create </w:t>
        </w:r>
        <w:proofErr w:type="spellStart"/>
        <w:r w:rsidRPr="00EA0443">
          <w:t>table</w:t>
        </w:r>
        <w:proofErr w:type="spellEnd"/>
        <w:r w:rsidRPr="00EA0443">
          <w:t xml:space="preserve"> </w:t>
        </w:r>
        <w:proofErr w:type="spellStart"/>
        <w:r w:rsidRPr="00EA0443">
          <w:t>CentroVaccinale</w:t>
        </w:r>
        <w:proofErr w:type="spellEnd"/>
      </w:ins>
    </w:p>
    <w:p w14:paraId="70386BD0" w14:textId="77777777" w:rsidR="00CD15C7" w:rsidRPr="00EA0443" w:rsidRDefault="00CD15C7" w:rsidP="00CD15C7">
      <w:pPr>
        <w:spacing w:line="240" w:lineRule="auto"/>
        <w:rPr>
          <w:ins w:id="1405" w:author="Janneth Estefania Hoyos Rea" w:date="2021-09-30T00:07:00Z"/>
          <w:lang w:val="es-ES"/>
        </w:rPr>
      </w:pPr>
      <w:ins w:id="1406" w:author="Janneth Estefania Hoyos Rea" w:date="2021-09-30T00:07:00Z">
        <w:r w:rsidRPr="00EA0443">
          <w:rPr>
            <w:lang w:val="es-ES"/>
          </w:rPr>
          <w:t xml:space="preserve">(ID </w:t>
        </w:r>
        <w:proofErr w:type="spellStart"/>
        <w:proofErr w:type="gramStart"/>
        <w:r w:rsidRPr="00EA0443">
          <w:rPr>
            <w:lang w:val="es-ES"/>
          </w:rPr>
          <w:t>varchar</w:t>
        </w:r>
        <w:proofErr w:type="spellEnd"/>
        <w:r w:rsidRPr="00EA0443">
          <w:rPr>
            <w:lang w:val="es-ES"/>
          </w:rPr>
          <w:t>(</w:t>
        </w:r>
        <w:proofErr w:type="gramEnd"/>
        <w:r w:rsidRPr="00EA0443">
          <w:rPr>
            <w:lang w:val="es-ES"/>
          </w:rPr>
          <w:t>3),</w:t>
        </w:r>
      </w:ins>
    </w:p>
    <w:p w14:paraId="3F8CFD2A" w14:textId="77777777" w:rsidR="00CD15C7" w:rsidRPr="00EA0443" w:rsidRDefault="00CD15C7" w:rsidP="00CD15C7">
      <w:pPr>
        <w:spacing w:line="240" w:lineRule="auto"/>
        <w:rPr>
          <w:ins w:id="1407" w:author="Janneth Estefania Hoyos Rea" w:date="2021-09-30T00:07:00Z"/>
          <w:lang w:val="es-ES"/>
        </w:rPr>
      </w:pPr>
      <w:proofErr w:type="spellStart"/>
      <w:ins w:id="1408" w:author="Janneth Estefania Hoyos Rea" w:date="2021-09-30T00:07:00Z">
        <w:r w:rsidRPr="00EA0443">
          <w:rPr>
            <w:lang w:val="es-ES"/>
          </w:rPr>
          <w:t>Via</w:t>
        </w:r>
        <w:proofErr w:type="spellEnd"/>
        <w:r w:rsidRPr="00EA0443">
          <w:rPr>
            <w:lang w:val="es-ES"/>
          </w:rPr>
          <w:t xml:space="preserve"> </w:t>
        </w:r>
        <w:proofErr w:type="spellStart"/>
        <w:proofErr w:type="gramStart"/>
        <w:r w:rsidRPr="00EA0443">
          <w:rPr>
            <w:lang w:val="es-ES"/>
          </w:rPr>
          <w:t>varchar</w:t>
        </w:r>
        <w:proofErr w:type="spellEnd"/>
        <w:r w:rsidRPr="00EA0443">
          <w:rPr>
            <w:lang w:val="es-ES"/>
          </w:rPr>
          <w:t>(</w:t>
        </w:r>
        <w:proofErr w:type="gramEnd"/>
        <w:r w:rsidRPr="00EA0443">
          <w:rPr>
            <w:lang w:val="es-ES"/>
          </w:rPr>
          <w:t xml:space="preserve">50), </w:t>
        </w:r>
      </w:ins>
    </w:p>
    <w:p w14:paraId="1ED91A63" w14:textId="77777777" w:rsidR="00CD15C7" w:rsidRPr="00EA0443" w:rsidRDefault="00CD15C7" w:rsidP="00CD15C7">
      <w:pPr>
        <w:spacing w:line="240" w:lineRule="auto"/>
        <w:rPr>
          <w:ins w:id="1409" w:author="Janneth Estefania Hoyos Rea" w:date="2021-09-30T00:07:00Z"/>
          <w:lang w:val="es-ES"/>
        </w:rPr>
      </w:pPr>
      <w:proofErr w:type="spellStart"/>
      <w:ins w:id="1410" w:author="Janneth Estefania Hoyos Rea" w:date="2021-09-30T00:07:00Z">
        <w:r w:rsidRPr="00EA0443">
          <w:rPr>
            <w:lang w:val="es-ES"/>
          </w:rPr>
          <w:t>NumeroCivico</w:t>
        </w:r>
        <w:proofErr w:type="spellEnd"/>
        <w:r w:rsidRPr="00EA0443">
          <w:rPr>
            <w:lang w:val="es-ES"/>
          </w:rPr>
          <w:t xml:space="preserve"> </w:t>
        </w:r>
        <w:proofErr w:type="spellStart"/>
        <w:r w:rsidRPr="00EA0443">
          <w:rPr>
            <w:lang w:val="es-ES"/>
          </w:rPr>
          <w:t>smallint</w:t>
        </w:r>
        <w:proofErr w:type="spellEnd"/>
        <w:r w:rsidRPr="00EA0443">
          <w:rPr>
            <w:lang w:val="es-ES"/>
          </w:rPr>
          <w:t>,</w:t>
        </w:r>
      </w:ins>
    </w:p>
    <w:p w14:paraId="09D6118C" w14:textId="77777777" w:rsidR="00CD15C7" w:rsidRPr="00EA0443" w:rsidRDefault="00CD15C7" w:rsidP="00CD15C7">
      <w:pPr>
        <w:spacing w:line="240" w:lineRule="auto"/>
        <w:rPr>
          <w:ins w:id="1411" w:author="Janneth Estefania Hoyos Rea" w:date="2021-09-30T00:07:00Z"/>
          <w:lang w:val="es-ES"/>
        </w:rPr>
      </w:pPr>
      <w:ins w:id="1412" w:author="Janneth Estefania Hoyos Rea" w:date="2021-09-30T00:07:00Z">
        <w:r w:rsidRPr="00EA0443">
          <w:rPr>
            <w:lang w:val="es-ES"/>
          </w:rPr>
          <w:t xml:space="preserve">CAP </w:t>
        </w:r>
        <w:proofErr w:type="spellStart"/>
        <w:proofErr w:type="gramStart"/>
        <w:r w:rsidRPr="00EA0443">
          <w:rPr>
            <w:lang w:val="es-ES"/>
          </w:rPr>
          <w:t>varchar</w:t>
        </w:r>
        <w:proofErr w:type="spellEnd"/>
        <w:r w:rsidRPr="00EA0443">
          <w:rPr>
            <w:lang w:val="es-ES"/>
          </w:rPr>
          <w:t>(</w:t>
        </w:r>
        <w:proofErr w:type="gramEnd"/>
        <w:r w:rsidRPr="00EA0443">
          <w:rPr>
            <w:lang w:val="es-ES"/>
          </w:rPr>
          <w:t>5),</w:t>
        </w:r>
      </w:ins>
    </w:p>
    <w:p w14:paraId="746BE992" w14:textId="77777777" w:rsidR="00CD15C7" w:rsidRPr="00CD15C7" w:rsidRDefault="00CD15C7" w:rsidP="00CD15C7">
      <w:pPr>
        <w:spacing w:line="240" w:lineRule="auto"/>
        <w:rPr>
          <w:ins w:id="1413" w:author="Janneth Estefania Hoyos Rea" w:date="2021-09-30T00:07:00Z"/>
          <w:lang w:val="en-US"/>
        </w:rPr>
      </w:pPr>
      <w:proofErr w:type="spellStart"/>
      <w:ins w:id="1414" w:author="Janneth Estefania Hoyos Rea" w:date="2021-09-30T00:07:00Z">
        <w:r w:rsidRPr="00CD15C7">
          <w:rPr>
            <w:lang w:val="en-US"/>
          </w:rPr>
          <w:t>Città</w:t>
        </w:r>
        <w:proofErr w:type="spellEnd"/>
        <w:r w:rsidRPr="00CD15C7">
          <w:rPr>
            <w:lang w:val="en-US"/>
          </w:rPr>
          <w:t xml:space="preserve"> </w:t>
        </w:r>
        <w:proofErr w:type="gramStart"/>
        <w:r w:rsidRPr="00CD15C7">
          <w:rPr>
            <w:lang w:val="en-US"/>
          </w:rPr>
          <w:t>varchar(</w:t>
        </w:r>
        <w:proofErr w:type="gramEnd"/>
        <w:r w:rsidRPr="00CD15C7">
          <w:rPr>
            <w:lang w:val="en-US"/>
          </w:rPr>
          <w:t>25),</w:t>
        </w:r>
      </w:ins>
    </w:p>
    <w:p w14:paraId="6AEC6B57" w14:textId="77777777" w:rsidR="00CD15C7" w:rsidRPr="00CD15C7" w:rsidRDefault="00CD15C7" w:rsidP="00CD15C7">
      <w:pPr>
        <w:spacing w:line="240" w:lineRule="auto"/>
        <w:rPr>
          <w:ins w:id="1415" w:author="Janneth Estefania Hoyos Rea" w:date="2021-09-30T00:07:00Z"/>
          <w:lang w:val="en-US"/>
        </w:rPr>
      </w:pPr>
      <w:ins w:id="1416" w:author="Janneth Estefania Hoyos Rea" w:date="2021-09-30T00:07:00Z">
        <w:r w:rsidRPr="00CD15C7">
          <w:rPr>
            <w:lang w:val="en-US"/>
          </w:rPr>
          <w:t>primary key (ID),</w:t>
        </w:r>
      </w:ins>
    </w:p>
    <w:p w14:paraId="0ADED8A0" w14:textId="77777777" w:rsidR="00CD15C7" w:rsidRPr="00CD15C7" w:rsidRDefault="00CD15C7" w:rsidP="00CD15C7">
      <w:pPr>
        <w:spacing w:line="240" w:lineRule="auto"/>
        <w:rPr>
          <w:ins w:id="1417" w:author="Janneth Estefania Hoyos Rea" w:date="2021-09-30T00:07:00Z"/>
          <w:lang w:val="en-US"/>
        </w:rPr>
      </w:pPr>
      <w:ins w:id="1418" w:author="Janneth Estefania Hoyos Rea" w:date="2021-09-30T00:07:00Z">
        <w:r w:rsidRPr="00CD15C7">
          <w:rPr>
            <w:lang w:val="en-US"/>
          </w:rPr>
          <w:t xml:space="preserve"> foreign key (</w:t>
        </w:r>
        <w:proofErr w:type="spellStart"/>
        <w:r w:rsidRPr="00CD15C7">
          <w:rPr>
            <w:lang w:val="en-US"/>
          </w:rPr>
          <w:t>Città</w:t>
        </w:r>
        <w:proofErr w:type="spellEnd"/>
        <w:r w:rsidRPr="00CD15C7">
          <w:rPr>
            <w:lang w:val="en-US"/>
          </w:rPr>
          <w:t xml:space="preserve">) references </w:t>
        </w:r>
        <w:proofErr w:type="spellStart"/>
        <w:proofErr w:type="gramStart"/>
        <w:r w:rsidRPr="00CD15C7">
          <w:rPr>
            <w:lang w:val="en-US"/>
          </w:rPr>
          <w:t>Città</w:t>
        </w:r>
        <w:proofErr w:type="spellEnd"/>
        <w:r w:rsidRPr="00CD15C7">
          <w:rPr>
            <w:lang w:val="en-US"/>
          </w:rPr>
          <w:t>(</w:t>
        </w:r>
        <w:proofErr w:type="gramEnd"/>
        <w:r w:rsidRPr="00CD15C7">
          <w:rPr>
            <w:lang w:val="en-US"/>
          </w:rPr>
          <w:t>Nome)</w:t>
        </w:r>
      </w:ins>
    </w:p>
    <w:p w14:paraId="22293AE2" w14:textId="77777777" w:rsidR="00CD15C7" w:rsidRPr="00FB2FEB" w:rsidRDefault="00CD15C7" w:rsidP="00CD15C7">
      <w:pPr>
        <w:spacing w:line="240" w:lineRule="auto"/>
        <w:rPr>
          <w:ins w:id="1419" w:author="Janneth Estefania Hoyos Rea" w:date="2021-09-30T00:07:00Z"/>
          <w:rPrChange w:id="1420" w:author="Janneth Estefania Hoyos Rea" w:date="2021-09-30T06:18:00Z">
            <w:rPr>
              <w:ins w:id="1421" w:author="Janneth Estefania Hoyos Rea" w:date="2021-09-30T00:07:00Z"/>
              <w:lang w:val="en-US"/>
            </w:rPr>
          </w:rPrChange>
        </w:rPr>
      </w:pPr>
      <w:ins w:id="1422" w:author="Janneth Estefania Hoyos Rea" w:date="2021-09-30T00:07:00Z">
        <w:r w:rsidRPr="00FB2FEB">
          <w:rPr>
            <w:rPrChange w:id="1423" w:author="Janneth Estefania Hoyos Rea" w:date="2021-09-30T06:18:00Z">
              <w:rPr>
                <w:lang w:val="en-US"/>
              </w:rPr>
            </w:rPrChange>
          </w:rPr>
          <w:t>);</w:t>
        </w:r>
      </w:ins>
    </w:p>
    <w:p w14:paraId="22C4B1E4" w14:textId="77777777" w:rsidR="00CD15C7" w:rsidRPr="00FB2FEB" w:rsidRDefault="00CD15C7" w:rsidP="00CD15C7">
      <w:pPr>
        <w:spacing w:line="240" w:lineRule="auto"/>
        <w:rPr>
          <w:ins w:id="1424" w:author="Janneth Estefania Hoyos Rea" w:date="2021-09-30T00:07:00Z"/>
          <w:rPrChange w:id="1425" w:author="Janneth Estefania Hoyos Rea" w:date="2021-09-30T06:18:00Z">
            <w:rPr>
              <w:ins w:id="1426" w:author="Janneth Estefania Hoyos Rea" w:date="2021-09-30T00:07:00Z"/>
              <w:lang w:val="en-US"/>
            </w:rPr>
          </w:rPrChange>
        </w:rPr>
      </w:pPr>
    </w:p>
    <w:p w14:paraId="6EE93DBC" w14:textId="77777777" w:rsidR="00CD15C7" w:rsidRPr="00CD15C7" w:rsidRDefault="00CD15C7" w:rsidP="00CD15C7">
      <w:pPr>
        <w:spacing w:line="240" w:lineRule="auto"/>
        <w:rPr>
          <w:ins w:id="1427" w:author="Janneth Estefania Hoyos Rea" w:date="2021-09-30T00:07:00Z"/>
          <w:rPrChange w:id="1428" w:author="Janneth Estefania Hoyos Rea" w:date="2021-09-30T00:07:00Z">
            <w:rPr>
              <w:ins w:id="1429" w:author="Janneth Estefania Hoyos Rea" w:date="2021-09-30T00:07:00Z"/>
              <w:lang w:val="en-US"/>
            </w:rPr>
          </w:rPrChange>
        </w:rPr>
      </w:pPr>
      <w:ins w:id="1430" w:author="Janneth Estefania Hoyos Rea" w:date="2021-09-30T00:07:00Z">
        <w:r w:rsidRPr="00CD15C7">
          <w:rPr>
            <w:rPrChange w:id="1431" w:author="Janneth Estefania Hoyos Rea" w:date="2021-09-30T00:07:00Z">
              <w:rPr>
                <w:lang w:val="en-US"/>
              </w:rPr>
            </w:rPrChange>
          </w:rPr>
          <w:t xml:space="preserve">create </w:t>
        </w:r>
        <w:proofErr w:type="spellStart"/>
        <w:r w:rsidRPr="00CD15C7">
          <w:rPr>
            <w:rPrChange w:id="1432" w:author="Janneth Estefania Hoyos Rea" w:date="2021-09-30T00:07:00Z">
              <w:rPr>
                <w:lang w:val="en-US"/>
              </w:rPr>
            </w:rPrChange>
          </w:rPr>
          <w:t>table</w:t>
        </w:r>
        <w:proofErr w:type="spellEnd"/>
        <w:r w:rsidRPr="00CD15C7">
          <w:rPr>
            <w:rPrChange w:id="1433" w:author="Janneth Estefania Hoyos Rea" w:date="2021-09-30T00:07:00Z">
              <w:rPr>
                <w:lang w:val="en-US"/>
              </w:rPr>
            </w:rPrChange>
          </w:rPr>
          <w:t xml:space="preserve"> Convocazione (</w:t>
        </w:r>
      </w:ins>
    </w:p>
    <w:p w14:paraId="04F24133" w14:textId="77777777" w:rsidR="00CD15C7" w:rsidRPr="00CD15C7" w:rsidRDefault="00CD15C7" w:rsidP="00CD15C7">
      <w:pPr>
        <w:spacing w:line="240" w:lineRule="auto"/>
        <w:rPr>
          <w:ins w:id="1434" w:author="Janneth Estefania Hoyos Rea" w:date="2021-09-30T00:07:00Z"/>
          <w:rPrChange w:id="1435" w:author="Janneth Estefania Hoyos Rea" w:date="2021-09-30T00:07:00Z">
            <w:rPr>
              <w:ins w:id="1436" w:author="Janneth Estefania Hoyos Rea" w:date="2021-09-30T00:07:00Z"/>
              <w:lang w:val="en-US"/>
            </w:rPr>
          </w:rPrChange>
        </w:rPr>
      </w:pPr>
      <w:ins w:id="1437" w:author="Janneth Estefania Hoyos Rea" w:date="2021-09-30T00:07:00Z">
        <w:r w:rsidRPr="00CD15C7">
          <w:rPr>
            <w:rPrChange w:id="1438" w:author="Janneth Estefania Hoyos Rea" w:date="2021-09-30T00:07:00Z">
              <w:rPr>
                <w:lang w:val="en-US"/>
              </w:rPr>
            </w:rPrChange>
          </w:rPr>
          <w:t xml:space="preserve">Cittadino </w:t>
        </w:r>
        <w:proofErr w:type="spellStart"/>
        <w:proofErr w:type="gramStart"/>
        <w:r w:rsidRPr="00CD15C7">
          <w:rPr>
            <w:rPrChange w:id="1439" w:author="Janneth Estefania Hoyos Rea" w:date="2021-09-30T00:07:00Z">
              <w:rPr>
                <w:lang w:val="en-US"/>
              </w:rPr>
            </w:rPrChange>
          </w:rPr>
          <w:t>varchar</w:t>
        </w:r>
        <w:proofErr w:type="spellEnd"/>
        <w:r w:rsidRPr="00CD15C7">
          <w:rPr>
            <w:rPrChange w:id="1440" w:author="Janneth Estefania Hoyos Rea" w:date="2021-09-30T00:07:00Z">
              <w:rPr>
                <w:lang w:val="en-US"/>
              </w:rPr>
            </w:rPrChange>
          </w:rPr>
          <w:t>(</w:t>
        </w:r>
        <w:proofErr w:type="gramEnd"/>
        <w:r w:rsidRPr="00CD15C7">
          <w:rPr>
            <w:rPrChange w:id="1441" w:author="Janneth Estefania Hoyos Rea" w:date="2021-09-30T00:07:00Z">
              <w:rPr>
                <w:lang w:val="en-US"/>
              </w:rPr>
            </w:rPrChange>
          </w:rPr>
          <w:t>16),</w:t>
        </w:r>
      </w:ins>
    </w:p>
    <w:p w14:paraId="5CBBE438" w14:textId="77777777" w:rsidR="00CD15C7" w:rsidRPr="00CD15C7" w:rsidRDefault="00CD15C7" w:rsidP="00CD15C7">
      <w:pPr>
        <w:spacing w:line="240" w:lineRule="auto"/>
        <w:rPr>
          <w:ins w:id="1442" w:author="Janneth Estefania Hoyos Rea" w:date="2021-09-30T00:07:00Z"/>
          <w:rPrChange w:id="1443" w:author="Janneth Estefania Hoyos Rea" w:date="2021-09-30T00:07:00Z">
            <w:rPr>
              <w:ins w:id="1444" w:author="Janneth Estefania Hoyos Rea" w:date="2021-09-30T00:07:00Z"/>
              <w:lang w:val="en-US"/>
            </w:rPr>
          </w:rPrChange>
        </w:rPr>
      </w:pPr>
      <w:proofErr w:type="spellStart"/>
      <w:ins w:id="1445" w:author="Janneth Estefania Hoyos Rea" w:date="2021-09-30T00:07:00Z">
        <w:r w:rsidRPr="00CD15C7">
          <w:rPr>
            <w:rPrChange w:id="1446" w:author="Janneth Estefania Hoyos Rea" w:date="2021-09-30T00:07:00Z">
              <w:rPr>
                <w:lang w:val="en-US"/>
              </w:rPr>
            </w:rPrChange>
          </w:rPr>
          <w:t>TipoVaccino</w:t>
        </w:r>
        <w:proofErr w:type="spellEnd"/>
        <w:r w:rsidRPr="00CD15C7">
          <w:rPr>
            <w:rPrChange w:id="1447" w:author="Janneth Estefania Hoyos Rea" w:date="2021-09-30T00:07:00Z">
              <w:rPr>
                <w:lang w:val="en-US"/>
              </w:rPr>
            </w:rPrChange>
          </w:rPr>
          <w:t xml:space="preserve"> </w:t>
        </w:r>
        <w:proofErr w:type="spellStart"/>
        <w:proofErr w:type="gramStart"/>
        <w:r w:rsidRPr="00CD15C7">
          <w:rPr>
            <w:rPrChange w:id="1448" w:author="Janneth Estefania Hoyos Rea" w:date="2021-09-30T00:07:00Z">
              <w:rPr>
                <w:lang w:val="en-US"/>
              </w:rPr>
            </w:rPrChange>
          </w:rPr>
          <w:t>varchar</w:t>
        </w:r>
        <w:proofErr w:type="spellEnd"/>
        <w:r w:rsidRPr="00CD15C7">
          <w:rPr>
            <w:rPrChange w:id="1449" w:author="Janneth Estefania Hoyos Rea" w:date="2021-09-30T00:07:00Z">
              <w:rPr>
                <w:lang w:val="en-US"/>
              </w:rPr>
            </w:rPrChange>
          </w:rPr>
          <w:t>(</w:t>
        </w:r>
        <w:proofErr w:type="gramEnd"/>
        <w:r w:rsidRPr="00CD15C7">
          <w:rPr>
            <w:rPrChange w:id="1450" w:author="Janneth Estefania Hoyos Rea" w:date="2021-09-30T00:07:00Z">
              <w:rPr>
                <w:lang w:val="en-US"/>
              </w:rPr>
            </w:rPrChange>
          </w:rPr>
          <w:t xml:space="preserve">10), </w:t>
        </w:r>
      </w:ins>
    </w:p>
    <w:p w14:paraId="2F2F1601" w14:textId="77777777" w:rsidR="00CD15C7" w:rsidRPr="00CD15C7" w:rsidRDefault="00CD15C7" w:rsidP="00CD15C7">
      <w:pPr>
        <w:spacing w:line="240" w:lineRule="auto"/>
        <w:rPr>
          <w:ins w:id="1451" w:author="Janneth Estefania Hoyos Rea" w:date="2021-09-30T00:07:00Z"/>
          <w:rPrChange w:id="1452" w:author="Janneth Estefania Hoyos Rea" w:date="2021-09-30T00:07:00Z">
            <w:rPr>
              <w:ins w:id="1453" w:author="Janneth Estefania Hoyos Rea" w:date="2021-09-30T00:07:00Z"/>
              <w:lang w:val="en-US"/>
            </w:rPr>
          </w:rPrChange>
        </w:rPr>
      </w:pPr>
      <w:proofErr w:type="spellStart"/>
      <w:ins w:id="1454" w:author="Janneth Estefania Hoyos Rea" w:date="2021-09-30T00:07:00Z">
        <w:r w:rsidRPr="00CD15C7">
          <w:rPr>
            <w:rPrChange w:id="1455" w:author="Janneth Estefania Hoyos Rea" w:date="2021-09-30T00:07:00Z">
              <w:rPr>
                <w:lang w:val="en-US"/>
              </w:rPr>
            </w:rPrChange>
          </w:rPr>
          <w:t>CentroVaccinale</w:t>
        </w:r>
        <w:proofErr w:type="spellEnd"/>
        <w:r w:rsidRPr="00CD15C7">
          <w:rPr>
            <w:rPrChange w:id="1456" w:author="Janneth Estefania Hoyos Rea" w:date="2021-09-30T00:07:00Z">
              <w:rPr>
                <w:lang w:val="en-US"/>
              </w:rPr>
            </w:rPrChange>
          </w:rPr>
          <w:t xml:space="preserve"> </w:t>
        </w:r>
        <w:proofErr w:type="spellStart"/>
        <w:proofErr w:type="gramStart"/>
        <w:r w:rsidRPr="00CD15C7">
          <w:rPr>
            <w:rPrChange w:id="1457" w:author="Janneth Estefania Hoyos Rea" w:date="2021-09-30T00:07:00Z">
              <w:rPr>
                <w:lang w:val="en-US"/>
              </w:rPr>
            </w:rPrChange>
          </w:rPr>
          <w:t>varchar</w:t>
        </w:r>
        <w:proofErr w:type="spellEnd"/>
        <w:r w:rsidRPr="00CD15C7">
          <w:rPr>
            <w:rPrChange w:id="1458" w:author="Janneth Estefania Hoyos Rea" w:date="2021-09-30T00:07:00Z">
              <w:rPr>
                <w:lang w:val="en-US"/>
              </w:rPr>
            </w:rPrChange>
          </w:rPr>
          <w:t>(</w:t>
        </w:r>
        <w:proofErr w:type="gramEnd"/>
        <w:r w:rsidRPr="00CD15C7">
          <w:rPr>
            <w:rPrChange w:id="1459" w:author="Janneth Estefania Hoyos Rea" w:date="2021-09-30T00:07:00Z">
              <w:rPr>
                <w:lang w:val="en-US"/>
              </w:rPr>
            </w:rPrChange>
          </w:rPr>
          <w:t xml:space="preserve">3), </w:t>
        </w:r>
      </w:ins>
    </w:p>
    <w:p w14:paraId="3C6C0027" w14:textId="77777777" w:rsidR="00CD15C7" w:rsidRPr="00CD15C7" w:rsidRDefault="00CD15C7" w:rsidP="00CD15C7">
      <w:pPr>
        <w:spacing w:line="240" w:lineRule="auto"/>
        <w:rPr>
          <w:ins w:id="1460" w:author="Janneth Estefania Hoyos Rea" w:date="2021-09-30T00:07:00Z"/>
          <w:rPrChange w:id="1461" w:author="Janneth Estefania Hoyos Rea" w:date="2021-09-30T00:07:00Z">
            <w:rPr>
              <w:ins w:id="1462" w:author="Janneth Estefania Hoyos Rea" w:date="2021-09-30T00:07:00Z"/>
              <w:lang w:val="en-US"/>
            </w:rPr>
          </w:rPrChange>
        </w:rPr>
      </w:pPr>
      <w:proofErr w:type="spellStart"/>
      <w:ins w:id="1463" w:author="Janneth Estefania Hoyos Rea" w:date="2021-09-30T00:07:00Z">
        <w:r w:rsidRPr="00CD15C7">
          <w:rPr>
            <w:rPrChange w:id="1464" w:author="Janneth Estefania Hoyos Rea" w:date="2021-09-30T00:07:00Z">
              <w:rPr>
                <w:lang w:val="en-US"/>
              </w:rPr>
            </w:rPrChange>
          </w:rPr>
          <w:t>primary</w:t>
        </w:r>
        <w:proofErr w:type="spellEnd"/>
        <w:r w:rsidRPr="00CD15C7">
          <w:rPr>
            <w:rPrChange w:id="1465" w:author="Janneth Estefania Hoyos Rea" w:date="2021-09-30T00:07:00Z">
              <w:rPr>
                <w:lang w:val="en-US"/>
              </w:rPr>
            </w:rPrChange>
          </w:rPr>
          <w:t xml:space="preserve"> </w:t>
        </w:r>
        <w:proofErr w:type="spellStart"/>
        <w:r w:rsidRPr="00CD15C7">
          <w:rPr>
            <w:rPrChange w:id="1466" w:author="Janneth Estefania Hoyos Rea" w:date="2021-09-30T00:07:00Z">
              <w:rPr>
                <w:lang w:val="en-US"/>
              </w:rPr>
            </w:rPrChange>
          </w:rPr>
          <w:t>key</w:t>
        </w:r>
        <w:proofErr w:type="spellEnd"/>
        <w:r w:rsidRPr="00CD15C7">
          <w:rPr>
            <w:rPrChange w:id="1467" w:author="Janneth Estefania Hoyos Rea" w:date="2021-09-30T00:07:00Z">
              <w:rPr>
                <w:lang w:val="en-US"/>
              </w:rPr>
            </w:rPrChange>
          </w:rPr>
          <w:t xml:space="preserve"> (Cittadino),</w:t>
        </w:r>
      </w:ins>
    </w:p>
    <w:p w14:paraId="164E9F34" w14:textId="77777777" w:rsidR="00CD15C7" w:rsidRPr="00FB2FEB" w:rsidRDefault="00CD15C7" w:rsidP="00CD15C7">
      <w:pPr>
        <w:spacing w:line="240" w:lineRule="auto"/>
        <w:rPr>
          <w:ins w:id="1468" w:author="Janneth Estefania Hoyos Rea" w:date="2021-09-30T00:07:00Z"/>
          <w:rPrChange w:id="1469" w:author="Janneth Estefania Hoyos Rea" w:date="2021-09-30T06:18:00Z">
            <w:rPr>
              <w:ins w:id="1470" w:author="Janneth Estefania Hoyos Rea" w:date="2021-09-30T00:07:00Z"/>
              <w:lang w:val="en-US"/>
            </w:rPr>
          </w:rPrChange>
        </w:rPr>
      </w:pPr>
      <w:proofErr w:type="spellStart"/>
      <w:ins w:id="1471" w:author="Janneth Estefania Hoyos Rea" w:date="2021-09-30T00:07:00Z">
        <w:r w:rsidRPr="00FB2FEB">
          <w:rPr>
            <w:rPrChange w:id="1472" w:author="Janneth Estefania Hoyos Rea" w:date="2021-09-30T06:18:00Z">
              <w:rPr>
                <w:lang w:val="en-US"/>
              </w:rPr>
            </w:rPrChange>
          </w:rPr>
          <w:t>foreign</w:t>
        </w:r>
        <w:proofErr w:type="spellEnd"/>
        <w:r w:rsidRPr="00FB2FEB">
          <w:rPr>
            <w:rPrChange w:id="1473" w:author="Janneth Estefania Hoyos Rea" w:date="2021-09-30T06:18:00Z">
              <w:rPr>
                <w:lang w:val="en-US"/>
              </w:rPr>
            </w:rPrChange>
          </w:rPr>
          <w:t xml:space="preserve"> </w:t>
        </w:r>
        <w:proofErr w:type="spellStart"/>
        <w:r w:rsidRPr="00FB2FEB">
          <w:rPr>
            <w:rPrChange w:id="1474" w:author="Janneth Estefania Hoyos Rea" w:date="2021-09-30T06:18:00Z">
              <w:rPr>
                <w:lang w:val="en-US"/>
              </w:rPr>
            </w:rPrChange>
          </w:rPr>
          <w:t>key</w:t>
        </w:r>
        <w:proofErr w:type="spellEnd"/>
        <w:r w:rsidRPr="00FB2FEB">
          <w:rPr>
            <w:rPrChange w:id="1475" w:author="Janneth Estefania Hoyos Rea" w:date="2021-09-30T06:18:00Z">
              <w:rPr>
                <w:lang w:val="en-US"/>
              </w:rPr>
            </w:rPrChange>
          </w:rPr>
          <w:t xml:space="preserve"> (Cittadino) </w:t>
        </w:r>
        <w:proofErr w:type="spellStart"/>
        <w:r w:rsidRPr="00FB2FEB">
          <w:rPr>
            <w:rPrChange w:id="1476" w:author="Janneth Estefania Hoyos Rea" w:date="2021-09-30T06:18:00Z">
              <w:rPr>
                <w:lang w:val="en-US"/>
              </w:rPr>
            </w:rPrChange>
          </w:rPr>
          <w:t>references</w:t>
        </w:r>
        <w:proofErr w:type="spellEnd"/>
        <w:r w:rsidRPr="00FB2FEB">
          <w:rPr>
            <w:rPrChange w:id="1477" w:author="Janneth Estefania Hoyos Rea" w:date="2021-09-30T06:18:00Z">
              <w:rPr>
                <w:lang w:val="en-US"/>
              </w:rPr>
            </w:rPrChange>
          </w:rPr>
          <w:t xml:space="preserve"> </w:t>
        </w:r>
        <w:proofErr w:type="gramStart"/>
        <w:r w:rsidRPr="00FB2FEB">
          <w:rPr>
            <w:rPrChange w:id="1478" w:author="Janneth Estefania Hoyos Rea" w:date="2021-09-30T06:18:00Z">
              <w:rPr>
                <w:lang w:val="en-US"/>
              </w:rPr>
            </w:rPrChange>
          </w:rPr>
          <w:t>Cittadino(</w:t>
        </w:r>
        <w:proofErr w:type="gramEnd"/>
        <w:r w:rsidRPr="00FB2FEB">
          <w:rPr>
            <w:rPrChange w:id="1479" w:author="Janneth Estefania Hoyos Rea" w:date="2021-09-30T06:18:00Z">
              <w:rPr>
                <w:lang w:val="en-US"/>
              </w:rPr>
            </w:rPrChange>
          </w:rPr>
          <w:t>CF)</w:t>
        </w:r>
      </w:ins>
    </w:p>
    <w:p w14:paraId="613E48DC" w14:textId="77777777" w:rsidR="00CD15C7" w:rsidRPr="00FB2FEB" w:rsidRDefault="00CD15C7" w:rsidP="00CD15C7">
      <w:pPr>
        <w:spacing w:line="240" w:lineRule="auto"/>
        <w:rPr>
          <w:ins w:id="1480" w:author="Janneth Estefania Hoyos Rea" w:date="2021-09-30T00:07:00Z"/>
          <w:rPrChange w:id="1481" w:author="Janneth Estefania Hoyos Rea" w:date="2021-09-30T06:18:00Z">
            <w:rPr>
              <w:ins w:id="1482" w:author="Janneth Estefania Hoyos Rea" w:date="2021-09-30T00:07:00Z"/>
              <w:lang w:val="en-US"/>
            </w:rPr>
          </w:rPrChange>
        </w:rPr>
      </w:pPr>
      <w:ins w:id="1483" w:author="Janneth Estefania Hoyos Rea" w:date="2021-09-30T00:07:00Z">
        <w:r w:rsidRPr="00FB2FEB">
          <w:rPr>
            <w:rPrChange w:id="1484" w:author="Janneth Estefania Hoyos Rea" w:date="2021-09-30T06:18:00Z">
              <w:rPr>
                <w:lang w:val="en-US"/>
              </w:rPr>
            </w:rPrChange>
          </w:rPr>
          <w:tab/>
          <w:t xml:space="preserve">on delete </w:t>
        </w:r>
        <w:proofErr w:type="spellStart"/>
        <w:r w:rsidRPr="00FB2FEB">
          <w:rPr>
            <w:rPrChange w:id="1485" w:author="Janneth Estefania Hoyos Rea" w:date="2021-09-30T06:18:00Z">
              <w:rPr>
                <w:lang w:val="en-US"/>
              </w:rPr>
            </w:rPrChange>
          </w:rPr>
          <w:t>cascade</w:t>
        </w:r>
        <w:proofErr w:type="spellEnd"/>
      </w:ins>
    </w:p>
    <w:p w14:paraId="2D7DF7E4" w14:textId="77777777" w:rsidR="00CD15C7" w:rsidRPr="00FB2FEB" w:rsidRDefault="00CD15C7" w:rsidP="00CD15C7">
      <w:pPr>
        <w:spacing w:line="240" w:lineRule="auto"/>
        <w:rPr>
          <w:ins w:id="1486" w:author="Janneth Estefania Hoyos Rea" w:date="2021-09-30T00:07:00Z"/>
          <w:rPrChange w:id="1487" w:author="Janneth Estefania Hoyos Rea" w:date="2021-09-30T06:18:00Z">
            <w:rPr>
              <w:ins w:id="1488" w:author="Janneth Estefania Hoyos Rea" w:date="2021-09-30T00:07:00Z"/>
              <w:lang w:val="en-US"/>
            </w:rPr>
          </w:rPrChange>
        </w:rPr>
      </w:pPr>
      <w:ins w:id="1489" w:author="Janneth Estefania Hoyos Rea" w:date="2021-09-30T00:07:00Z">
        <w:r w:rsidRPr="00FB2FEB">
          <w:rPr>
            <w:rPrChange w:id="1490" w:author="Janneth Estefania Hoyos Rea" w:date="2021-09-30T06:18:00Z">
              <w:rPr>
                <w:lang w:val="en-US"/>
              </w:rPr>
            </w:rPrChange>
          </w:rPr>
          <w:tab/>
          <w:t xml:space="preserve">on update </w:t>
        </w:r>
        <w:proofErr w:type="spellStart"/>
        <w:r w:rsidRPr="00FB2FEB">
          <w:rPr>
            <w:rPrChange w:id="1491" w:author="Janneth Estefania Hoyos Rea" w:date="2021-09-30T06:18:00Z">
              <w:rPr>
                <w:lang w:val="en-US"/>
              </w:rPr>
            </w:rPrChange>
          </w:rPr>
          <w:t>cascade</w:t>
        </w:r>
        <w:proofErr w:type="spellEnd"/>
        <w:r w:rsidRPr="00FB2FEB">
          <w:rPr>
            <w:rPrChange w:id="1492" w:author="Janneth Estefania Hoyos Rea" w:date="2021-09-30T06:18:00Z">
              <w:rPr>
                <w:lang w:val="en-US"/>
              </w:rPr>
            </w:rPrChange>
          </w:rPr>
          <w:t>,</w:t>
        </w:r>
      </w:ins>
    </w:p>
    <w:p w14:paraId="549BA2BE" w14:textId="77777777" w:rsidR="00CD15C7" w:rsidRPr="00FB2FEB" w:rsidRDefault="00CD15C7" w:rsidP="00CD15C7">
      <w:pPr>
        <w:spacing w:line="240" w:lineRule="auto"/>
        <w:rPr>
          <w:ins w:id="1493" w:author="Janneth Estefania Hoyos Rea" w:date="2021-09-30T00:07:00Z"/>
          <w:rPrChange w:id="1494" w:author="Janneth Estefania Hoyos Rea" w:date="2021-09-30T06:18:00Z">
            <w:rPr>
              <w:ins w:id="1495" w:author="Janneth Estefania Hoyos Rea" w:date="2021-09-30T00:07:00Z"/>
              <w:lang w:val="en-US"/>
            </w:rPr>
          </w:rPrChange>
        </w:rPr>
      </w:pPr>
      <w:proofErr w:type="spellStart"/>
      <w:ins w:id="1496" w:author="Janneth Estefania Hoyos Rea" w:date="2021-09-30T00:07:00Z">
        <w:r w:rsidRPr="00FB2FEB">
          <w:rPr>
            <w:rPrChange w:id="1497" w:author="Janneth Estefania Hoyos Rea" w:date="2021-09-30T06:18:00Z">
              <w:rPr>
                <w:lang w:val="en-US"/>
              </w:rPr>
            </w:rPrChange>
          </w:rPr>
          <w:t>foreign</w:t>
        </w:r>
        <w:proofErr w:type="spellEnd"/>
        <w:r w:rsidRPr="00FB2FEB">
          <w:rPr>
            <w:rPrChange w:id="1498" w:author="Janneth Estefania Hoyos Rea" w:date="2021-09-30T06:18:00Z">
              <w:rPr>
                <w:lang w:val="en-US"/>
              </w:rPr>
            </w:rPrChange>
          </w:rPr>
          <w:t xml:space="preserve"> </w:t>
        </w:r>
        <w:proofErr w:type="spellStart"/>
        <w:r w:rsidRPr="00FB2FEB">
          <w:rPr>
            <w:rPrChange w:id="1499" w:author="Janneth Estefania Hoyos Rea" w:date="2021-09-30T06:18:00Z">
              <w:rPr>
                <w:lang w:val="en-US"/>
              </w:rPr>
            </w:rPrChange>
          </w:rPr>
          <w:t>key</w:t>
        </w:r>
        <w:proofErr w:type="spellEnd"/>
        <w:r w:rsidRPr="00FB2FEB">
          <w:rPr>
            <w:rPrChange w:id="1500" w:author="Janneth Estefania Hoyos Rea" w:date="2021-09-30T06:18:00Z">
              <w:rPr>
                <w:lang w:val="en-US"/>
              </w:rPr>
            </w:rPrChange>
          </w:rPr>
          <w:t xml:space="preserve"> (</w:t>
        </w:r>
        <w:proofErr w:type="spellStart"/>
        <w:r w:rsidRPr="00FB2FEB">
          <w:rPr>
            <w:rPrChange w:id="1501" w:author="Janneth Estefania Hoyos Rea" w:date="2021-09-30T06:18:00Z">
              <w:rPr>
                <w:lang w:val="en-US"/>
              </w:rPr>
            </w:rPrChange>
          </w:rPr>
          <w:t>CentroVaccinale</w:t>
        </w:r>
        <w:proofErr w:type="spellEnd"/>
        <w:r w:rsidRPr="00FB2FEB">
          <w:rPr>
            <w:rPrChange w:id="1502" w:author="Janneth Estefania Hoyos Rea" w:date="2021-09-30T06:18:00Z">
              <w:rPr>
                <w:lang w:val="en-US"/>
              </w:rPr>
            </w:rPrChange>
          </w:rPr>
          <w:t xml:space="preserve">) </w:t>
        </w:r>
        <w:proofErr w:type="spellStart"/>
        <w:r w:rsidRPr="00FB2FEB">
          <w:rPr>
            <w:rPrChange w:id="1503" w:author="Janneth Estefania Hoyos Rea" w:date="2021-09-30T06:18:00Z">
              <w:rPr>
                <w:lang w:val="en-US"/>
              </w:rPr>
            </w:rPrChange>
          </w:rPr>
          <w:t>references</w:t>
        </w:r>
        <w:proofErr w:type="spellEnd"/>
        <w:r w:rsidRPr="00FB2FEB">
          <w:rPr>
            <w:rPrChange w:id="1504" w:author="Janneth Estefania Hoyos Rea" w:date="2021-09-30T06:18:00Z">
              <w:rPr>
                <w:lang w:val="en-US"/>
              </w:rPr>
            </w:rPrChange>
          </w:rPr>
          <w:t xml:space="preserve"> </w:t>
        </w:r>
        <w:proofErr w:type="spellStart"/>
        <w:proofErr w:type="gramStart"/>
        <w:r w:rsidRPr="00FB2FEB">
          <w:rPr>
            <w:rPrChange w:id="1505" w:author="Janneth Estefania Hoyos Rea" w:date="2021-09-30T06:18:00Z">
              <w:rPr>
                <w:lang w:val="en-US"/>
              </w:rPr>
            </w:rPrChange>
          </w:rPr>
          <w:t>CentroVaccinale</w:t>
        </w:r>
        <w:proofErr w:type="spellEnd"/>
        <w:r w:rsidRPr="00FB2FEB">
          <w:rPr>
            <w:rPrChange w:id="1506" w:author="Janneth Estefania Hoyos Rea" w:date="2021-09-30T06:18:00Z">
              <w:rPr>
                <w:lang w:val="en-US"/>
              </w:rPr>
            </w:rPrChange>
          </w:rPr>
          <w:t>(</w:t>
        </w:r>
        <w:proofErr w:type="gramEnd"/>
        <w:r w:rsidRPr="00FB2FEB">
          <w:rPr>
            <w:rPrChange w:id="1507" w:author="Janneth Estefania Hoyos Rea" w:date="2021-09-30T06:18:00Z">
              <w:rPr>
                <w:lang w:val="en-US"/>
              </w:rPr>
            </w:rPrChange>
          </w:rPr>
          <w:t>ID)</w:t>
        </w:r>
      </w:ins>
    </w:p>
    <w:p w14:paraId="71BF46B6" w14:textId="77777777" w:rsidR="00CD15C7" w:rsidRPr="00FB2FEB" w:rsidRDefault="00CD15C7" w:rsidP="00CD15C7">
      <w:pPr>
        <w:spacing w:line="240" w:lineRule="auto"/>
        <w:rPr>
          <w:ins w:id="1508" w:author="Janneth Estefania Hoyos Rea" w:date="2021-09-30T00:07:00Z"/>
          <w:rPrChange w:id="1509" w:author="Janneth Estefania Hoyos Rea" w:date="2021-09-30T06:18:00Z">
            <w:rPr>
              <w:ins w:id="1510" w:author="Janneth Estefania Hoyos Rea" w:date="2021-09-30T00:07:00Z"/>
              <w:lang w:val="en-US"/>
            </w:rPr>
          </w:rPrChange>
        </w:rPr>
      </w:pPr>
      <w:ins w:id="1511" w:author="Janneth Estefania Hoyos Rea" w:date="2021-09-30T00:07:00Z">
        <w:r w:rsidRPr="00FB2FEB">
          <w:rPr>
            <w:rPrChange w:id="1512" w:author="Janneth Estefania Hoyos Rea" w:date="2021-09-30T06:18:00Z">
              <w:rPr>
                <w:lang w:val="en-US"/>
              </w:rPr>
            </w:rPrChange>
          </w:rPr>
          <w:tab/>
          <w:t xml:space="preserve">on delete </w:t>
        </w:r>
        <w:proofErr w:type="spellStart"/>
        <w:r w:rsidRPr="00FB2FEB">
          <w:rPr>
            <w:rPrChange w:id="1513" w:author="Janneth Estefania Hoyos Rea" w:date="2021-09-30T06:18:00Z">
              <w:rPr>
                <w:lang w:val="en-US"/>
              </w:rPr>
            </w:rPrChange>
          </w:rPr>
          <w:t>cascade</w:t>
        </w:r>
        <w:proofErr w:type="spellEnd"/>
      </w:ins>
    </w:p>
    <w:p w14:paraId="52089F57" w14:textId="77777777" w:rsidR="00CD15C7" w:rsidRPr="00FB2FEB" w:rsidRDefault="00CD15C7" w:rsidP="00CD15C7">
      <w:pPr>
        <w:spacing w:line="240" w:lineRule="auto"/>
        <w:rPr>
          <w:ins w:id="1514" w:author="Janneth Estefania Hoyos Rea" w:date="2021-09-30T00:07:00Z"/>
          <w:rPrChange w:id="1515" w:author="Janneth Estefania Hoyos Rea" w:date="2021-09-30T06:18:00Z">
            <w:rPr>
              <w:ins w:id="1516" w:author="Janneth Estefania Hoyos Rea" w:date="2021-09-30T00:07:00Z"/>
              <w:lang w:val="en-US"/>
            </w:rPr>
          </w:rPrChange>
        </w:rPr>
      </w:pPr>
      <w:ins w:id="1517" w:author="Janneth Estefania Hoyos Rea" w:date="2021-09-30T00:07:00Z">
        <w:r w:rsidRPr="00FB2FEB">
          <w:rPr>
            <w:rPrChange w:id="1518" w:author="Janneth Estefania Hoyos Rea" w:date="2021-09-30T06:18:00Z">
              <w:rPr>
                <w:lang w:val="en-US"/>
              </w:rPr>
            </w:rPrChange>
          </w:rPr>
          <w:tab/>
          <w:t xml:space="preserve">on update </w:t>
        </w:r>
        <w:proofErr w:type="spellStart"/>
        <w:r w:rsidRPr="00FB2FEB">
          <w:rPr>
            <w:rPrChange w:id="1519" w:author="Janneth Estefania Hoyos Rea" w:date="2021-09-30T06:18:00Z">
              <w:rPr>
                <w:lang w:val="en-US"/>
              </w:rPr>
            </w:rPrChange>
          </w:rPr>
          <w:t>cascade</w:t>
        </w:r>
        <w:proofErr w:type="spellEnd"/>
        <w:r w:rsidRPr="00FB2FEB">
          <w:rPr>
            <w:rPrChange w:id="1520" w:author="Janneth Estefania Hoyos Rea" w:date="2021-09-30T06:18:00Z">
              <w:rPr>
                <w:lang w:val="en-US"/>
              </w:rPr>
            </w:rPrChange>
          </w:rPr>
          <w:t>,</w:t>
        </w:r>
      </w:ins>
    </w:p>
    <w:p w14:paraId="2FD5A3C0" w14:textId="77777777" w:rsidR="00CD15C7" w:rsidRPr="00FB2FEB" w:rsidRDefault="00CD15C7" w:rsidP="00CD15C7">
      <w:pPr>
        <w:spacing w:line="240" w:lineRule="auto"/>
        <w:rPr>
          <w:ins w:id="1521" w:author="Janneth Estefania Hoyos Rea" w:date="2021-09-30T00:07:00Z"/>
          <w:rPrChange w:id="1522" w:author="Janneth Estefania Hoyos Rea" w:date="2021-09-30T06:18:00Z">
            <w:rPr>
              <w:ins w:id="1523" w:author="Janneth Estefania Hoyos Rea" w:date="2021-09-30T00:07:00Z"/>
              <w:lang w:val="en-US"/>
            </w:rPr>
          </w:rPrChange>
        </w:rPr>
      </w:pPr>
      <w:proofErr w:type="spellStart"/>
      <w:ins w:id="1524" w:author="Janneth Estefania Hoyos Rea" w:date="2021-09-30T00:07:00Z">
        <w:r w:rsidRPr="00FB2FEB">
          <w:rPr>
            <w:rPrChange w:id="1525" w:author="Janneth Estefania Hoyos Rea" w:date="2021-09-30T06:18:00Z">
              <w:rPr>
                <w:lang w:val="en-US"/>
              </w:rPr>
            </w:rPrChange>
          </w:rPr>
          <w:t>foreign</w:t>
        </w:r>
        <w:proofErr w:type="spellEnd"/>
        <w:r w:rsidRPr="00FB2FEB">
          <w:rPr>
            <w:rPrChange w:id="1526" w:author="Janneth Estefania Hoyos Rea" w:date="2021-09-30T06:18:00Z">
              <w:rPr>
                <w:lang w:val="en-US"/>
              </w:rPr>
            </w:rPrChange>
          </w:rPr>
          <w:t xml:space="preserve"> </w:t>
        </w:r>
        <w:proofErr w:type="spellStart"/>
        <w:r w:rsidRPr="00FB2FEB">
          <w:rPr>
            <w:rPrChange w:id="1527" w:author="Janneth Estefania Hoyos Rea" w:date="2021-09-30T06:18:00Z">
              <w:rPr>
                <w:lang w:val="en-US"/>
              </w:rPr>
            </w:rPrChange>
          </w:rPr>
          <w:t>key</w:t>
        </w:r>
        <w:proofErr w:type="spellEnd"/>
        <w:r w:rsidRPr="00FB2FEB">
          <w:rPr>
            <w:rPrChange w:id="1528" w:author="Janneth Estefania Hoyos Rea" w:date="2021-09-30T06:18:00Z">
              <w:rPr>
                <w:lang w:val="en-US"/>
              </w:rPr>
            </w:rPrChange>
          </w:rPr>
          <w:t xml:space="preserve"> (</w:t>
        </w:r>
        <w:proofErr w:type="spellStart"/>
        <w:r w:rsidRPr="00FB2FEB">
          <w:rPr>
            <w:rPrChange w:id="1529" w:author="Janneth Estefania Hoyos Rea" w:date="2021-09-30T06:18:00Z">
              <w:rPr>
                <w:lang w:val="en-US"/>
              </w:rPr>
            </w:rPrChange>
          </w:rPr>
          <w:t>TipoVaccino</w:t>
        </w:r>
        <w:proofErr w:type="spellEnd"/>
        <w:r w:rsidRPr="00FB2FEB">
          <w:rPr>
            <w:rPrChange w:id="1530" w:author="Janneth Estefania Hoyos Rea" w:date="2021-09-30T06:18:00Z">
              <w:rPr>
                <w:lang w:val="en-US"/>
              </w:rPr>
            </w:rPrChange>
          </w:rPr>
          <w:t xml:space="preserve">) </w:t>
        </w:r>
        <w:proofErr w:type="spellStart"/>
        <w:r w:rsidRPr="00FB2FEB">
          <w:rPr>
            <w:rPrChange w:id="1531" w:author="Janneth Estefania Hoyos Rea" w:date="2021-09-30T06:18:00Z">
              <w:rPr>
                <w:lang w:val="en-US"/>
              </w:rPr>
            </w:rPrChange>
          </w:rPr>
          <w:t>references</w:t>
        </w:r>
        <w:proofErr w:type="spellEnd"/>
        <w:r w:rsidRPr="00FB2FEB">
          <w:rPr>
            <w:rPrChange w:id="1532" w:author="Janneth Estefania Hoyos Rea" w:date="2021-09-30T06:18:00Z">
              <w:rPr>
                <w:lang w:val="en-US"/>
              </w:rPr>
            </w:rPrChange>
          </w:rPr>
          <w:t xml:space="preserve"> </w:t>
        </w:r>
        <w:proofErr w:type="spellStart"/>
        <w:proofErr w:type="gramStart"/>
        <w:r w:rsidRPr="00FB2FEB">
          <w:rPr>
            <w:rPrChange w:id="1533" w:author="Janneth Estefania Hoyos Rea" w:date="2021-09-30T06:18:00Z">
              <w:rPr>
                <w:lang w:val="en-US"/>
              </w:rPr>
            </w:rPrChange>
          </w:rPr>
          <w:t>TipoVaccino</w:t>
        </w:r>
        <w:proofErr w:type="spellEnd"/>
        <w:r w:rsidRPr="00FB2FEB">
          <w:rPr>
            <w:rPrChange w:id="1534" w:author="Janneth Estefania Hoyos Rea" w:date="2021-09-30T06:18:00Z">
              <w:rPr>
                <w:lang w:val="en-US"/>
              </w:rPr>
            </w:rPrChange>
          </w:rPr>
          <w:t>(</w:t>
        </w:r>
        <w:proofErr w:type="gramEnd"/>
        <w:r w:rsidRPr="00FB2FEB">
          <w:rPr>
            <w:rPrChange w:id="1535" w:author="Janneth Estefania Hoyos Rea" w:date="2021-09-30T06:18:00Z">
              <w:rPr>
                <w:lang w:val="en-US"/>
              </w:rPr>
            </w:rPrChange>
          </w:rPr>
          <w:t>Nome)</w:t>
        </w:r>
      </w:ins>
    </w:p>
    <w:p w14:paraId="31F7B9BE" w14:textId="77777777" w:rsidR="00CD15C7" w:rsidRPr="00FB2FEB" w:rsidRDefault="00CD15C7" w:rsidP="00CD15C7">
      <w:pPr>
        <w:spacing w:line="240" w:lineRule="auto"/>
        <w:rPr>
          <w:ins w:id="1536" w:author="Janneth Estefania Hoyos Rea" w:date="2021-09-30T00:07:00Z"/>
          <w:rPrChange w:id="1537" w:author="Janneth Estefania Hoyos Rea" w:date="2021-09-30T06:18:00Z">
            <w:rPr>
              <w:ins w:id="1538" w:author="Janneth Estefania Hoyos Rea" w:date="2021-09-30T00:07:00Z"/>
              <w:lang w:val="en-US"/>
            </w:rPr>
          </w:rPrChange>
        </w:rPr>
      </w:pPr>
      <w:ins w:id="1539" w:author="Janneth Estefania Hoyos Rea" w:date="2021-09-30T00:07:00Z">
        <w:r w:rsidRPr="00FB2FEB">
          <w:rPr>
            <w:rPrChange w:id="1540" w:author="Janneth Estefania Hoyos Rea" w:date="2021-09-30T06:18:00Z">
              <w:rPr>
                <w:lang w:val="en-US"/>
              </w:rPr>
            </w:rPrChange>
          </w:rPr>
          <w:tab/>
          <w:t xml:space="preserve">on delete </w:t>
        </w:r>
        <w:proofErr w:type="spellStart"/>
        <w:r w:rsidRPr="00FB2FEB">
          <w:rPr>
            <w:rPrChange w:id="1541" w:author="Janneth Estefania Hoyos Rea" w:date="2021-09-30T06:18:00Z">
              <w:rPr>
                <w:lang w:val="en-US"/>
              </w:rPr>
            </w:rPrChange>
          </w:rPr>
          <w:t>cascade</w:t>
        </w:r>
        <w:proofErr w:type="spellEnd"/>
      </w:ins>
    </w:p>
    <w:p w14:paraId="079D8252" w14:textId="77777777" w:rsidR="00CD15C7" w:rsidRPr="00FB2FEB" w:rsidRDefault="00CD15C7" w:rsidP="00CD15C7">
      <w:pPr>
        <w:spacing w:line="240" w:lineRule="auto"/>
        <w:rPr>
          <w:ins w:id="1542" w:author="Janneth Estefania Hoyos Rea" w:date="2021-09-30T00:07:00Z"/>
          <w:rPrChange w:id="1543" w:author="Janneth Estefania Hoyos Rea" w:date="2021-09-30T06:18:00Z">
            <w:rPr>
              <w:ins w:id="1544" w:author="Janneth Estefania Hoyos Rea" w:date="2021-09-30T00:07:00Z"/>
              <w:lang w:val="en-US"/>
            </w:rPr>
          </w:rPrChange>
        </w:rPr>
      </w:pPr>
      <w:ins w:id="1545" w:author="Janneth Estefania Hoyos Rea" w:date="2021-09-30T00:07:00Z">
        <w:r w:rsidRPr="00FB2FEB">
          <w:rPr>
            <w:rPrChange w:id="1546" w:author="Janneth Estefania Hoyos Rea" w:date="2021-09-30T06:18:00Z">
              <w:rPr>
                <w:lang w:val="en-US"/>
              </w:rPr>
            </w:rPrChange>
          </w:rPr>
          <w:tab/>
          <w:t xml:space="preserve">on update </w:t>
        </w:r>
        <w:proofErr w:type="spellStart"/>
        <w:r w:rsidRPr="00FB2FEB">
          <w:rPr>
            <w:rPrChange w:id="1547" w:author="Janneth Estefania Hoyos Rea" w:date="2021-09-30T06:18:00Z">
              <w:rPr>
                <w:lang w:val="en-US"/>
              </w:rPr>
            </w:rPrChange>
          </w:rPr>
          <w:t>cascade</w:t>
        </w:r>
        <w:proofErr w:type="spellEnd"/>
      </w:ins>
    </w:p>
    <w:p w14:paraId="409D4487" w14:textId="77777777" w:rsidR="00CD15C7" w:rsidRPr="00FB2FEB" w:rsidRDefault="00CD15C7" w:rsidP="00CD15C7">
      <w:pPr>
        <w:spacing w:line="240" w:lineRule="auto"/>
        <w:rPr>
          <w:ins w:id="1548" w:author="Janneth Estefania Hoyos Rea" w:date="2021-09-30T00:07:00Z"/>
          <w:rPrChange w:id="1549" w:author="Janneth Estefania Hoyos Rea" w:date="2021-09-30T06:18:00Z">
            <w:rPr>
              <w:ins w:id="1550" w:author="Janneth Estefania Hoyos Rea" w:date="2021-09-30T00:07:00Z"/>
              <w:lang w:val="en-US"/>
            </w:rPr>
          </w:rPrChange>
        </w:rPr>
      </w:pPr>
      <w:ins w:id="1551" w:author="Janneth Estefania Hoyos Rea" w:date="2021-09-30T00:07:00Z">
        <w:r w:rsidRPr="00FB2FEB">
          <w:rPr>
            <w:rPrChange w:id="1552" w:author="Janneth Estefania Hoyos Rea" w:date="2021-09-30T06:18:00Z">
              <w:rPr>
                <w:lang w:val="en-US"/>
              </w:rPr>
            </w:rPrChange>
          </w:rPr>
          <w:t>);</w:t>
        </w:r>
      </w:ins>
    </w:p>
    <w:p w14:paraId="6C5AC67B" w14:textId="77777777" w:rsidR="00CD15C7" w:rsidRPr="00FB2FEB" w:rsidRDefault="00CD15C7" w:rsidP="00CD15C7">
      <w:pPr>
        <w:spacing w:line="240" w:lineRule="auto"/>
        <w:rPr>
          <w:ins w:id="1553" w:author="Janneth Estefania Hoyos Rea" w:date="2021-09-30T00:07:00Z"/>
          <w:rPrChange w:id="1554" w:author="Janneth Estefania Hoyos Rea" w:date="2021-09-30T06:18:00Z">
            <w:rPr>
              <w:ins w:id="1555" w:author="Janneth Estefania Hoyos Rea" w:date="2021-09-30T00:07:00Z"/>
              <w:lang w:val="en-US"/>
            </w:rPr>
          </w:rPrChange>
        </w:rPr>
      </w:pPr>
    </w:p>
    <w:p w14:paraId="717D5BE9" w14:textId="77777777" w:rsidR="00CD15C7" w:rsidRPr="00FB2FEB" w:rsidRDefault="00CD15C7" w:rsidP="00CD15C7">
      <w:pPr>
        <w:spacing w:line="240" w:lineRule="auto"/>
        <w:rPr>
          <w:ins w:id="1556" w:author="Janneth Estefania Hoyos Rea" w:date="2021-09-30T00:07:00Z"/>
          <w:rPrChange w:id="1557" w:author="Janneth Estefania Hoyos Rea" w:date="2021-09-30T06:18:00Z">
            <w:rPr>
              <w:ins w:id="1558" w:author="Janneth Estefania Hoyos Rea" w:date="2021-09-30T00:07:00Z"/>
              <w:lang w:val="en-US"/>
            </w:rPr>
          </w:rPrChange>
        </w:rPr>
      </w:pPr>
      <w:ins w:id="1559" w:author="Janneth Estefania Hoyos Rea" w:date="2021-09-30T00:07:00Z">
        <w:r w:rsidRPr="00FB2FEB">
          <w:rPr>
            <w:rPrChange w:id="1560" w:author="Janneth Estefania Hoyos Rea" w:date="2021-09-30T06:18:00Z">
              <w:rPr>
                <w:lang w:val="en-US"/>
              </w:rPr>
            </w:rPrChange>
          </w:rPr>
          <w:t xml:space="preserve">create </w:t>
        </w:r>
        <w:proofErr w:type="spellStart"/>
        <w:r w:rsidRPr="00FB2FEB">
          <w:rPr>
            <w:rPrChange w:id="1561" w:author="Janneth Estefania Hoyos Rea" w:date="2021-09-30T06:18:00Z">
              <w:rPr>
                <w:lang w:val="en-US"/>
              </w:rPr>
            </w:rPrChange>
          </w:rPr>
          <w:t>table</w:t>
        </w:r>
        <w:proofErr w:type="spellEnd"/>
        <w:r w:rsidRPr="00FB2FEB">
          <w:rPr>
            <w:rPrChange w:id="1562" w:author="Janneth Estefania Hoyos Rea" w:date="2021-09-30T06:18:00Z">
              <w:rPr>
                <w:lang w:val="en-US"/>
              </w:rPr>
            </w:rPrChange>
          </w:rPr>
          <w:t xml:space="preserve"> Lotto (</w:t>
        </w:r>
      </w:ins>
    </w:p>
    <w:p w14:paraId="713BE3F7" w14:textId="77777777" w:rsidR="00CD15C7" w:rsidRPr="00FB2FEB" w:rsidRDefault="00CD15C7" w:rsidP="00CD15C7">
      <w:pPr>
        <w:spacing w:line="240" w:lineRule="auto"/>
        <w:rPr>
          <w:ins w:id="1563" w:author="Janneth Estefania Hoyos Rea" w:date="2021-09-30T00:07:00Z"/>
          <w:rPrChange w:id="1564" w:author="Janneth Estefania Hoyos Rea" w:date="2021-09-30T06:18:00Z">
            <w:rPr>
              <w:ins w:id="1565" w:author="Janneth Estefania Hoyos Rea" w:date="2021-09-30T00:07:00Z"/>
              <w:lang w:val="en-US"/>
            </w:rPr>
          </w:rPrChange>
        </w:rPr>
      </w:pPr>
      <w:ins w:id="1566" w:author="Janneth Estefania Hoyos Rea" w:date="2021-09-30T00:07:00Z">
        <w:r w:rsidRPr="00FB2FEB">
          <w:rPr>
            <w:rPrChange w:id="1567" w:author="Janneth Estefania Hoyos Rea" w:date="2021-09-30T06:18:00Z">
              <w:rPr>
                <w:lang w:val="en-US"/>
              </w:rPr>
            </w:rPrChange>
          </w:rPr>
          <w:t xml:space="preserve">  </w:t>
        </w:r>
        <w:proofErr w:type="spellStart"/>
        <w:r w:rsidRPr="00FB2FEB">
          <w:rPr>
            <w:rPrChange w:id="1568" w:author="Janneth Estefania Hoyos Rea" w:date="2021-09-30T06:18:00Z">
              <w:rPr>
                <w:lang w:val="en-US"/>
              </w:rPr>
            </w:rPrChange>
          </w:rPr>
          <w:t>NumeroLotto</w:t>
        </w:r>
        <w:proofErr w:type="spellEnd"/>
        <w:r w:rsidRPr="00FB2FEB">
          <w:rPr>
            <w:rPrChange w:id="1569" w:author="Janneth Estefania Hoyos Rea" w:date="2021-09-30T06:18:00Z">
              <w:rPr>
                <w:lang w:val="en-US"/>
              </w:rPr>
            </w:rPrChange>
          </w:rPr>
          <w:t xml:space="preserve"> </w:t>
        </w:r>
        <w:proofErr w:type="spellStart"/>
        <w:proofErr w:type="gramStart"/>
        <w:r w:rsidRPr="00FB2FEB">
          <w:rPr>
            <w:rPrChange w:id="1570" w:author="Janneth Estefania Hoyos Rea" w:date="2021-09-30T06:18:00Z">
              <w:rPr>
                <w:lang w:val="en-US"/>
              </w:rPr>
            </w:rPrChange>
          </w:rPr>
          <w:t>varchar</w:t>
        </w:r>
        <w:proofErr w:type="spellEnd"/>
        <w:r w:rsidRPr="00FB2FEB">
          <w:rPr>
            <w:rPrChange w:id="1571" w:author="Janneth Estefania Hoyos Rea" w:date="2021-09-30T06:18:00Z">
              <w:rPr>
                <w:lang w:val="en-US"/>
              </w:rPr>
            </w:rPrChange>
          </w:rPr>
          <w:t>(</w:t>
        </w:r>
        <w:proofErr w:type="gramEnd"/>
        <w:r w:rsidRPr="00FB2FEB">
          <w:rPr>
            <w:rPrChange w:id="1572" w:author="Janneth Estefania Hoyos Rea" w:date="2021-09-30T06:18:00Z">
              <w:rPr>
                <w:lang w:val="en-US"/>
              </w:rPr>
            </w:rPrChange>
          </w:rPr>
          <w:t>20),</w:t>
        </w:r>
      </w:ins>
    </w:p>
    <w:p w14:paraId="21A57158" w14:textId="77777777" w:rsidR="00CD15C7" w:rsidRPr="00FB2FEB" w:rsidRDefault="00CD15C7" w:rsidP="00CD15C7">
      <w:pPr>
        <w:spacing w:line="240" w:lineRule="auto"/>
        <w:rPr>
          <w:ins w:id="1573" w:author="Janneth Estefania Hoyos Rea" w:date="2021-09-30T00:07:00Z"/>
          <w:rPrChange w:id="1574" w:author="Janneth Estefania Hoyos Rea" w:date="2021-09-30T06:18:00Z">
            <w:rPr>
              <w:ins w:id="1575" w:author="Janneth Estefania Hoyos Rea" w:date="2021-09-30T00:07:00Z"/>
              <w:lang w:val="en-US"/>
            </w:rPr>
          </w:rPrChange>
        </w:rPr>
      </w:pPr>
      <w:ins w:id="1576" w:author="Janneth Estefania Hoyos Rea" w:date="2021-09-30T00:07:00Z">
        <w:r w:rsidRPr="00FB2FEB">
          <w:rPr>
            <w:rPrChange w:id="1577" w:author="Janneth Estefania Hoyos Rea" w:date="2021-09-30T06:18:00Z">
              <w:rPr>
                <w:lang w:val="en-US"/>
              </w:rPr>
            </w:rPrChange>
          </w:rPr>
          <w:t xml:space="preserve">  </w:t>
        </w:r>
        <w:proofErr w:type="spellStart"/>
        <w:r w:rsidRPr="00FB2FEB">
          <w:rPr>
            <w:rPrChange w:id="1578" w:author="Janneth Estefania Hoyos Rea" w:date="2021-09-30T06:18:00Z">
              <w:rPr>
                <w:lang w:val="en-US"/>
              </w:rPr>
            </w:rPrChange>
          </w:rPr>
          <w:t>TipoVaccino</w:t>
        </w:r>
        <w:proofErr w:type="spellEnd"/>
        <w:r w:rsidRPr="00FB2FEB">
          <w:rPr>
            <w:rPrChange w:id="1579" w:author="Janneth Estefania Hoyos Rea" w:date="2021-09-30T06:18:00Z">
              <w:rPr>
                <w:lang w:val="en-US"/>
              </w:rPr>
            </w:rPrChange>
          </w:rPr>
          <w:t xml:space="preserve"> </w:t>
        </w:r>
        <w:proofErr w:type="spellStart"/>
        <w:proofErr w:type="gramStart"/>
        <w:r w:rsidRPr="00FB2FEB">
          <w:rPr>
            <w:rPrChange w:id="1580" w:author="Janneth Estefania Hoyos Rea" w:date="2021-09-30T06:18:00Z">
              <w:rPr>
                <w:lang w:val="en-US"/>
              </w:rPr>
            </w:rPrChange>
          </w:rPr>
          <w:t>varchar</w:t>
        </w:r>
        <w:proofErr w:type="spellEnd"/>
        <w:r w:rsidRPr="00FB2FEB">
          <w:rPr>
            <w:rPrChange w:id="1581" w:author="Janneth Estefania Hoyos Rea" w:date="2021-09-30T06:18:00Z">
              <w:rPr>
                <w:lang w:val="en-US"/>
              </w:rPr>
            </w:rPrChange>
          </w:rPr>
          <w:t>(</w:t>
        </w:r>
        <w:proofErr w:type="gramEnd"/>
        <w:r w:rsidRPr="00FB2FEB">
          <w:rPr>
            <w:rPrChange w:id="1582" w:author="Janneth Estefania Hoyos Rea" w:date="2021-09-30T06:18:00Z">
              <w:rPr>
                <w:lang w:val="en-US"/>
              </w:rPr>
            </w:rPrChange>
          </w:rPr>
          <w:t>10),</w:t>
        </w:r>
      </w:ins>
    </w:p>
    <w:p w14:paraId="62FA051F" w14:textId="77777777" w:rsidR="00CD15C7" w:rsidRPr="00FB2FEB" w:rsidRDefault="00CD15C7" w:rsidP="00CD15C7">
      <w:pPr>
        <w:spacing w:line="240" w:lineRule="auto"/>
        <w:rPr>
          <w:ins w:id="1583" w:author="Janneth Estefania Hoyos Rea" w:date="2021-09-30T00:07:00Z"/>
          <w:rPrChange w:id="1584" w:author="Janneth Estefania Hoyos Rea" w:date="2021-09-30T06:18:00Z">
            <w:rPr>
              <w:ins w:id="1585" w:author="Janneth Estefania Hoyos Rea" w:date="2021-09-30T00:07:00Z"/>
              <w:lang w:val="en-US"/>
            </w:rPr>
          </w:rPrChange>
        </w:rPr>
      </w:pPr>
      <w:ins w:id="1586" w:author="Janneth Estefania Hoyos Rea" w:date="2021-09-30T00:07:00Z">
        <w:r w:rsidRPr="00FB2FEB">
          <w:rPr>
            <w:rPrChange w:id="1587" w:author="Janneth Estefania Hoyos Rea" w:date="2021-09-30T06:18:00Z">
              <w:rPr>
                <w:lang w:val="en-US"/>
              </w:rPr>
            </w:rPrChange>
          </w:rPr>
          <w:t xml:space="preserve">  </w:t>
        </w:r>
        <w:proofErr w:type="spellStart"/>
        <w:r w:rsidRPr="00FB2FEB">
          <w:rPr>
            <w:rPrChange w:id="1588" w:author="Janneth Estefania Hoyos Rea" w:date="2021-09-30T06:18:00Z">
              <w:rPr>
                <w:lang w:val="en-US"/>
              </w:rPr>
            </w:rPrChange>
          </w:rPr>
          <w:t>DataProduzione</w:t>
        </w:r>
        <w:proofErr w:type="spellEnd"/>
        <w:r w:rsidRPr="00FB2FEB">
          <w:rPr>
            <w:rPrChange w:id="1589" w:author="Janneth Estefania Hoyos Rea" w:date="2021-09-30T06:18:00Z">
              <w:rPr>
                <w:lang w:val="en-US"/>
              </w:rPr>
            </w:rPrChange>
          </w:rPr>
          <w:t xml:space="preserve"> date </w:t>
        </w:r>
        <w:proofErr w:type="spellStart"/>
        <w:r w:rsidRPr="00FB2FEB">
          <w:rPr>
            <w:rPrChange w:id="1590" w:author="Janneth Estefania Hoyos Rea" w:date="2021-09-30T06:18:00Z">
              <w:rPr>
                <w:lang w:val="en-US"/>
              </w:rPr>
            </w:rPrChange>
          </w:rPr>
          <w:t>not</w:t>
        </w:r>
        <w:proofErr w:type="spellEnd"/>
        <w:r w:rsidRPr="00FB2FEB">
          <w:rPr>
            <w:rPrChange w:id="1591" w:author="Janneth Estefania Hoyos Rea" w:date="2021-09-30T06:18:00Z">
              <w:rPr>
                <w:lang w:val="en-US"/>
              </w:rPr>
            </w:rPrChange>
          </w:rPr>
          <w:t xml:space="preserve"> </w:t>
        </w:r>
        <w:proofErr w:type="spellStart"/>
        <w:r w:rsidRPr="00FB2FEB">
          <w:rPr>
            <w:rPrChange w:id="1592" w:author="Janneth Estefania Hoyos Rea" w:date="2021-09-30T06:18:00Z">
              <w:rPr>
                <w:lang w:val="en-US"/>
              </w:rPr>
            </w:rPrChange>
          </w:rPr>
          <w:t>null</w:t>
        </w:r>
        <w:proofErr w:type="spellEnd"/>
        <w:r w:rsidRPr="00FB2FEB">
          <w:rPr>
            <w:rPrChange w:id="1593" w:author="Janneth Estefania Hoyos Rea" w:date="2021-09-30T06:18:00Z">
              <w:rPr>
                <w:lang w:val="en-US"/>
              </w:rPr>
            </w:rPrChange>
          </w:rPr>
          <w:t>,</w:t>
        </w:r>
      </w:ins>
    </w:p>
    <w:p w14:paraId="2CA37365" w14:textId="77777777" w:rsidR="00CD15C7" w:rsidRPr="00CD15C7" w:rsidRDefault="00CD15C7" w:rsidP="00CD15C7">
      <w:pPr>
        <w:spacing w:line="240" w:lineRule="auto"/>
        <w:rPr>
          <w:ins w:id="1594" w:author="Janneth Estefania Hoyos Rea" w:date="2021-09-30T00:07:00Z"/>
          <w:rPrChange w:id="1595" w:author="Janneth Estefania Hoyos Rea" w:date="2021-09-30T00:07:00Z">
            <w:rPr>
              <w:ins w:id="1596" w:author="Janneth Estefania Hoyos Rea" w:date="2021-09-30T00:07:00Z"/>
              <w:lang w:val="en-US"/>
            </w:rPr>
          </w:rPrChange>
        </w:rPr>
      </w:pPr>
      <w:ins w:id="1597" w:author="Janneth Estefania Hoyos Rea" w:date="2021-09-30T00:07:00Z">
        <w:r w:rsidRPr="00FB2FEB">
          <w:rPr>
            <w:rPrChange w:id="1598" w:author="Janneth Estefania Hoyos Rea" w:date="2021-09-30T06:18:00Z">
              <w:rPr>
                <w:lang w:val="en-US"/>
              </w:rPr>
            </w:rPrChange>
          </w:rPr>
          <w:t xml:space="preserve">  </w:t>
        </w:r>
        <w:proofErr w:type="spellStart"/>
        <w:r w:rsidRPr="00CD15C7">
          <w:rPr>
            <w:rPrChange w:id="1599" w:author="Janneth Estefania Hoyos Rea" w:date="2021-09-30T00:07:00Z">
              <w:rPr>
                <w:lang w:val="en-US"/>
              </w:rPr>
            </w:rPrChange>
          </w:rPr>
          <w:t>DataScadenza</w:t>
        </w:r>
        <w:proofErr w:type="spellEnd"/>
        <w:r w:rsidRPr="00CD15C7">
          <w:rPr>
            <w:rPrChange w:id="1600" w:author="Janneth Estefania Hoyos Rea" w:date="2021-09-30T00:07:00Z">
              <w:rPr>
                <w:lang w:val="en-US"/>
              </w:rPr>
            </w:rPrChange>
          </w:rPr>
          <w:t xml:space="preserve"> date </w:t>
        </w:r>
        <w:proofErr w:type="spellStart"/>
        <w:r w:rsidRPr="00CD15C7">
          <w:rPr>
            <w:rPrChange w:id="1601" w:author="Janneth Estefania Hoyos Rea" w:date="2021-09-30T00:07:00Z">
              <w:rPr>
                <w:lang w:val="en-US"/>
              </w:rPr>
            </w:rPrChange>
          </w:rPr>
          <w:t>not</w:t>
        </w:r>
        <w:proofErr w:type="spellEnd"/>
        <w:r w:rsidRPr="00CD15C7">
          <w:rPr>
            <w:rPrChange w:id="1602" w:author="Janneth Estefania Hoyos Rea" w:date="2021-09-30T00:07:00Z">
              <w:rPr>
                <w:lang w:val="en-US"/>
              </w:rPr>
            </w:rPrChange>
          </w:rPr>
          <w:t xml:space="preserve"> </w:t>
        </w:r>
        <w:proofErr w:type="spellStart"/>
        <w:r w:rsidRPr="00CD15C7">
          <w:rPr>
            <w:rPrChange w:id="1603" w:author="Janneth Estefania Hoyos Rea" w:date="2021-09-30T00:07:00Z">
              <w:rPr>
                <w:lang w:val="en-US"/>
              </w:rPr>
            </w:rPrChange>
          </w:rPr>
          <w:t>null</w:t>
        </w:r>
        <w:proofErr w:type="spellEnd"/>
        <w:r w:rsidRPr="00CD15C7">
          <w:rPr>
            <w:rPrChange w:id="1604" w:author="Janneth Estefania Hoyos Rea" w:date="2021-09-30T00:07:00Z">
              <w:rPr>
                <w:lang w:val="en-US"/>
              </w:rPr>
            </w:rPrChange>
          </w:rPr>
          <w:t>,</w:t>
        </w:r>
      </w:ins>
    </w:p>
    <w:p w14:paraId="158EAA35" w14:textId="77777777" w:rsidR="00CD15C7" w:rsidRPr="00CD15C7" w:rsidRDefault="00CD15C7" w:rsidP="00CD15C7">
      <w:pPr>
        <w:spacing w:line="240" w:lineRule="auto"/>
        <w:rPr>
          <w:ins w:id="1605" w:author="Janneth Estefania Hoyos Rea" w:date="2021-09-30T00:07:00Z"/>
          <w:rPrChange w:id="1606" w:author="Janneth Estefania Hoyos Rea" w:date="2021-09-30T00:07:00Z">
            <w:rPr>
              <w:ins w:id="1607" w:author="Janneth Estefania Hoyos Rea" w:date="2021-09-30T00:07:00Z"/>
              <w:lang w:val="en-US"/>
            </w:rPr>
          </w:rPrChange>
        </w:rPr>
      </w:pPr>
      <w:ins w:id="1608" w:author="Janneth Estefania Hoyos Rea" w:date="2021-09-30T00:07:00Z">
        <w:r w:rsidRPr="00CD15C7">
          <w:rPr>
            <w:rPrChange w:id="1609" w:author="Janneth Estefania Hoyos Rea" w:date="2021-09-30T00:07:00Z">
              <w:rPr>
                <w:lang w:val="en-US"/>
              </w:rPr>
            </w:rPrChange>
          </w:rPr>
          <w:t xml:space="preserve">  </w:t>
        </w:r>
        <w:proofErr w:type="spellStart"/>
        <w:r w:rsidRPr="00CD15C7">
          <w:rPr>
            <w:rPrChange w:id="1610" w:author="Janneth Estefania Hoyos Rea" w:date="2021-09-30T00:07:00Z">
              <w:rPr>
                <w:lang w:val="en-US"/>
              </w:rPr>
            </w:rPrChange>
          </w:rPr>
          <w:t>EffettoAvversoSegnalato</w:t>
        </w:r>
        <w:proofErr w:type="spellEnd"/>
        <w:r w:rsidRPr="00CD15C7">
          <w:rPr>
            <w:rPrChange w:id="1611" w:author="Janneth Estefania Hoyos Rea" w:date="2021-09-30T00:07:00Z">
              <w:rPr>
                <w:lang w:val="en-US"/>
              </w:rPr>
            </w:rPrChange>
          </w:rPr>
          <w:t xml:space="preserve"> </w:t>
        </w:r>
        <w:proofErr w:type="spellStart"/>
        <w:r w:rsidRPr="00CD15C7">
          <w:rPr>
            <w:rPrChange w:id="1612" w:author="Janneth Estefania Hoyos Rea" w:date="2021-09-30T00:07:00Z">
              <w:rPr>
                <w:lang w:val="en-US"/>
              </w:rPr>
            </w:rPrChange>
          </w:rPr>
          <w:t>boolean</w:t>
        </w:r>
        <w:proofErr w:type="spellEnd"/>
        <w:r w:rsidRPr="00CD15C7">
          <w:rPr>
            <w:rPrChange w:id="1613" w:author="Janneth Estefania Hoyos Rea" w:date="2021-09-30T00:07:00Z">
              <w:rPr>
                <w:lang w:val="en-US"/>
              </w:rPr>
            </w:rPrChange>
          </w:rPr>
          <w:t xml:space="preserve"> default false,</w:t>
        </w:r>
      </w:ins>
    </w:p>
    <w:p w14:paraId="1D2475CB" w14:textId="77777777" w:rsidR="00CD15C7" w:rsidRPr="00FB2FEB" w:rsidRDefault="00CD15C7" w:rsidP="00CD15C7">
      <w:pPr>
        <w:spacing w:line="240" w:lineRule="auto"/>
        <w:rPr>
          <w:ins w:id="1614" w:author="Janneth Estefania Hoyos Rea" w:date="2021-09-30T00:07:00Z"/>
          <w:rPrChange w:id="1615" w:author="Janneth Estefania Hoyos Rea" w:date="2021-09-30T06:18:00Z">
            <w:rPr>
              <w:ins w:id="1616" w:author="Janneth Estefania Hoyos Rea" w:date="2021-09-30T00:07:00Z"/>
              <w:lang w:val="en-US"/>
            </w:rPr>
          </w:rPrChange>
        </w:rPr>
      </w:pPr>
      <w:ins w:id="1617" w:author="Janneth Estefania Hoyos Rea" w:date="2021-09-30T00:07:00Z">
        <w:r w:rsidRPr="00CD15C7">
          <w:rPr>
            <w:rPrChange w:id="1618" w:author="Janneth Estefania Hoyos Rea" w:date="2021-09-30T00:07:00Z">
              <w:rPr>
                <w:lang w:val="en-US"/>
              </w:rPr>
            </w:rPrChange>
          </w:rPr>
          <w:t xml:space="preserve">  </w:t>
        </w:r>
        <w:proofErr w:type="spellStart"/>
        <w:r w:rsidRPr="00FB2FEB">
          <w:rPr>
            <w:rPrChange w:id="1619" w:author="Janneth Estefania Hoyos Rea" w:date="2021-09-30T06:18:00Z">
              <w:rPr>
                <w:lang w:val="en-US"/>
              </w:rPr>
            </w:rPrChange>
          </w:rPr>
          <w:t>primary</w:t>
        </w:r>
        <w:proofErr w:type="spellEnd"/>
        <w:r w:rsidRPr="00FB2FEB">
          <w:rPr>
            <w:rPrChange w:id="1620" w:author="Janneth Estefania Hoyos Rea" w:date="2021-09-30T06:18:00Z">
              <w:rPr>
                <w:lang w:val="en-US"/>
              </w:rPr>
            </w:rPrChange>
          </w:rPr>
          <w:t xml:space="preserve"> </w:t>
        </w:r>
        <w:proofErr w:type="spellStart"/>
        <w:proofErr w:type="gramStart"/>
        <w:r w:rsidRPr="00FB2FEB">
          <w:rPr>
            <w:rPrChange w:id="1621" w:author="Janneth Estefania Hoyos Rea" w:date="2021-09-30T06:18:00Z">
              <w:rPr>
                <w:lang w:val="en-US"/>
              </w:rPr>
            </w:rPrChange>
          </w:rPr>
          <w:t>key</w:t>
        </w:r>
        <w:proofErr w:type="spellEnd"/>
        <w:r w:rsidRPr="00FB2FEB">
          <w:rPr>
            <w:rPrChange w:id="1622" w:author="Janneth Estefania Hoyos Rea" w:date="2021-09-30T06:18:00Z">
              <w:rPr>
                <w:lang w:val="en-US"/>
              </w:rPr>
            </w:rPrChange>
          </w:rPr>
          <w:t>(</w:t>
        </w:r>
        <w:proofErr w:type="spellStart"/>
        <w:proofErr w:type="gramEnd"/>
        <w:r w:rsidRPr="00FB2FEB">
          <w:rPr>
            <w:rPrChange w:id="1623" w:author="Janneth Estefania Hoyos Rea" w:date="2021-09-30T06:18:00Z">
              <w:rPr>
                <w:lang w:val="en-US"/>
              </w:rPr>
            </w:rPrChange>
          </w:rPr>
          <w:t>NumeroLotto</w:t>
        </w:r>
        <w:proofErr w:type="spellEnd"/>
        <w:r w:rsidRPr="00FB2FEB">
          <w:rPr>
            <w:rPrChange w:id="1624" w:author="Janneth Estefania Hoyos Rea" w:date="2021-09-30T06:18:00Z">
              <w:rPr>
                <w:lang w:val="en-US"/>
              </w:rPr>
            </w:rPrChange>
          </w:rPr>
          <w:t>),</w:t>
        </w:r>
      </w:ins>
    </w:p>
    <w:p w14:paraId="1AC7AB9D" w14:textId="77777777" w:rsidR="00CD15C7" w:rsidRPr="00FB2FEB" w:rsidRDefault="00CD15C7" w:rsidP="00CD15C7">
      <w:pPr>
        <w:spacing w:line="240" w:lineRule="auto"/>
        <w:rPr>
          <w:ins w:id="1625" w:author="Janneth Estefania Hoyos Rea" w:date="2021-09-30T00:07:00Z"/>
          <w:rPrChange w:id="1626" w:author="Janneth Estefania Hoyos Rea" w:date="2021-09-30T06:18:00Z">
            <w:rPr>
              <w:ins w:id="1627" w:author="Janneth Estefania Hoyos Rea" w:date="2021-09-30T00:07:00Z"/>
              <w:lang w:val="en-US"/>
            </w:rPr>
          </w:rPrChange>
        </w:rPr>
      </w:pPr>
      <w:ins w:id="1628" w:author="Janneth Estefania Hoyos Rea" w:date="2021-09-30T00:07:00Z">
        <w:r w:rsidRPr="00FB2FEB">
          <w:rPr>
            <w:rPrChange w:id="1629" w:author="Janneth Estefania Hoyos Rea" w:date="2021-09-30T06:18:00Z">
              <w:rPr>
                <w:lang w:val="en-US"/>
              </w:rPr>
            </w:rPrChange>
          </w:rPr>
          <w:t xml:space="preserve">  </w:t>
        </w:r>
        <w:proofErr w:type="spellStart"/>
        <w:r w:rsidRPr="00FB2FEB">
          <w:rPr>
            <w:rPrChange w:id="1630" w:author="Janneth Estefania Hoyos Rea" w:date="2021-09-30T06:18:00Z">
              <w:rPr>
                <w:lang w:val="en-US"/>
              </w:rPr>
            </w:rPrChange>
          </w:rPr>
          <w:t>foreign</w:t>
        </w:r>
        <w:proofErr w:type="spellEnd"/>
        <w:r w:rsidRPr="00FB2FEB">
          <w:rPr>
            <w:rPrChange w:id="1631" w:author="Janneth Estefania Hoyos Rea" w:date="2021-09-30T06:18:00Z">
              <w:rPr>
                <w:lang w:val="en-US"/>
              </w:rPr>
            </w:rPrChange>
          </w:rPr>
          <w:t xml:space="preserve"> </w:t>
        </w:r>
        <w:proofErr w:type="spellStart"/>
        <w:r w:rsidRPr="00FB2FEB">
          <w:rPr>
            <w:rPrChange w:id="1632" w:author="Janneth Estefania Hoyos Rea" w:date="2021-09-30T06:18:00Z">
              <w:rPr>
                <w:lang w:val="en-US"/>
              </w:rPr>
            </w:rPrChange>
          </w:rPr>
          <w:t>key</w:t>
        </w:r>
        <w:proofErr w:type="spellEnd"/>
        <w:r w:rsidRPr="00FB2FEB">
          <w:rPr>
            <w:rPrChange w:id="1633" w:author="Janneth Estefania Hoyos Rea" w:date="2021-09-30T06:18:00Z">
              <w:rPr>
                <w:lang w:val="en-US"/>
              </w:rPr>
            </w:rPrChange>
          </w:rPr>
          <w:t xml:space="preserve"> (</w:t>
        </w:r>
        <w:proofErr w:type="spellStart"/>
        <w:r w:rsidRPr="00FB2FEB">
          <w:rPr>
            <w:rPrChange w:id="1634" w:author="Janneth Estefania Hoyos Rea" w:date="2021-09-30T06:18:00Z">
              <w:rPr>
                <w:lang w:val="en-US"/>
              </w:rPr>
            </w:rPrChange>
          </w:rPr>
          <w:t>TipoVaccino</w:t>
        </w:r>
        <w:proofErr w:type="spellEnd"/>
        <w:r w:rsidRPr="00FB2FEB">
          <w:rPr>
            <w:rPrChange w:id="1635" w:author="Janneth Estefania Hoyos Rea" w:date="2021-09-30T06:18:00Z">
              <w:rPr>
                <w:lang w:val="en-US"/>
              </w:rPr>
            </w:rPrChange>
          </w:rPr>
          <w:t xml:space="preserve">) </w:t>
        </w:r>
        <w:proofErr w:type="spellStart"/>
        <w:r w:rsidRPr="00FB2FEB">
          <w:rPr>
            <w:rPrChange w:id="1636" w:author="Janneth Estefania Hoyos Rea" w:date="2021-09-30T06:18:00Z">
              <w:rPr>
                <w:lang w:val="en-US"/>
              </w:rPr>
            </w:rPrChange>
          </w:rPr>
          <w:t>references</w:t>
        </w:r>
        <w:proofErr w:type="spellEnd"/>
        <w:r w:rsidRPr="00FB2FEB">
          <w:rPr>
            <w:rPrChange w:id="1637" w:author="Janneth Estefania Hoyos Rea" w:date="2021-09-30T06:18:00Z">
              <w:rPr>
                <w:lang w:val="en-US"/>
              </w:rPr>
            </w:rPrChange>
          </w:rPr>
          <w:t xml:space="preserve"> </w:t>
        </w:r>
        <w:proofErr w:type="spellStart"/>
        <w:proofErr w:type="gramStart"/>
        <w:r w:rsidRPr="00FB2FEB">
          <w:rPr>
            <w:rPrChange w:id="1638" w:author="Janneth Estefania Hoyos Rea" w:date="2021-09-30T06:18:00Z">
              <w:rPr>
                <w:lang w:val="en-US"/>
              </w:rPr>
            </w:rPrChange>
          </w:rPr>
          <w:t>TipoVaccino</w:t>
        </w:r>
        <w:proofErr w:type="spellEnd"/>
        <w:r w:rsidRPr="00FB2FEB">
          <w:rPr>
            <w:rPrChange w:id="1639" w:author="Janneth Estefania Hoyos Rea" w:date="2021-09-30T06:18:00Z">
              <w:rPr>
                <w:lang w:val="en-US"/>
              </w:rPr>
            </w:rPrChange>
          </w:rPr>
          <w:t>(</w:t>
        </w:r>
        <w:proofErr w:type="gramEnd"/>
        <w:r w:rsidRPr="00FB2FEB">
          <w:rPr>
            <w:rPrChange w:id="1640" w:author="Janneth Estefania Hoyos Rea" w:date="2021-09-30T06:18:00Z">
              <w:rPr>
                <w:lang w:val="en-US"/>
              </w:rPr>
            </w:rPrChange>
          </w:rPr>
          <w:t>Nome)</w:t>
        </w:r>
      </w:ins>
    </w:p>
    <w:p w14:paraId="790F68B8" w14:textId="77777777" w:rsidR="00CD15C7" w:rsidRPr="00FB2FEB" w:rsidRDefault="00CD15C7" w:rsidP="00CD15C7">
      <w:pPr>
        <w:spacing w:line="240" w:lineRule="auto"/>
        <w:rPr>
          <w:ins w:id="1641" w:author="Janneth Estefania Hoyos Rea" w:date="2021-09-30T00:07:00Z"/>
          <w:rPrChange w:id="1642" w:author="Janneth Estefania Hoyos Rea" w:date="2021-09-30T06:18:00Z">
            <w:rPr>
              <w:ins w:id="1643" w:author="Janneth Estefania Hoyos Rea" w:date="2021-09-30T00:07:00Z"/>
              <w:lang w:val="en-US"/>
            </w:rPr>
          </w:rPrChange>
        </w:rPr>
      </w:pPr>
      <w:ins w:id="1644" w:author="Janneth Estefania Hoyos Rea" w:date="2021-09-30T00:07:00Z">
        <w:r w:rsidRPr="00FB2FEB">
          <w:rPr>
            <w:rPrChange w:id="1645" w:author="Janneth Estefania Hoyos Rea" w:date="2021-09-30T06:18:00Z">
              <w:rPr>
                <w:lang w:val="en-US"/>
              </w:rPr>
            </w:rPrChange>
          </w:rPr>
          <w:tab/>
          <w:t xml:space="preserve">on update </w:t>
        </w:r>
        <w:proofErr w:type="spellStart"/>
        <w:r w:rsidRPr="00FB2FEB">
          <w:rPr>
            <w:rPrChange w:id="1646" w:author="Janneth Estefania Hoyos Rea" w:date="2021-09-30T06:18:00Z">
              <w:rPr>
                <w:lang w:val="en-US"/>
              </w:rPr>
            </w:rPrChange>
          </w:rPr>
          <w:t>cascade</w:t>
        </w:r>
        <w:proofErr w:type="spellEnd"/>
      </w:ins>
    </w:p>
    <w:p w14:paraId="5F314E02" w14:textId="77777777" w:rsidR="00CD15C7" w:rsidRPr="00CD15C7" w:rsidRDefault="00CD15C7" w:rsidP="00CD15C7">
      <w:pPr>
        <w:spacing w:line="240" w:lineRule="auto"/>
        <w:rPr>
          <w:ins w:id="1647" w:author="Janneth Estefania Hoyos Rea" w:date="2021-09-30T00:07:00Z"/>
          <w:rPrChange w:id="1648" w:author="Janneth Estefania Hoyos Rea" w:date="2021-09-30T00:07:00Z">
            <w:rPr>
              <w:ins w:id="1649" w:author="Janneth Estefania Hoyos Rea" w:date="2021-09-30T00:07:00Z"/>
              <w:lang w:val="en-US"/>
            </w:rPr>
          </w:rPrChange>
        </w:rPr>
      </w:pPr>
      <w:ins w:id="1650" w:author="Janneth Estefania Hoyos Rea" w:date="2021-09-30T00:07:00Z">
        <w:r w:rsidRPr="00FB2FEB">
          <w:rPr>
            <w:rPrChange w:id="1651" w:author="Janneth Estefania Hoyos Rea" w:date="2021-09-30T06:18:00Z">
              <w:rPr>
                <w:lang w:val="en-US"/>
              </w:rPr>
            </w:rPrChange>
          </w:rPr>
          <w:lastRenderedPageBreak/>
          <w:tab/>
        </w:r>
        <w:r w:rsidRPr="00CD15C7">
          <w:rPr>
            <w:rPrChange w:id="1652" w:author="Janneth Estefania Hoyos Rea" w:date="2021-09-30T00:07:00Z">
              <w:rPr>
                <w:lang w:val="en-US"/>
              </w:rPr>
            </w:rPrChange>
          </w:rPr>
          <w:t xml:space="preserve">on delete </w:t>
        </w:r>
        <w:proofErr w:type="spellStart"/>
        <w:r w:rsidRPr="00CD15C7">
          <w:rPr>
            <w:rPrChange w:id="1653" w:author="Janneth Estefania Hoyos Rea" w:date="2021-09-30T00:07:00Z">
              <w:rPr>
                <w:lang w:val="en-US"/>
              </w:rPr>
            </w:rPrChange>
          </w:rPr>
          <w:t>cascade</w:t>
        </w:r>
        <w:proofErr w:type="spellEnd"/>
      </w:ins>
    </w:p>
    <w:p w14:paraId="018A839D" w14:textId="7A303F80" w:rsidR="00CD15C7" w:rsidRDefault="00CD15C7" w:rsidP="00CD15C7">
      <w:pPr>
        <w:spacing w:line="240" w:lineRule="auto"/>
        <w:rPr>
          <w:ins w:id="1654" w:author="Janneth Estefania Hoyos Rea" w:date="2021-09-30T08:01:00Z"/>
        </w:rPr>
      </w:pPr>
      <w:ins w:id="1655" w:author="Janneth Estefania Hoyos Rea" w:date="2021-09-30T00:07:00Z">
        <w:r w:rsidRPr="00CD15C7">
          <w:rPr>
            <w:rPrChange w:id="1656" w:author="Janneth Estefania Hoyos Rea" w:date="2021-09-30T00:07:00Z">
              <w:rPr>
                <w:lang w:val="en-US"/>
              </w:rPr>
            </w:rPrChange>
          </w:rPr>
          <w:t>);</w:t>
        </w:r>
      </w:ins>
    </w:p>
    <w:p w14:paraId="280106EA" w14:textId="0EBC80D0" w:rsidR="00EB5375" w:rsidRDefault="00EB5375" w:rsidP="00CD15C7">
      <w:pPr>
        <w:spacing w:line="240" w:lineRule="auto"/>
        <w:rPr>
          <w:ins w:id="1657" w:author="Janneth Estefania Hoyos Rea" w:date="2021-09-30T08:01:00Z"/>
        </w:rPr>
      </w:pPr>
    </w:p>
    <w:p w14:paraId="38CCBD7D" w14:textId="3A3C3FE1" w:rsidR="00EB5375" w:rsidRPr="00C8265B" w:rsidRDefault="00EB5375" w:rsidP="00EB5375">
      <w:pPr>
        <w:spacing w:line="240" w:lineRule="auto"/>
        <w:rPr>
          <w:ins w:id="1658" w:author="Janneth Estefania Hoyos Rea" w:date="2021-09-30T08:01:00Z"/>
        </w:rPr>
      </w:pPr>
      <w:ins w:id="1659" w:author="Janneth Estefania Hoyos Rea" w:date="2021-09-30T08:01:00Z">
        <w:r w:rsidRPr="00C8265B">
          <w:t xml:space="preserve">create </w:t>
        </w:r>
        <w:proofErr w:type="spellStart"/>
        <w:r w:rsidRPr="00C8265B">
          <w:t>table</w:t>
        </w:r>
        <w:proofErr w:type="spellEnd"/>
        <w:r>
          <w:t xml:space="preserve"> </w:t>
        </w:r>
        <w:proofErr w:type="spellStart"/>
        <w:r>
          <w:t>EffettoAvverso</w:t>
        </w:r>
        <w:proofErr w:type="spellEnd"/>
        <w:r w:rsidRPr="00C8265B">
          <w:t xml:space="preserve"> (</w:t>
        </w:r>
      </w:ins>
    </w:p>
    <w:p w14:paraId="218E2F91" w14:textId="77777777" w:rsidR="00EB5375" w:rsidRPr="00C8265B" w:rsidRDefault="00EB5375" w:rsidP="00EB5375">
      <w:pPr>
        <w:spacing w:line="240" w:lineRule="auto"/>
        <w:rPr>
          <w:ins w:id="1660" w:author="Janneth Estefania Hoyos Rea" w:date="2021-09-30T08:01:00Z"/>
        </w:rPr>
      </w:pPr>
      <w:ins w:id="1661" w:author="Janneth Estefania Hoyos Rea" w:date="2021-09-30T08:01:00Z">
        <w:r w:rsidRPr="00C8265B">
          <w:t xml:space="preserve">   Cittadino </w:t>
        </w:r>
        <w:proofErr w:type="spellStart"/>
        <w:proofErr w:type="gramStart"/>
        <w:r w:rsidRPr="00C8265B">
          <w:t>varchar</w:t>
        </w:r>
        <w:proofErr w:type="spellEnd"/>
        <w:r w:rsidRPr="00C8265B">
          <w:t>(</w:t>
        </w:r>
        <w:proofErr w:type="gramEnd"/>
        <w:r w:rsidRPr="00C8265B">
          <w:t>16),</w:t>
        </w:r>
      </w:ins>
    </w:p>
    <w:p w14:paraId="6F7A268A" w14:textId="120ED4AE" w:rsidR="00EB5375" w:rsidRPr="00C8265B" w:rsidRDefault="00EB5375" w:rsidP="00EB5375">
      <w:pPr>
        <w:spacing w:line="240" w:lineRule="auto"/>
        <w:rPr>
          <w:ins w:id="1662" w:author="Janneth Estefania Hoyos Rea" w:date="2021-09-30T08:02:00Z"/>
        </w:rPr>
      </w:pPr>
      <w:ins w:id="1663" w:author="Janneth Estefania Hoyos Rea" w:date="2021-09-30T08:01:00Z">
        <w:r w:rsidRPr="00C8265B">
          <w:t xml:space="preserve">   </w:t>
        </w:r>
      </w:ins>
      <w:ins w:id="1664" w:author="Janneth Estefania Hoyos Rea" w:date="2021-09-30T08:02:00Z">
        <w:r w:rsidRPr="00C8265B">
          <w:t xml:space="preserve">Lotto </w:t>
        </w:r>
        <w:proofErr w:type="spellStart"/>
        <w:proofErr w:type="gramStart"/>
        <w:r w:rsidRPr="00C8265B">
          <w:t>varchar</w:t>
        </w:r>
        <w:proofErr w:type="spellEnd"/>
        <w:r w:rsidRPr="00C8265B">
          <w:t>(</w:t>
        </w:r>
        <w:proofErr w:type="gramEnd"/>
        <w:r w:rsidRPr="00C8265B">
          <w:t>20),</w:t>
        </w:r>
      </w:ins>
    </w:p>
    <w:p w14:paraId="66E90B1B" w14:textId="3C256196" w:rsidR="00EB5375" w:rsidRPr="00EB5375" w:rsidRDefault="00EB5375" w:rsidP="00EB5375">
      <w:pPr>
        <w:spacing w:line="240" w:lineRule="auto"/>
        <w:rPr>
          <w:ins w:id="1665" w:author="Janneth Estefania Hoyos Rea" w:date="2021-09-30T08:01:00Z"/>
          <w:rPrChange w:id="1666" w:author="Janneth Estefania Hoyos Rea" w:date="2021-09-30T08:02:00Z">
            <w:rPr>
              <w:ins w:id="1667" w:author="Janneth Estefania Hoyos Rea" w:date="2021-09-30T08:01:00Z"/>
              <w:lang w:val="en-US"/>
            </w:rPr>
          </w:rPrChange>
        </w:rPr>
      </w:pPr>
      <w:ins w:id="1668" w:author="Janneth Estefania Hoyos Rea" w:date="2021-09-30T08:01:00Z">
        <w:r w:rsidRPr="00EB5375">
          <w:rPr>
            <w:rPrChange w:id="1669" w:author="Janneth Estefania Hoyos Rea" w:date="2021-09-30T08:02:00Z">
              <w:rPr>
                <w:lang w:val="en-US"/>
              </w:rPr>
            </w:rPrChange>
          </w:rPr>
          <w:t xml:space="preserve">   </w:t>
        </w:r>
        <w:proofErr w:type="spellStart"/>
        <w:r w:rsidRPr="00EB5375">
          <w:rPr>
            <w:rPrChange w:id="1670" w:author="Janneth Estefania Hoyos Rea" w:date="2021-09-30T08:02:00Z">
              <w:rPr>
                <w:lang w:val="en-US"/>
              </w:rPr>
            </w:rPrChange>
          </w:rPr>
          <w:t>primary</w:t>
        </w:r>
        <w:proofErr w:type="spellEnd"/>
        <w:r w:rsidRPr="00EB5375">
          <w:rPr>
            <w:rPrChange w:id="1671" w:author="Janneth Estefania Hoyos Rea" w:date="2021-09-30T08:02:00Z">
              <w:rPr>
                <w:lang w:val="en-US"/>
              </w:rPr>
            </w:rPrChange>
          </w:rPr>
          <w:t xml:space="preserve"> </w:t>
        </w:r>
        <w:proofErr w:type="spellStart"/>
        <w:r w:rsidRPr="00EB5375">
          <w:rPr>
            <w:rPrChange w:id="1672" w:author="Janneth Estefania Hoyos Rea" w:date="2021-09-30T08:02:00Z">
              <w:rPr>
                <w:lang w:val="en-US"/>
              </w:rPr>
            </w:rPrChange>
          </w:rPr>
          <w:t>key</w:t>
        </w:r>
        <w:proofErr w:type="spellEnd"/>
        <w:r w:rsidRPr="00EB5375">
          <w:rPr>
            <w:rPrChange w:id="1673" w:author="Janneth Estefania Hoyos Rea" w:date="2021-09-30T08:02:00Z">
              <w:rPr>
                <w:lang w:val="en-US"/>
              </w:rPr>
            </w:rPrChange>
          </w:rPr>
          <w:t xml:space="preserve"> (Cittadino),</w:t>
        </w:r>
      </w:ins>
    </w:p>
    <w:p w14:paraId="155BFCA1" w14:textId="77777777" w:rsidR="00EB5375" w:rsidRPr="00EB5375" w:rsidRDefault="00EB5375" w:rsidP="00EB5375">
      <w:pPr>
        <w:spacing w:line="240" w:lineRule="auto"/>
        <w:rPr>
          <w:ins w:id="1674" w:author="Janneth Estefania Hoyos Rea" w:date="2021-09-30T08:01:00Z"/>
          <w:rPrChange w:id="1675" w:author="Janneth Estefania Hoyos Rea" w:date="2021-09-30T08:02:00Z">
            <w:rPr>
              <w:ins w:id="1676" w:author="Janneth Estefania Hoyos Rea" w:date="2021-09-30T08:01:00Z"/>
              <w:lang w:val="en-US"/>
            </w:rPr>
          </w:rPrChange>
        </w:rPr>
      </w:pPr>
      <w:ins w:id="1677" w:author="Janneth Estefania Hoyos Rea" w:date="2021-09-30T08:01:00Z">
        <w:r w:rsidRPr="00EB5375">
          <w:rPr>
            <w:rPrChange w:id="1678" w:author="Janneth Estefania Hoyos Rea" w:date="2021-09-30T08:02:00Z">
              <w:rPr>
                <w:lang w:val="en-US"/>
              </w:rPr>
            </w:rPrChange>
          </w:rPr>
          <w:t xml:space="preserve">   </w:t>
        </w:r>
        <w:proofErr w:type="spellStart"/>
        <w:r w:rsidRPr="00EB5375">
          <w:rPr>
            <w:rPrChange w:id="1679" w:author="Janneth Estefania Hoyos Rea" w:date="2021-09-30T08:02:00Z">
              <w:rPr>
                <w:lang w:val="en-US"/>
              </w:rPr>
            </w:rPrChange>
          </w:rPr>
          <w:t>foreign</w:t>
        </w:r>
        <w:proofErr w:type="spellEnd"/>
        <w:r w:rsidRPr="00EB5375">
          <w:rPr>
            <w:rPrChange w:id="1680" w:author="Janneth Estefania Hoyos Rea" w:date="2021-09-30T08:02:00Z">
              <w:rPr>
                <w:lang w:val="en-US"/>
              </w:rPr>
            </w:rPrChange>
          </w:rPr>
          <w:t xml:space="preserve"> </w:t>
        </w:r>
        <w:proofErr w:type="spellStart"/>
        <w:proofErr w:type="gramStart"/>
        <w:r w:rsidRPr="00EB5375">
          <w:rPr>
            <w:rPrChange w:id="1681" w:author="Janneth Estefania Hoyos Rea" w:date="2021-09-30T08:02:00Z">
              <w:rPr>
                <w:lang w:val="en-US"/>
              </w:rPr>
            </w:rPrChange>
          </w:rPr>
          <w:t>key</w:t>
        </w:r>
        <w:proofErr w:type="spellEnd"/>
        <w:r w:rsidRPr="00EB5375">
          <w:rPr>
            <w:rPrChange w:id="1682" w:author="Janneth Estefania Hoyos Rea" w:date="2021-09-30T08:02:00Z">
              <w:rPr>
                <w:lang w:val="en-US"/>
              </w:rPr>
            </w:rPrChange>
          </w:rPr>
          <w:t>(</w:t>
        </w:r>
        <w:proofErr w:type="gramEnd"/>
        <w:r w:rsidRPr="00EB5375">
          <w:rPr>
            <w:rPrChange w:id="1683" w:author="Janneth Estefania Hoyos Rea" w:date="2021-09-30T08:02:00Z">
              <w:rPr>
                <w:lang w:val="en-US"/>
              </w:rPr>
            </w:rPrChange>
          </w:rPr>
          <w:t xml:space="preserve">Cittadino) </w:t>
        </w:r>
        <w:proofErr w:type="spellStart"/>
        <w:r w:rsidRPr="00EB5375">
          <w:rPr>
            <w:rPrChange w:id="1684" w:author="Janneth Estefania Hoyos Rea" w:date="2021-09-30T08:02:00Z">
              <w:rPr>
                <w:lang w:val="en-US"/>
              </w:rPr>
            </w:rPrChange>
          </w:rPr>
          <w:t>references</w:t>
        </w:r>
        <w:proofErr w:type="spellEnd"/>
        <w:r w:rsidRPr="00EB5375">
          <w:rPr>
            <w:rPrChange w:id="1685" w:author="Janneth Estefania Hoyos Rea" w:date="2021-09-30T08:02:00Z">
              <w:rPr>
                <w:lang w:val="en-US"/>
              </w:rPr>
            </w:rPrChange>
          </w:rPr>
          <w:t xml:space="preserve"> Cittadino(CF)</w:t>
        </w:r>
      </w:ins>
    </w:p>
    <w:p w14:paraId="04F75C99" w14:textId="77777777" w:rsidR="00EB5375" w:rsidRPr="00EB5375" w:rsidRDefault="00EB5375" w:rsidP="00EB5375">
      <w:pPr>
        <w:spacing w:line="240" w:lineRule="auto"/>
        <w:rPr>
          <w:ins w:id="1686" w:author="Janneth Estefania Hoyos Rea" w:date="2021-09-30T08:01:00Z"/>
          <w:rPrChange w:id="1687" w:author="Janneth Estefania Hoyos Rea" w:date="2021-09-30T08:02:00Z">
            <w:rPr>
              <w:ins w:id="1688" w:author="Janneth Estefania Hoyos Rea" w:date="2021-09-30T08:01:00Z"/>
              <w:lang w:val="en-US"/>
            </w:rPr>
          </w:rPrChange>
        </w:rPr>
      </w:pPr>
      <w:ins w:id="1689" w:author="Janneth Estefania Hoyos Rea" w:date="2021-09-30T08:01:00Z">
        <w:r w:rsidRPr="00EB5375">
          <w:rPr>
            <w:rPrChange w:id="1690" w:author="Janneth Estefania Hoyos Rea" w:date="2021-09-30T08:02:00Z">
              <w:rPr>
                <w:lang w:val="en-US"/>
              </w:rPr>
            </w:rPrChange>
          </w:rPr>
          <w:tab/>
          <w:t xml:space="preserve">on delete </w:t>
        </w:r>
        <w:proofErr w:type="spellStart"/>
        <w:r w:rsidRPr="00EB5375">
          <w:rPr>
            <w:rPrChange w:id="1691" w:author="Janneth Estefania Hoyos Rea" w:date="2021-09-30T08:02:00Z">
              <w:rPr>
                <w:lang w:val="en-US"/>
              </w:rPr>
            </w:rPrChange>
          </w:rPr>
          <w:t>cascade</w:t>
        </w:r>
        <w:proofErr w:type="spellEnd"/>
      </w:ins>
    </w:p>
    <w:p w14:paraId="20A7FE39" w14:textId="00CA7CF9" w:rsidR="00EB5375" w:rsidRPr="00EB5375" w:rsidRDefault="00EB5375" w:rsidP="00EB5375">
      <w:pPr>
        <w:spacing w:line="240" w:lineRule="auto"/>
        <w:rPr>
          <w:ins w:id="1692" w:author="Janneth Estefania Hoyos Rea" w:date="2021-09-30T08:02:00Z"/>
          <w:rPrChange w:id="1693" w:author="Janneth Estefania Hoyos Rea" w:date="2021-09-30T08:02:00Z">
            <w:rPr>
              <w:ins w:id="1694" w:author="Janneth Estefania Hoyos Rea" w:date="2021-09-30T08:02:00Z"/>
              <w:lang w:val="en-US"/>
            </w:rPr>
          </w:rPrChange>
        </w:rPr>
      </w:pPr>
      <w:ins w:id="1695" w:author="Janneth Estefania Hoyos Rea" w:date="2021-09-30T08:01:00Z">
        <w:r w:rsidRPr="00EB5375">
          <w:rPr>
            <w:rPrChange w:id="1696" w:author="Janneth Estefania Hoyos Rea" w:date="2021-09-30T08:02:00Z">
              <w:rPr>
                <w:lang w:val="en-US"/>
              </w:rPr>
            </w:rPrChange>
          </w:rPr>
          <w:tab/>
          <w:t xml:space="preserve">on update </w:t>
        </w:r>
        <w:proofErr w:type="spellStart"/>
        <w:r w:rsidRPr="00EB5375">
          <w:rPr>
            <w:rPrChange w:id="1697" w:author="Janneth Estefania Hoyos Rea" w:date="2021-09-30T08:02:00Z">
              <w:rPr>
                <w:lang w:val="en-US"/>
              </w:rPr>
            </w:rPrChange>
          </w:rPr>
          <w:t>cascade</w:t>
        </w:r>
      </w:ins>
      <w:proofErr w:type="spellEnd"/>
      <w:ins w:id="1698" w:author="Janneth Estefania Hoyos Rea" w:date="2021-09-30T08:02:00Z">
        <w:r w:rsidRPr="00EB5375">
          <w:rPr>
            <w:rPrChange w:id="1699" w:author="Janneth Estefania Hoyos Rea" w:date="2021-09-30T08:02:00Z">
              <w:rPr>
                <w:lang w:val="en-US"/>
              </w:rPr>
            </w:rPrChange>
          </w:rPr>
          <w:t>,</w:t>
        </w:r>
      </w:ins>
    </w:p>
    <w:p w14:paraId="73291147" w14:textId="77777777" w:rsidR="00EB5375" w:rsidRPr="00EB5375" w:rsidRDefault="00EB5375" w:rsidP="00EB5375">
      <w:pPr>
        <w:spacing w:line="240" w:lineRule="auto"/>
        <w:rPr>
          <w:ins w:id="1700" w:author="Janneth Estefania Hoyos Rea" w:date="2021-09-30T08:02:00Z"/>
          <w:rPrChange w:id="1701" w:author="Janneth Estefania Hoyos Rea" w:date="2021-09-30T08:02:00Z">
            <w:rPr>
              <w:ins w:id="1702" w:author="Janneth Estefania Hoyos Rea" w:date="2021-09-30T08:02:00Z"/>
              <w:lang w:val="en-US"/>
            </w:rPr>
          </w:rPrChange>
        </w:rPr>
      </w:pPr>
      <w:proofErr w:type="spellStart"/>
      <w:ins w:id="1703" w:author="Janneth Estefania Hoyos Rea" w:date="2021-09-30T08:02:00Z">
        <w:r w:rsidRPr="00EB5375">
          <w:rPr>
            <w:rPrChange w:id="1704" w:author="Janneth Estefania Hoyos Rea" w:date="2021-09-30T08:02:00Z">
              <w:rPr>
                <w:lang w:val="en-US"/>
              </w:rPr>
            </w:rPrChange>
          </w:rPr>
          <w:t>foreign</w:t>
        </w:r>
        <w:proofErr w:type="spellEnd"/>
        <w:r w:rsidRPr="00EB5375">
          <w:rPr>
            <w:rPrChange w:id="1705" w:author="Janneth Estefania Hoyos Rea" w:date="2021-09-30T08:02:00Z">
              <w:rPr>
                <w:lang w:val="en-US"/>
              </w:rPr>
            </w:rPrChange>
          </w:rPr>
          <w:t xml:space="preserve"> </w:t>
        </w:r>
        <w:proofErr w:type="spellStart"/>
        <w:r w:rsidRPr="00EB5375">
          <w:rPr>
            <w:rPrChange w:id="1706" w:author="Janneth Estefania Hoyos Rea" w:date="2021-09-30T08:02:00Z">
              <w:rPr>
                <w:lang w:val="en-US"/>
              </w:rPr>
            </w:rPrChange>
          </w:rPr>
          <w:t>key</w:t>
        </w:r>
        <w:proofErr w:type="spellEnd"/>
        <w:r w:rsidRPr="00EB5375">
          <w:rPr>
            <w:rPrChange w:id="1707" w:author="Janneth Estefania Hoyos Rea" w:date="2021-09-30T08:02:00Z">
              <w:rPr>
                <w:lang w:val="en-US"/>
              </w:rPr>
            </w:rPrChange>
          </w:rPr>
          <w:t xml:space="preserve"> (Lotto) </w:t>
        </w:r>
        <w:proofErr w:type="spellStart"/>
        <w:r w:rsidRPr="00EB5375">
          <w:rPr>
            <w:rPrChange w:id="1708" w:author="Janneth Estefania Hoyos Rea" w:date="2021-09-30T08:02:00Z">
              <w:rPr>
                <w:lang w:val="en-US"/>
              </w:rPr>
            </w:rPrChange>
          </w:rPr>
          <w:t>references</w:t>
        </w:r>
        <w:proofErr w:type="spellEnd"/>
        <w:r w:rsidRPr="00EB5375">
          <w:rPr>
            <w:rPrChange w:id="1709" w:author="Janneth Estefania Hoyos Rea" w:date="2021-09-30T08:02:00Z">
              <w:rPr>
                <w:lang w:val="en-US"/>
              </w:rPr>
            </w:rPrChange>
          </w:rPr>
          <w:t xml:space="preserve"> </w:t>
        </w:r>
        <w:proofErr w:type="gramStart"/>
        <w:r w:rsidRPr="00EB5375">
          <w:rPr>
            <w:rPrChange w:id="1710" w:author="Janneth Estefania Hoyos Rea" w:date="2021-09-30T08:02:00Z">
              <w:rPr>
                <w:lang w:val="en-US"/>
              </w:rPr>
            </w:rPrChange>
          </w:rPr>
          <w:t>Lotto(</w:t>
        </w:r>
        <w:proofErr w:type="spellStart"/>
        <w:proofErr w:type="gramEnd"/>
        <w:r w:rsidRPr="00EB5375">
          <w:rPr>
            <w:rPrChange w:id="1711" w:author="Janneth Estefania Hoyos Rea" w:date="2021-09-30T08:02:00Z">
              <w:rPr>
                <w:lang w:val="en-US"/>
              </w:rPr>
            </w:rPrChange>
          </w:rPr>
          <w:t>NumeroLotto</w:t>
        </w:r>
        <w:proofErr w:type="spellEnd"/>
        <w:r w:rsidRPr="00EB5375">
          <w:rPr>
            <w:rPrChange w:id="1712" w:author="Janneth Estefania Hoyos Rea" w:date="2021-09-30T08:02:00Z">
              <w:rPr>
                <w:lang w:val="en-US"/>
              </w:rPr>
            </w:rPrChange>
          </w:rPr>
          <w:t>)</w:t>
        </w:r>
      </w:ins>
    </w:p>
    <w:p w14:paraId="0988D32C" w14:textId="0F9EB30C" w:rsidR="00EB5375" w:rsidRPr="00EA0443" w:rsidRDefault="00EB5375" w:rsidP="00EB5375">
      <w:pPr>
        <w:spacing w:line="240" w:lineRule="auto"/>
        <w:rPr>
          <w:ins w:id="1713" w:author="Janneth Estefania Hoyos Rea" w:date="2021-09-30T08:02:00Z"/>
        </w:rPr>
      </w:pPr>
      <w:ins w:id="1714" w:author="Janneth Estefania Hoyos Rea" w:date="2021-09-30T08:02:00Z">
        <w:r w:rsidRPr="00EB5375">
          <w:rPr>
            <w:rPrChange w:id="1715" w:author="Janneth Estefania Hoyos Rea" w:date="2021-09-30T08:02:00Z">
              <w:rPr>
                <w:lang w:val="en-US"/>
              </w:rPr>
            </w:rPrChange>
          </w:rPr>
          <w:tab/>
        </w:r>
        <w:r w:rsidRPr="00EA0443">
          <w:t xml:space="preserve">on delete </w:t>
        </w:r>
      </w:ins>
      <w:proofErr w:type="spellStart"/>
      <w:ins w:id="1716" w:author="Janneth Estefania Hoyos Rea" w:date="2021-09-30T08:19:00Z">
        <w:r w:rsidR="00C6135D" w:rsidRPr="00EA0443">
          <w:t>cascade</w:t>
        </w:r>
      </w:ins>
      <w:proofErr w:type="spellEnd"/>
    </w:p>
    <w:p w14:paraId="19202224" w14:textId="3D829301" w:rsidR="00EB5375" w:rsidRPr="00EA0443" w:rsidRDefault="00EB5375" w:rsidP="00EB5375">
      <w:pPr>
        <w:spacing w:line="240" w:lineRule="auto"/>
        <w:rPr>
          <w:ins w:id="1717" w:author="Janneth Estefania Hoyos Rea" w:date="2021-09-30T08:01:00Z"/>
        </w:rPr>
      </w:pPr>
      <w:ins w:id="1718" w:author="Janneth Estefania Hoyos Rea" w:date="2021-09-30T08:02:00Z">
        <w:r w:rsidRPr="00EA0443">
          <w:tab/>
          <w:t xml:space="preserve">on update </w:t>
        </w:r>
        <w:proofErr w:type="spellStart"/>
        <w:r w:rsidRPr="00EA0443">
          <w:t>cascade</w:t>
        </w:r>
        <w:proofErr w:type="spellEnd"/>
        <w:r w:rsidRPr="00EA0443">
          <w:t>,</w:t>
        </w:r>
      </w:ins>
    </w:p>
    <w:p w14:paraId="67D0A3BA" w14:textId="77777777" w:rsidR="00EB5375" w:rsidRPr="00EA0443" w:rsidRDefault="00EB5375" w:rsidP="00EB5375">
      <w:pPr>
        <w:spacing w:line="240" w:lineRule="auto"/>
        <w:rPr>
          <w:ins w:id="1719" w:author="Janneth Estefania Hoyos Rea" w:date="2021-09-30T08:01:00Z"/>
        </w:rPr>
      </w:pPr>
      <w:ins w:id="1720" w:author="Janneth Estefania Hoyos Rea" w:date="2021-09-30T08:01:00Z">
        <w:r w:rsidRPr="00EA0443">
          <w:t>);</w:t>
        </w:r>
      </w:ins>
    </w:p>
    <w:p w14:paraId="39E7CC31" w14:textId="77777777" w:rsidR="00CD15C7" w:rsidRPr="00CD15C7" w:rsidRDefault="00CD15C7" w:rsidP="00CD15C7">
      <w:pPr>
        <w:spacing w:line="240" w:lineRule="auto"/>
        <w:rPr>
          <w:ins w:id="1721" w:author="Janneth Estefania Hoyos Rea" w:date="2021-09-30T00:07:00Z"/>
          <w:rPrChange w:id="1722" w:author="Janneth Estefania Hoyos Rea" w:date="2021-09-30T00:07:00Z">
            <w:rPr>
              <w:ins w:id="1723" w:author="Janneth Estefania Hoyos Rea" w:date="2021-09-30T00:07:00Z"/>
              <w:lang w:val="en-US"/>
            </w:rPr>
          </w:rPrChange>
        </w:rPr>
      </w:pPr>
    </w:p>
    <w:p w14:paraId="0C914973" w14:textId="77777777" w:rsidR="00CD15C7" w:rsidRPr="00CD15C7" w:rsidRDefault="00CD15C7" w:rsidP="00CD15C7">
      <w:pPr>
        <w:spacing w:line="240" w:lineRule="auto"/>
        <w:rPr>
          <w:ins w:id="1724" w:author="Janneth Estefania Hoyos Rea" w:date="2021-09-30T00:07:00Z"/>
          <w:rPrChange w:id="1725" w:author="Janneth Estefania Hoyos Rea" w:date="2021-09-30T00:07:00Z">
            <w:rPr>
              <w:ins w:id="1726" w:author="Janneth Estefania Hoyos Rea" w:date="2021-09-30T00:07:00Z"/>
              <w:lang w:val="en-US"/>
            </w:rPr>
          </w:rPrChange>
        </w:rPr>
      </w:pPr>
      <w:ins w:id="1727" w:author="Janneth Estefania Hoyos Rea" w:date="2021-09-30T00:07:00Z">
        <w:r w:rsidRPr="00CD15C7">
          <w:rPr>
            <w:rPrChange w:id="1728" w:author="Janneth Estefania Hoyos Rea" w:date="2021-09-30T00:07:00Z">
              <w:rPr>
                <w:lang w:val="en-US"/>
              </w:rPr>
            </w:rPrChange>
          </w:rPr>
          <w:t xml:space="preserve">create </w:t>
        </w:r>
        <w:proofErr w:type="spellStart"/>
        <w:r w:rsidRPr="00CD15C7">
          <w:rPr>
            <w:rPrChange w:id="1729" w:author="Janneth Estefania Hoyos Rea" w:date="2021-09-30T00:07:00Z">
              <w:rPr>
                <w:lang w:val="en-US"/>
              </w:rPr>
            </w:rPrChange>
          </w:rPr>
          <w:t>table</w:t>
        </w:r>
        <w:proofErr w:type="spellEnd"/>
        <w:r w:rsidRPr="00CD15C7">
          <w:rPr>
            <w:rPrChange w:id="1730" w:author="Janneth Estefania Hoyos Rea" w:date="2021-09-30T00:07:00Z">
              <w:rPr>
                <w:lang w:val="en-US"/>
              </w:rPr>
            </w:rPrChange>
          </w:rPr>
          <w:t xml:space="preserve"> Inventario</w:t>
        </w:r>
      </w:ins>
    </w:p>
    <w:p w14:paraId="3CBB70F5" w14:textId="77777777" w:rsidR="00CD15C7" w:rsidRPr="00CD15C7" w:rsidRDefault="00CD15C7" w:rsidP="00CD15C7">
      <w:pPr>
        <w:spacing w:line="240" w:lineRule="auto"/>
        <w:rPr>
          <w:ins w:id="1731" w:author="Janneth Estefania Hoyos Rea" w:date="2021-09-30T00:07:00Z"/>
          <w:rPrChange w:id="1732" w:author="Janneth Estefania Hoyos Rea" w:date="2021-09-30T00:07:00Z">
            <w:rPr>
              <w:ins w:id="1733" w:author="Janneth Estefania Hoyos Rea" w:date="2021-09-30T00:07:00Z"/>
              <w:lang w:val="en-US"/>
            </w:rPr>
          </w:rPrChange>
        </w:rPr>
      </w:pPr>
      <w:ins w:id="1734" w:author="Janneth Estefania Hoyos Rea" w:date="2021-09-30T00:07:00Z">
        <w:r w:rsidRPr="00CD15C7">
          <w:rPr>
            <w:rPrChange w:id="1735" w:author="Janneth Estefania Hoyos Rea" w:date="2021-09-30T00:07:00Z">
              <w:rPr>
                <w:lang w:val="en-US"/>
              </w:rPr>
            </w:rPrChange>
          </w:rPr>
          <w:t>(</w:t>
        </w:r>
        <w:proofErr w:type="spellStart"/>
        <w:r w:rsidRPr="00CD15C7">
          <w:rPr>
            <w:rPrChange w:id="1736" w:author="Janneth Estefania Hoyos Rea" w:date="2021-09-30T00:07:00Z">
              <w:rPr>
                <w:lang w:val="en-US"/>
              </w:rPr>
            </w:rPrChange>
          </w:rPr>
          <w:t>CentroVaccinale</w:t>
        </w:r>
        <w:proofErr w:type="spellEnd"/>
        <w:r w:rsidRPr="00CD15C7">
          <w:rPr>
            <w:rPrChange w:id="1737" w:author="Janneth Estefania Hoyos Rea" w:date="2021-09-30T00:07:00Z">
              <w:rPr>
                <w:lang w:val="en-US"/>
              </w:rPr>
            </w:rPrChange>
          </w:rPr>
          <w:t xml:space="preserve"> </w:t>
        </w:r>
        <w:proofErr w:type="spellStart"/>
        <w:proofErr w:type="gramStart"/>
        <w:r w:rsidRPr="00CD15C7">
          <w:rPr>
            <w:rPrChange w:id="1738" w:author="Janneth Estefania Hoyos Rea" w:date="2021-09-30T00:07:00Z">
              <w:rPr>
                <w:lang w:val="en-US"/>
              </w:rPr>
            </w:rPrChange>
          </w:rPr>
          <w:t>varchar</w:t>
        </w:r>
        <w:proofErr w:type="spellEnd"/>
        <w:r w:rsidRPr="00CD15C7">
          <w:rPr>
            <w:rPrChange w:id="1739" w:author="Janneth Estefania Hoyos Rea" w:date="2021-09-30T00:07:00Z">
              <w:rPr>
                <w:lang w:val="en-US"/>
              </w:rPr>
            </w:rPrChange>
          </w:rPr>
          <w:t>(</w:t>
        </w:r>
        <w:proofErr w:type="gramEnd"/>
        <w:r w:rsidRPr="00CD15C7">
          <w:rPr>
            <w:rPrChange w:id="1740" w:author="Janneth Estefania Hoyos Rea" w:date="2021-09-30T00:07:00Z">
              <w:rPr>
                <w:lang w:val="en-US"/>
              </w:rPr>
            </w:rPrChange>
          </w:rPr>
          <w:t>3),</w:t>
        </w:r>
      </w:ins>
    </w:p>
    <w:p w14:paraId="7DE938F9" w14:textId="70A00179" w:rsidR="00CD15C7" w:rsidRPr="00413A4F" w:rsidRDefault="00CD15C7" w:rsidP="00CD15C7">
      <w:pPr>
        <w:spacing w:line="240" w:lineRule="auto"/>
        <w:rPr>
          <w:lang w:val="en-US"/>
        </w:rPr>
      </w:pPr>
      <w:proofErr w:type="spellStart"/>
      <w:ins w:id="1741" w:author="Janneth Estefania Hoyos Rea" w:date="2021-09-30T00:07:00Z">
        <w:r w:rsidRPr="00413A4F">
          <w:rPr>
            <w:lang w:val="en-US"/>
          </w:rPr>
          <w:t>Lotto</w:t>
        </w:r>
      </w:ins>
      <w:r w:rsidR="00CF5008" w:rsidRPr="00413A4F">
        <w:rPr>
          <w:lang w:val="en-US"/>
        </w:rPr>
        <w:t>Coronax</w:t>
      </w:r>
      <w:proofErr w:type="spellEnd"/>
      <w:ins w:id="1742" w:author="Janneth Estefania Hoyos Rea" w:date="2021-09-30T00:07:00Z">
        <w:r w:rsidRPr="00413A4F">
          <w:rPr>
            <w:lang w:val="en-US"/>
          </w:rPr>
          <w:t xml:space="preserve"> </w:t>
        </w:r>
        <w:proofErr w:type="gramStart"/>
        <w:r w:rsidRPr="00413A4F">
          <w:rPr>
            <w:lang w:val="en-US"/>
          </w:rPr>
          <w:t>varchar(</w:t>
        </w:r>
        <w:proofErr w:type="gramEnd"/>
        <w:r w:rsidRPr="00413A4F">
          <w:rPr>
            <w:lang w:val="en-US"/>
          </w:rPr>
          <w:t>20),</w:t>
        </w:r>
      </w:ins>
    </w:p>
    <w:p w14:paraId="62EFAFD2" w14:textId="7F5334A1" w:rsidR="00CF5008" w:rsidRPr="00413A4F" w:rsidRDefault="00CF5008" w:rsidP="00CF5008">
      <w:pPr>
        <w:spacing w:line="240" w:lineRule="auto"/>
        <w:rPr>
          <w:ins w:id="1743" w:author="Janneth Estefania Hoyos Rea" w:date="2021-09-30T00:07:00Z"/>
          <w:lang w:val="en-US"/>
        </w:rPr>
      </w:pPr>
      <w:proofErr w:type="spellStart"/>
      <w:ins w:id="1744" w:author="Janneth Estefania Hoyos Rea" w:date="2021-09-30T00:07:00Z">
        <w:r w:rsidRPr="00413A4F">
          <w:rPr>
            <w:lang w:val="en-US"/>
          </w:rPr>
          <w:t>Lotto</w:t>
        </w:r>
      </w:ins>
      <w:r w:rsidRPr="00413A4F">
        <w:rPr>
          <w:lang w:val="en-US"/>
        </w:rPr>
        <w:t>Covidin</w:t>
      </w:r>
      <w:proofErr w:type="spellEnd"/>
      <w:ins w:id="1745" w:author="Janneth Estefania Hoyos Rea" w:date="2021-09-30T00:07:00Z">
        <w:r w:rsidRPr="00413A4F">
          <w:rPr>
            <w:lang w:val="en-US"/>
          </w:rPr>
          <w:t xml:space="preserve"> </w:t>
        </w:r>
        <w:proofErr w:type="gramStart"/>
        <w:r w:rsidRPr="00413A4F">
          <w:rPr>
            <w:lang w:val="en-US"/>
          </w:rPr>
          <w:t>varchar(</w:t>
        </w:r>
        <w:proofErr w:type="gramEnd"/>
        <w:r w:rsidRPr="00413A4F">
          <w:rPr>
            <w:lang w:val="en-US"/>
          </w:rPr>
          <w:t>20),</w:t>
        </w:r>
      </w:ins>
    </w:p>
    <w:p w14:paraId="63F25690" w14:textId="7ED3A52A" w:rsidR="00CF5008" w:rsidRPr="00413A4F" w:rsidRDefault="00CF5008" w:rsidP="00CD15C7">
      <w:pPr>
        <w:spacing w:line="240" w:lineRule="auto"/>
        <w:rPr>
          <w:ins w:id="1746" w:author="Janneth Estefania Hoyos Rea" w:date="2021-09-30T00:07:00Z"/>
          <w:lang w:val="en-US"/>
        </w:rPr>
      </w:pPr>
      <w:proofErr w:type="spellStart"/>
      <w:ins w:id="1747" w:author="Janneth Estefania Hoyos Rea" w:date="2021-09-30T00:07:00Z">
        <w:r w:rsidRPr="00413A4F">
          <w:rPr>
            <w:lang w:val="en-US"/>
          </w:rPr>
          <w:t>Lotto</w:t>
        </w:r>
      </w:ins>
      <w:r w:rsidRPr="00413A4F">
        <w:rPr>
          <w:lang w:val="en-US"/>
        </w:rPr>
        <w:t>Flustop</w:t>
      </w:r>
      <w:proofErr w:type="spellEnd"/>
      <w:ins w:id="1748" w:author="Janneth Estefania Hoyos Rea" w:date="2021-09-30T00:07:00Z">
        <w:r w:rsidRPr="00413A4F">
          <w:rPr>
            <w:lang w:val="en-US"/>
          </w:rPr>
          <w:t xml:space="preserve"> </w:t>
        </w:r>
        <w:proofErr w:type="gramStart"/>
        <w:r w:rsidRPr="00413A4F">
          <w:rPr>
            <w:lang w:val="en-US"/>
          </w:rPr>
          <w:t>varchar(</w:t>
        </w:r>
        <w:proofErr w:type="gramEnd"/>
        <w:r w:rsidRPr="00413A4F">
          <w:rPr>
            <w:lang w:val="en-US"/>
          </w:rPr>
          <w:t>20),</w:t>
        </w:r>
      </w:ins>
    </w:p>
    <w:p w14:paraId="773B9DB7" w14:textId="77777777" w:rsidR="00CD15C7" w:rsidRPr="007A2049" w:rsidRDefault="00CD15C7" w:rsidP="00CD15C7">
      <w:pPr>
        <w:spacing w:line="240" w:lineRule="auto"/>
        <w:rPr>
          <w:ins w:id="1749" w:author="Janneth Estefania Hoyos Rea" w:date="2021-09-30T00:07:00Z"/>
          <w:lang w:val="en-US"/>
        </w:rPr>
      </w:pPr>
      <w:ins w:id="1750" w:author="Janneth Estefania Hoyos Rea" w:date="2021-09-30T00:07:00Z">
        <w:r w:rsidRPr="007A2049">
          <w:rPr>
            <w:lang w:val="en-US"/>
          </w:rPr>
          <w:t>primary key (</w:t>
        </w:r>
        <w:proofErr w:type="spellStart"/>
        <w:r w:rsidRPr="007A2049">
          <w:rPr>
            <w:lang w:val="en-US"/>
          </w:rPr>
          <w:t>CentroVaccinale</w:t>
        </w:r>
        <w:proofErr w:type="spellEnd"/>
        <w:r w:rsidRPr="007A2049">
          <w:rPr>
            <w:lang w:val="en-US"/>
          </w:rPr>
          <w:t>, Lotto),</w:t>
        </w:r>
      </w:ins>
    </w:p>
    <w:p w14:paraId="451E8006" w14:textId="77777777" w:rsidR="00CD15C7" w:rsidRPr="00CD15C7" w:rsidRDefault="00CD15C7" w:rsidP="00CD15C7">
      <w:pPr>
        <w:spacing w:line="240" w:lineRule="auto"/>
        <w:rPr>
          <w:ins w:id="1751" w:author="Janneth Estefania Hoyos Rea" w:date="2021-09-30T00:07:00Z"/>
          <w:lang w:val="en-US"/>
        </w:rPr>
      </w:pPr>
      <w:ins w:id="1752" w:author="Janneth Estefania Hoyos Rea" w:date="2021-09-30T00:07:00Z">
        <w:r w:rsidRPr="00CD15C7">
          <w:rPr>
            <w:lang w:val="en-US"/>
          </w:rPr>
          <w:t xml:space="preserve">foreign key (Lotto) references </w:t>
        </w:r>
        <w:proofErr w:type="gramStart"/>
        <w:r w:rsidRPr="00CD15C7">
          <w:rPr>
            <w:lang w:val="en-US"/>
          </w:rPr>
          <w:t>Lotto(</w:t>
        </w:r>
        <w:proofErr w:type="spellStart"/>
        <w:proofErr w:type="gramEnd"/>
        <w:r w:rsidRPr="00CD15C7">
          <w:rPr>
            <w:lang w:val="en-US"/>
          </w:rPr>
          <w:t>NumeroLotto</w:t>
        </w:r>
        <w:proofErr w:type="spellEnd"/>
        <w:r w:rsidRPr="00CD15C7">
          <w:rPr>
            <w:lang w:val="en-US"/>
          </w:rPr>
          <w:t>)</w:t>
        </w:r>
      </w:ins>
    </w:p>
    <w:p w14:paraId="3E223A79" w14:textId="77777777" w:rsidR="00CD15C7" w:rsidRPr="00CD15C7" w:rsidRDefault="00CD15C7" w:rsidP="00CD15C7">
      <w:pPr>
        <w:spacing w:line="240" w:lineRule="auto"/>
        <w:rPr>
          <w:ins w:id="1753" w:author="Janneth Estefania Hoyos Rea" w:date="2021-09-30T00:07:00Z"/>
          <w:lang w:val="en-US"/>
        </w:rPr>
      </w:pPr>
      <w:ins w:id="1754" w:author="Janneth Estefania Hoyos Rea" w:date="2021-09-30T00:07:00Z">
        <w:r w:rsidRPr="00CD15C7">
          <w:rPr>
            <w:lang w:val="en-US"/>
          </w:rPr>
          <w:tab/>
          <w:t>on delete cascade</w:t>
        </w:r>
      </w:ins>
    </w:p>
    <w:p w14:paraId="422A1B0F" w14:textId="77777777" w:rsidR="00CD15C7" w:rsidRPr="00CD15C7" w:rsidRDefault="00CD15C7" w:rsidP="00CD15C7">
      <w:pPr>
        <w:spacing w:line="240" w:lineRule="auto"/>
        <w:rPr>
          <w:ins w:id="1755" w:author="Janneth Estefania Hoyos Rea" w:date="2021-09-30T00:07:00Z"/>
          <w:lang w:val="en-US"/>
        </w:rPr>
      </w:pPr>
      <w:ins w:id="1756" w:author="Janneth Estefania Hoyos Rea" w:date="2021-09-30T00:07:00Z">
        <w:r w:rsidRPr="00CD15C7">
          <w:rPr>
            <w:lang w:val="en-US"/>
          </w:rPr>
          <w:tab/>
          <w:t>on update cascade,</w:t>
        </w:r>
      </w:ins>
    </w:p>
    <w:p w14:paraId="645CE5E3" w14:textId="77777777" w:rsidR="00CD15C7" w:rsidRPr="00CD15C7" w:rsidRDefault="00CD15C7" w:rsidP="00CD15C7">
      <w:pPr>
        <w:spacing w:line="240" w:lineRule="auto"/>
        <w:rPr>
          <w:ins w:id="1757" w:author="Janneth Estefania Hoyos Rea" w:date="2021-09-30T00:07:00Z"/>
          <w:lang w:val="en-US"/>
        </w:rPr>
      </w:pPr>
      <w:ins w:id="1758" w:author="Janneth Estefania Hoyos Rea" w:date="2021-09-30T00:07:00Z">
        <w:r w:rsidRPr="00CD15C7">
          <w:rPr>
            <w:lang w:val="en-US"/>
          </w:rPr>
          <w:t>foreign key (</w:t>
        </w:r>
        <w:proofErr w:type="spellStart"/>
        <w:r w:rsidRPr="00CD15C7">
          <w:rPr>
            <w:lang w:val="en-US"/>
          </w:rPr>
          <w:t>CentroVaccinale</w:t>
        </w:r>
        <w:proofErr w:type="spellEnd"/>
        <w:r w:rsidRPr="00CD15C7">
          <w:rPr>
            <w:lang w:val="en-US"/>
          </w:rPr>
          <w:t xml:space="preserve">) references </w:t>
        </w:r>
        <w:proofErr w:type="spellStart"/>
        <w:proofErr w:type="gramStart"/>
        <w:r w:rsidRPr="00CD15C7">
          <w:rPr>
            <w:lang w:val="en-US"/>
          </w:rPr>
          <w:t>CentroVaccinale</w:t>
        </w:r>
        <w:proofErr w:type="spellEnd"/>
        <w:r w:rsidRPr="00CD15C7">
          <w:rPr>
            <w:lang w:val="en-US"/>
          </w:rPr>
          <w:t>(</w:t>
        </w:r>
        <w:proofErr w:type="gramEnd"/>
        <w:r w:rsidRPr="00CD15C7">
          <w:rPr>
            <w:lang w:val="en-US"/>
          </w:rPr>
          <w:t>ID)</w:t>
        </w:r>
      </w:ins>
    </w:p>
    <w:p w14:paraId="5AEC34B1" w14:textId="77777777" w:rsidR="00CD15C7" w:rsidRPr="00413A4F" w:rsidRDefault="00CD15C7" w:rsidP="00CD15C7">
      <w:pPr>
        <w:spacing w:line="240" w:lineRule="auto"/>
        <w:rPr>
          <w:ins w:id="1759" w:author="Janneth Estefania Hoyos Rea" w:date="2021-09-30T00:07:00Z"/>
        </w:rPr>
      </w:pPr>
      <w:ins w:id="1760" w:author="Janneth Estefania Hoyos Rea" w:date="2021-09-30T00:07:00Z">
        <w:r w:rsidRPr="00CD15C7">
          <w:rPr>
            <w:lang w:val="en-US"/>
          </w:rPr>
          <w:tab/>
        </w:r>
        <w:r w:rsidRPr="00413A4F">
          <w:t xml:space="preserve">on delete </w:t>
        </w:r>
        <w:proofErr w:type="spellStart"/>
        <w:r w:rsidRPr="00413A4F">
          <w:t>cascade</w:t>
        </w:r>
        <w:proofErr w:type="spellEnd"/>
      </w:ins>
    </w:p>
    <w:p w14:paraId="32AE547A" w14:textId="77777777" w:rsidR="00CD15C7" w:rsidRPr="00413A4F" w:rsidRDefault="00CD15C7" w:rsidP="00CD15C7">
      <w:pPr>
        <w:spacing w:line="240" w:lineRule="auto"/>
        <w:rPr>
          <w:ins w:id="1761" w:author="Janneth Estefania Hoyos Rea" w:date="2021-09-30T00:07:00Z"/>
        </w:rPr>
      </w:pPr>
      <w:ins w:id="1762" w:author="Janneth Estefania Hoyos Rea" w:date="2021-09-30T00:07:00Z">
        <w:r w:rsidRPr="00413A4F">
          <w:tab/>
          <w:t xml:space="preserve">on update </w:t>
        </w:r>
        <w:proofErr w:type="spellStart"/>
        <w:r w:rsidRPr="00413A4F">
          <w:t>cascade</w:t>
        </w:r>
        <w:proofErr w:type="spellEnd"/>
      </w:ins>
    </w:p>
    <w:p w14:paraId="64EB8E8E" w14:textId="77777777" w:rsidR="00CD15C7" w:rsidRPr="00413A4F" w:rsidRDefault="00CD15C7" w:rsidP="00CD15C7">
      <w:pPr>
        <w:spacing w:line="240" w:lineRule="auto"/>
        <w:rPr>
          <w:ins w:id="1763" w:author="Janneth Estefania Hoyos Rea" w:date="2021-09-30T00:07:00Z"/>
        </w:rPr>
      </w:pPr>
      <w:ins w:id="1764" w:author="Janneth Estefania Hoyos Rea" w:date="2021-09-30T00:07:00Z">
        <w:r w:rsidRPr="00413A4F">
          <w:t>);</w:t>
        </w:r>
      </w:ins>
    </w:p>
    <w:p w14:paraId="3BC8CD4E" w14:textId="77777777" w:rsidR="00CD15C7" w:rsidRPr="00413A4F" w:rsidRDefault="00CD15C7" w:rsidP="00CD15C7">
      <w:pPr>
        <w:spacing w:line="240" w:lineRule="auto"/>
        <w:rPr>
          <w:ins w:id="1765" w:author="Janneth Estefania Hoyos Rea" w:date="2021-09-30T00:07:00Z"/>
        </w:rPr>
      </w:pPr>
    </w:p>
    <w:p w14:paraId="2178FC82" w14:textId="77777777" w:rsidR="00CD15C7" w:rsidRPr="00413A4F" w:rsidRDefault="00CD15C7" w:rsidP="00CD15C7">
      <w:pPr>
        <w:spacing w:line="240" w:lineRule="auto"/>
        <w:rPr>
          <w:ins w:id="1766" w:author="Janneth Estefania Hoyos Rea" w:date="2021-09-30T00:07:00Z"/>
        </w:rPr>
      </w:pPr>
      <w:ins w:id="1767" w:author="Janneth Estefania Hoyos Rea" w:date="2021-09-30T00:07:00Z">
        <w:r w:rsidRPr="00413A4F">
          <w:t xml:space="preserve">create </w:t>
        </w:r>
        <w:proofErr w:type="spellStart"/>
        <w:r w:rsidRPr="00413A4F">
          <w:t>table</w:t>
        </w:r>
        <w:proofErr w:type="spellEnd"/>
        <w:r w:rsidRPr="00413A4F">
          <w:t xml:space="preserve"> Medico (</w:t>
        </w:r>
      </w:ins>
    </w:p>
    <w:p w14:paraId="397BD288" w14:textId="77777777" w:rsidR="00CD15C7" w:rsidRPr="00CD15C7" w:rsidRDefault="00CD15C7" w:rsidP="00CD15C7">
      <w:pPr>
        <w:spacing w:line="240" w:lineRule="auto"/>
        <w:rPr>
          <w:ins w:id="1768" w:author="Janneth Estefania Hoyos Rea" w:date="2021-09-30T00:07:00Z"/>
          <w:rPrChange w:id="1769" w:author="Janneth Estefania Hoyos Rea" w:date="2021-09-30T00:07:00Z">
            <w:rPr>
              <w:ins w:id="1770" w:author="Janneth Estefania Hoyos Rea" w:date="2021-09-30T00:07:00Z"/>
              <w:lang w:val="en-US"/>
            </w:rPr>
          </w:rPrChange>
        </w:rPr>
      </w:pPr>
      <w:ins w:id="1771" w:author="Janneth Estefania Hoyos Rea" w:date="2021-09-30T00:07:00Z">
        <w:r w:rsidRPr="00413A4F">
          <w:t xml:space="preserve">   </w:t>
        </w:r>
        <w:r w:rsidRPr="00CD15C7">
          <w:rPr>
            <w:rPrChange w:id="1772" w:author="Janneth Estefania Hoyos Rea" w:date="2021-09-30T00:07:00Z">
              <w:rPr>
                <w:lang w:val="en-US"/>
              </w:rPr>
            </w:rPrChange>
          </w:rPr>
          <w:t xml:space="preserve">Cittadino </w:t>
        </w:r>
        <w:proofErr w:type="spellStart"/>
        <w:proofErr w:type="gramStart"/>
        <w:r w:rsidRPr="00CD15C7">
          <w:rPr>
            <w:rPrChange w:id="1773" w:author="Janneth Estefania Hoyos Rea" w:date="2021-09-30T00:07:00Z">
              <w:rPr>
                <w:lang w:val="en-US"/>
              </w:rPr>
            </w:rPrChange>
          </w:rPr>
          <w:t>varchar</w:t>
        </w:r>
        <w:proofErr w:type="spellEnd"/>
        <w:r w:rsidRPr="00CD15C7">
          <w:rPr>
            <w:rPrChange w:id="1774" w:author="Janneth Estefania Hoyos Rea" w:date="2021-09-30T00:07:00Z">
              <w:rPr>
                <w:lang w:val="en-US"/>
              </w:rPr>
            </w:rPrChange>
          </w:rPr>
          <w:t>(</w:t>
        </w:r>
        <w:proofErr w:type="gramEnd"/>
        <w:r w:rsidRPr="00CD15C7">
          <w:rPr>
            <w:rPrChange w:id="1775" w:author="Janneth Estefania Hoyos Rea" w:date="2021-09-30T00:07:00Z">
              <w:rPr>
                <w:lang w:val="en-US"/>
              </w:rPr>
            </w:rPrChange>
          </w:rPr>
          <w:t>16),</w:t>
        </w:r>
      </w:ins>
    </w:p>
    <w:p w14:paraId="5E4873EF" w14:textId="77777777" w:rsidR="00CD15C7" w:rsidRPr="00CD15C7" w:rsidRDefault="00CD15C7" w:rsidP="00CD15C7">
      <w:pPr>
        <w:spacing w:line="240" w:lineRule="auto"/>
        <w:rPr>
          <w:ins w:id="1776" w:author="Janneth Estefania Hoyos Rea" w:date="2021-09-30T00:07:00Z"/>
          <w:rPrChange w:id="1777" w:author="Janneth Estefania Hoyos Rea" w:date="2021-09-30T00:07:00Z">
            <w:rPr>
              <w:ins w:id="1778" w:author="Janneth Estefania Hoyos Rea" w:date="2021-09-30T00:07:00Z"/>
              <w:lang w:val="en-US"/>
            </w:rPr>
          </w:rPrChange>
        </w:rPr>
      </w:pPr>
      <w:ins w:id="1779" w:author="Janneth Estefania Hoyos Rea" w:date="2021-09-30T00:07:00Z">
        <w:r w:rsidRPr="00CD15C7">
          <w:rPr>
            <w:rPrChange w:id="1780" w:author="Janneth Estefania Hoyos Rea" w:date="2021-09-30T00:07:00Z">
              <w:rPr>
                <w:lang w:val="en-US"/>
              </w:rPr>
            </w:rPrChange>
          </w:rPr>
          <w:t xml:space="preserve">   </w:t>
        </w:r>
        <w:proofErr w:type="spellStart"/>
        <w:r w:rsidRPr="00CD15C7">
          <w:rPr>
            <w:rPrChange w:id="1781" w:author="Janneth Estefania Hoyos Rea" w:date="2021-09-30T00:07:00Z">
              <w:rPr>
                <w:lang w:val="en-US"/>
              </w:rPr>
            </w:rPrChange>
          </w:rPr>
          <w:t>MedicoDiBase</w:t>
        </w:r>
        <w:proofErr w:type="spellEnd"/>
        <w:r w:rsidRPr="00CD15C7">
          <w:rPr>
            <w:rPrChange w:id="1782" w:author="Janneth Estefania Hoyos Rea" w:date="2021-09-30T00:07:00Z">
              <w:rPr>
                <w:lang w:val="en-US"/>
              </w:rPr>
            </w:rPrChange>
          </w:rPr>
          <w:t xml:space="preserve"> </w:t>
        </w:r>
        <w:proofErr w:type="spellStart"/>
        <w:r w:rsidRPr="00CD15C7">
          <w:rPr>
            <w:rPrChange w:id="1783" w:author="Janneth Estefania Hoyos Rea" w:date="2021-09-30T00:07:00Z">
              <w:rPr>
                <w:lang w:val="en-US"/>
              </w:rPr>
            </w:rPrChange>
          </w:rPr>
          <w:t>boolean</w:t>
        </w:r>
        <w:proofErr w:type="spellEnd"/>
        <w:r w:rsidRPr="00CD15C7">
          <w:rPr>
            <w:rPrChange w:id="1784" w:author="Janneth Estefania Hoyos Rea" w:date="2021-09-30T00:07:00Z">
              <w:rPr>
                <w:lang w:val="en-US"/>
              </w:rPr>
            </w:rPrChange>
          </w:rPr>
          <w:t xml:space="preserve"> default false,</w:t>
        </w:r>
      </w:ins>
    </w:p>
    <w:p w14:paraId="1C94916F" w14:textId="5AE1CB4B" w:rsidR="00CD15C7" w:rsidRPr="00CD15C7" w:rsidRDefault="00CD15C7" w:rsidP="00CD15C7">
      <w:pPr>
        <w:spacing w:line="240" w:lineRule="auto"/>
        <w:rPr>
          <w:ins w:id="1785" w:author="Janneth Estefania Hoyos Rea" w:date="2021-09-30T00:07:00Z"/>
          <w:rPrChange w:id="1786" w:author="Janneth Estefania Hoyos Rea" w:date="2021-09-30T00:07:00Z">
            <w:rPr>
              <w:ins w:id="1787" w:author="Janneth Estefania Hoyos Rea" w:date="2021-09-30T00:07:00Z"/>
              <w:lang w:val="en-US"/>
            </w:rPr>
          </w:rPrChange>
        </w:rPr>
      </w:pPr>
      <w:ins w:id="1788" w:author="Janneth Estefania Hoyos Rea" w:date="2021-09-30T00:07:00Z">
        <w:r w:rsidRPr="00CD15C7">
          <w:rPr>
            <w:rPrChange w:id="1789" w:author="Janneth Estefania Hoyos Rea" w:date="2021-09-30T00:07:00Z">
              <w:rPr>
                <w:lang w:val="en-US"/>
              </w:rPr>
            </w:rPrChange>
          </w:rPr>
          <w:t xml:space="preserve">   </w:t>
        </w:r>
        <w:proofErr w:type="spellStart"/>
        <w:proofErr w:type="gramStart"/>
        <w:r w:rsidRPr="00CD15C7">
          <w:rPr>
            <w:rPrChange w:id="1790" w:author="Janneth Estefania Hoyos Rea" w:date="2021-09-30T00:07:00Z">
              <w:rPr>
                <w:lang w:val="en-US"/>
              </w:rPr>
            </w:rPrChange>
          </w:rPr>
          <w:t>CentroVaccinale</w:t>
        </w:r>
        <w:proofErr w:type="spellEnd"/>
        <w:proofErr w:type="gramEnd"/>
        <w:r w:rsidRPr="00CD15C7">
          <w:rPr>
            <w:rPrChange w:id="1791" w:author="Janneth Estefania Hoyos Rea" w:date="2021-09-30T00:07:00Z">
              <w:rPr>
                <w:lang w:val="en-US"/>
              </w:rPr>
            </w:rPrChange>
          </w:rPr>
          <w:t xml:space="preserve"> </w:t>
        </w:r>
        <w:proofErr w:type="spellStart"/>
        <w:r w:rsidRPr="00CD15C7">
          <w:rPr>
            <w:rPrChange w:id="1792" w:author="Janneth Estefania Hoyos Rea" w:date="2021-09-30T00:07:00Z">
              <w:rPr>
                <w:lang w:val="en-US"/>
              </w:rPr>
            </w:rPrChange>
          </w:rPr>
          <w:t>varchar</w:t>
        </w:r>
        <w:proofErr w:type="spellEnd"/>
        <w:r w:rsidRPr="00CD15C7">
          <w:rPr>
            <w:rPrChange w:id="1793" w:author="Janneth Estefania Hoyos Rea" w:date="2021-09-30T00:07:00Z">
              <w:rPr>
                <w:lang w:val="en-US"/>
              </w:rPr>
            </w:rPrChange>
          </w:rPr>
          <w:t xml:space="preserve"> (3</w:t>
        </w:r>
      </w:ins>
      <w:ins w:id="1794" w:author="Janneth Estefania Hoyos Rea" w:date="2021-09-30T07:25:00Z">
        <w:r w:rsidR="003E1F66">
          <w:t>)</w:t>
        </w:r>
      </w:ins>
      <w:ins w:id="1795" w:author="Janneth Estefania Hoyos Rea" w:date="2021-09-30T00:07:00Z">
        <w:r w:rsidRPr="00CD15C7">
          <w:rPr>
            <w:rPrChange w:id="1796" w:author="Janneth Estefania Hoyos Rea" w:date="2021-09-30T00:07:00Z">
              <w:rPr>
                <w:lang w:val="en-US"/>
              </w:rPr>
            </w:rPrChange>
          </w:rPr>
          <w:t>,</w:t>
        </w:r>
      </w:ins>
    </w:p>
    <w:p w14:paraId="0A9C2199" w14:textId="77777777" w:rsidR="00CD15C7" w:rsidRPr="00CD15C7" w:rsidRDefault="00CD15C7" w:rsidP="00CD15C7">
      <w:pPr>
        <w:spacing w:line="240" w:lineRule="auto"/>
        <w:rPr>
          <w:ins w:id="1797" w:author="Janneth Estefania Hoyos Rea" w:date="2021-09-30T00:07:00Z"/>
          <w:rPrChange w:id="1798" w:author="Janneth Estefania Hoyos Rea" w:date="2021-09-30T00:07:00Z">
            <w:rPr>
              <w:ins w:id="1799" w:author="Janneth Estefania Hoyos Rea" w:date="2021-09-30T00:07:00Z"/>
              <w:lang w:val="en-US"/>
            </w:rPr>
          </w:rPrChange>
        </w:rPr>
      </w:pPr>
      <w:ins w:id="1800" w:author="Janneth Estefania Hoyos Rea" w:date="2021-09-30T00:07:00Z">
        <w:r w:rsidRPr="00CD15C7">
          <w:rPr>
            <w:rPrChange w:id="1801" w:author="Janneth Estefania Hoyos Rea" w:date="2021-09-30T00:07:00Z">
              <w:rPr>
                <w:lang w:val="en-US"/>
              </w:rPr>
            </w:rPrChange>
          </w:rPr>
          <w:t xml:space="preserve">   </w:t>
        </w:r>
        <w:proofErr w:type="spellStart"/>
        <w:r w:rsidRPr="00CD15C7">
          <w:rPr>
            <w:rPrChange w:id="1802" w:author="Janneth Estefania Hoyos Rea" w:date="2021-09-30T00:07:00Z">
              <w:rPr>
                <w:lang w:val="en-US"/>
              </w:rPr>
            </w:rPrChange>
          </w:rPr>
          <w:t>primary</w:t>
        </w:r>
        <w:proofErr w:type="spellEnd"/>
        <w:r w:rsidRPr="00CD15C7">
          <w:rPr>
            <w:rPrChange w:id="1803" w:author="Janneth Estefania Hoyos Rea" w:date="2021-09-30T00:07:00Z">
              <w:rPr>
                <w:lang w:val="en-US"/>
              </w:rPr>
            </w:rPrChange>
          </w:rPr>
          <w:t xml:space="preserve"> </w:t>
        </w:r>
        <w:proofErr w:type="spellStart"/>
        <w:r w:rsidRPr="00CD15C7">
          <w:rPr>
            <w:rPrChange w:id="1804" w:author="Janneth Estefania Hoyos Rea" w:date="2021-09-30T00:07:00Z">
              <w:rPr>
                <w:lang w:val="en-US"/>
              </w:rPr>
            </w:rPrChange>
          </w:rPr>
          <w:t>key</w:t>
        </w:r>
        <w:proofErr w:type="spellEnd"/>
        <w:r w:rsidRPr="00CD15C7">
          <w:rPr>
            <w:rPrChange w:id="1805" w:author="Janneth Estefania Hoyos Rea" w:date="2021-09-30T00:07:00Z">
              <w:rPr>
                <w:lang w:val="en-US"/>
              </w:rPr>
            </w:rPrChange>
          </w:rPr>
          <w:t xml:space="preserve"> (Cittadino),</w:t>
        </w:r>
      </w:ins>
    </w:p>
    <w:p w14:paraId="22C1AEFE" w14:textId="77777777" w:rsidR="00CD15C7" w:rsidRPr="00413A4F" w:rsidRDefault="00CD15C7" w:rsidP="00CD15C7">
      <w:pPr>
        <w:spacing w:line="240" w:lineRule="auto"/>
        <w:rPr>
          <w:ins w:id="1806" w:author="Janneth Estefania Hoyos Rea" w:date="2021-09-30T00:07:00Z"/>
        </w:rPr>
      </w:pPr>
      <w:ins w:id="1807" w:author="Janneth Estefania Hoyos Rea" w:date="2021-09-30T00:07:00Z">
        <w:r w:rsidRPr="00CD15C7">
          <w:rPr>
            <w:rPrChange w:id="1808" w:author="Janneth Estefania Hoyos Rea" w:date="2021-09-30T00:07:00Z">
              <w:rPr>
                <w:lang w:val="en-US"/>
              </w:rPr>
            </w:rPrChange>
          </w:rPr>
          <w:t xml:space="preserve">   </w:t>
        </w:r>
        <w:proofErr w:type="spellStart"/>
        <w:r w:rsidRPr="00413A4F">
          <w:t>foreign</w:t>
        </w:r>
        <w:proofErr w:type="spellEnd"/>
        <w:r w:rsidRPr="00413A4F">
          <w:t xml:space="preserve"> </w:t>
        </w:r>
        <w:proofErr w:type="spellStart"/>
        <w:r w:rsidRPr="00413A4F">
          <w:t>key</w:t>
        </w:r>
        <w:proofErr w:type="spellEnd"/>
        <w:r w:rsidRPr="00413A4F">
          <w:t xml:space="preserve"> (Cittadino) </w:t>
        </w:r>
        <w:proofErr w:type="spellStart"/>
        <w:r w:rsidRPr="00413A4F">
          <w:t>references</w:t>
        </w:r>
        <w:proofErr w:type="spellEnd"/>
        <w:r w:rsidRPr="00413A4F">
          <w:t xml:space="preserve"> </w:t>
        </w:r>
        <w:proofErr w:type="gramStart"/>
        <w:r w:rsidRPr="00413A4F">
          <w:t>Cittadino(</w:t>
        </w:r>
        <w:proofErr w:type="gramEnd"/>
        <w:r w:rsidRPr="00413A4F">
          <w:t>CF)</w:t>
        </w:r>
      </w:ins>
    </w:p>
    <w:p w14:paraId="7B6319E4" w14:textId="77777777" w:rsidR="00CD15C7" w:rsidRPr="00413A4F" w:rsidRDefault="00CD15C7" w:rsidP="00CD15C7">
      <w:pPr>
        <w:spacing w:line="240" w:lineRule="auto"/>
        <w:rPr>
          <w:ins w:id="1809" w:author="Janneth Estefania Hoyos Rea" w:date="2021-09-30T00:07:00Z"/>
        </w:rPr>
      </w:pPr>
      <w:ins w:id="1810" w:author="Janneth Estefania Hoyos Rea" w:date="2021-09-30T00:07:00Z">
        <w:r w:rsidRPr="00413A4F">
          <w:tab/>
          <w:t xml:space="preserve">on delete </w:t>
        </w:r>
        <w:proofErr w:type="spellStart"/>
        <w:r w:rsidRPr="00413A4F">
          <w:t>cascade</w:t>
        </w:r>
        <w:proofErr w:type="spellEnd"/>
      </w:ins>
    </w:p>
    <w:p w14:paraId="23E534F1" w14:textId="77777777" w:rsidR="00CD15C7" w:rsidRPr="00413A4F" w:rsidRDefault="00CD15C7" w:rsidP="00CD15C7">
      <w:pPr>
        <w:spacing w:line="240" w:lineRule="auto"/>
        <w:rPr>
          <w:ins w:id="1811" w:author="Janneth Estefania Hoyos Rea" w:date="2021-09-30T00:07:00Z"/>
        </w:rPr>
      </w:pPr>
      <w:ins w:id="1812" w:author="Janneth Estefania Hoyos Rea" w:date="2021-09-30T00:07:00Z">
        <w:r w:rsidRPr="00413A4F">
          <w:tab/>
          <w:t xml:space="preserve">on update </w:t>
        </w:r>
        <w:proofErr w:type="spellStart"/>
        <w:r w:rsidRPr="00413A4F">
          <w:t>cascade</w:t>
        </w:r>
        <w:proofErr w:type="spellEnd"/>
        <w:r w:rsidRPr="00413A4F">
          <w:t>,</w:t>
        </w:r>
      </w:ins>
    </w:p>
    <w:p w14:paraId="2B2CD7CB" w14:textId="77777777" w:rsidR="00CD15C7" w:rsidRPr="00EA0443" w:rsidRDefault="00CD15C7" w:rsidP="00CD15C7">
      <w:pPr>
        <w:spacing w:line="240" w:lineRule="auto"/>
        <w:rPr>
          <w:ins w:id="1813" w:author="Janneth Estefania Hoyos Rea" w:date="2021-09-30T00:07:00Z"/>
          <w:lang w:val="en-US"/>
        </w:rPr>
      </w:pPr>
      <w:ins w:id="1814" w:author="Janneth Estefania Hoyos Rea" w:date="2021-09-30T00:07:00Z">
        <w:r w:rsidRPr="00413A4F">
          <w:t xml:space="preserve">   </w:t>
        </w:r>
        <w:r w:rsidRPr="00EA0443">
          <w:rPr>
            <w:lang w:val="en-US"/>
          </w:rPr>
          <w:t>foreign key (</w:t>
        </w:r>
        <w:proofErr w:type="spellStart"/>
        <w:r w:rsidRPr="00EA0443">
          <w:rPr>
            <w:lang w:val="en-US"/>
          </w:rPr>
          <w:t>CentroVaccinale</w:t>
        </w:r>
        <w:proofErr w:type="spellEnd"/>
        <w:r w:rsidRPr="00EA0443">
          <w:rPr>
            <w:lang w:val="en-US"/>
          </w:rPr>
          <w:t xml:space="preserve">) references </w:t>
        </w:r>
        <w:proofErr w:type="spellStart"/>
        <w:proofErr w:type="gramStart"/>
        <w:r w:rsidRPr="00EA0443">
          <w:rPr>
            <w:lang w:val="en-US"/>
          </w:rPr>
          <w:t>CentroVaccinale</w:t>
        </w:r>
        <w:proofErr w:type="spellEnd"/>
        <w:r w:rsidRPr="00EA0443">
          <w:rPr>
            <w:lang w:val="en-US"/>
          </w:rPr>
          <w:t>(</w:t>
        </w:r>
        <w:proofErr w:type="gramEnd"/>
        <w:r w:rsidRPr="00EA0443">
          <w:rPr>
            <w:lang w:val="en-US"/>
          </w:rPr>
          <w:t>ID)</w:t>
        </w:r>
      </w:ins>
    </w:p>
    <w:p w14:paraId="725F6334" w14:textId="283EED00" w:rsidR="00CD15C7" w:rsidRPr="00EA0443" w:rsidRDefault="00CD15C7" w:rsidP="00CD15C7">
      <w:pPr>
        <w:spacing w:line="240" w:lineRule="auto"/>
        <w:rPr>
          <w:ins w:id="1815" w:author="Janneth Estefania Hoyos Rea" w:date="2021-09-30T00:07:00Z"/>
          <w:lang w:val="en-US"/>
        </w:rPr>
      </w:pPr>
      <w:ins w:id="1816" w:author="Janneth Estefania Hoyos Rea" w:date="2021-09-30T00:07:00Z">
        <w:r w:rsidRPr="00EA0443">
          <w:rPr>
            <w:lang w:val="en-US"/>
          </w:rPr>
          <w:tab/>
          <w:t xml:space="preserve">on delete </w:t>
        </w:r>
      </w:ins>
      <w:ins w:id="1817" w:author="Janneth Estefania Hoyos Rea" w:date="2021-09-30T08:17:00Z">
        <w:r w:rsidR="00F24B85" w:rsidRPr="00EA0443">
          <w:rPr>
            <w:lang w:val="en-US"/>
          </w:rPr>
          <w:t>no action</w:t>
        </w:r>
      </w:ins>
    </w:p>
    <w:p w14:paraId="506DC7A3" w14:textId="77777777" w:rsidR="00CD15C7" w:rsidRPr="00CD15C7" w:rsidRDefault="00CD15C7" w:rsidP="00CD15C7">
      <w:pPr>
        <w:spacing w:line="240" w:lineRule="auto"/>
        <w:rPr>
          <w:ins w:id="1818" w:author="Janneth Estefania Hoyos Rea" w:date="2021-09-30T00:07:00Z"/>
          <w:rPrChange w:id="1819" w:author="Janneth Estefania Hoyos Rea" w:date="2021-09-30T00:07:00Z">
            <w:rPr>
              <w:ins w:id="1820" w:author="Janneth Estefania Hoyos Rea" w:date="2021-09-30T00:07:00Z"/>
              <w:lang w:val="en-US"/>
            </w:rPr>
          </w:rPrChange>
        </w:rPr>
      </w:pPr>
      <w:ins w:id="1821" w:author="Janneth Estefania Hoyos Rea" w:date="2021-09-30T00:07:00Z">
        <w:r w:rsidRPr="00EA0443">
          <w:rPr>
            <w:lang w:val="en-US"/>
          </w:rPr>
          <w:lastRenderedPageBreak/>
          <w:tab/>
        </w:r>
        <w:r w:rsidRPr="00CD15C7">
          <w:rPr>
            <w:rPrChange w:id="1822" w:author="Janneth Estefania Hoyos Rea" w:date="2021-09-30T00:07:00Z">
              <w:rPr>
                <w:lang w:val="en-US"/>
              </w:rPr>
            </w:rPrChange>
          </w:rPr>
          <w:t xml:space="preserve">on update </w:t>
        </w:r>
        <w:proofErr w:type="spellStart"/>
        <w:r w:rsidRPr="00CD15C7">
          <w:rPr>
            <w:rPrChange w:id="1823" w:author="Janneth Estefania Hoyos Rea" w:date="2021-09-30T00:07:00Z">
              <w:rPr>
                <w:lang w:val="en-US"/>
              </w:rPr>
            </w:rPrChange>
          </w:rPr>
          <w:t>cascade</w:t>
        </w:r>
        <w:proofErr w:type="spellEnd"/>
      </w:ins>
    </w:p>
    <w:p w14:paraId="1E909AE6" w14:textId="77777777" w:rsidR="00CD15C7" w:rsidRPr="00CD15C7" w:rsidRDefault="00CD15C7" w:rsidP="00CD15C7">
      <w:pPr>
        <w:spacing w:line="240" w:lineRule="auto"/>
        <w:rPr>
          <w:ins w:id="1824" w:author="Janneth Estefania Hoyos Rea" w:date="2021-09-30T00:07:00Z"/>
          <w:rPrChange w:id="1825" w:author="Janneth Estefania Hoyos Rea" w:date="2021-09-30T00:07:00Z">
            <w:rPr>
              <w:ins w:id="1826" w:author="Janneth Estefania Hoyos Rea" w:date="2021-09-30T00:07:00Z"/>
              <w:lang w:val="en-US"/>
            </w:rPr>
          </w:rPrChange>
        </w:rPr>
      </w:pPr>
      <w:ins w:id="1827" w:author="Janneth Estefania Hoyos Rea" w:date="2021-09-30T00:07:00Z">
        <w:r w:rsidRPr="00CD15C7">
          <w:rPr>
            <w:rPrChange w:id="1828" w:author="Janneth Estefania Hoyos Rea" w:date="2021-09-30T00:07:00Z">
              <w:rPr>
                <w:lang w:val="en-US"/>
              </w:rPr>
            </w:rPrChange>
          </w:rPr>
          <w:t>);</w:t>
        </w:r>
      </w:ins>
    </w:p>
    <w:p w14:paraId="2C932580" w14:textId="77777777" w:rsidR="00CD15C7" w:rsidRPr="00CD15C7" w:rsidRDefault="00CD15C7" w:rsidP="00CD15C7">
      <w:pPr>
        <w:spacing w:line="240" w:lineRule="auto"/>
        <w:rPr>
          <w:ins w:id="1829" w:author="Janneth Estefania Hoyos Rea" w:date="2021-09-30T00:07:00Z"/>
          <w:rPrChange w:id="1830" w:author="Janneth Estefania Hoyos Rea" w:date="2021-09-30T00:07:00Z">
            <w:rPr>
              <w:ins w:id="1831" w:author="Janneth Estefania Hoyos Rea" w:date="2021-09-30T00:07:00Z"/>
              <w:lang w:val="en-US"/>
            </w:rPr>
          </w:rPrChange>
        </w:rPr>
      </w:pPr>
      <w:ins w:id="1832" w:author="Janneth Estefania Hoyos Rea" w:date="2021-09-30T00:07:00Z">
        <w:r w:rsidRPr="00CD15C7">
          <w:rPr>
            <w:rPrChange w:id="1833" w:author="Janneth Estefania Hoyos Rea" w:date="2021-09-30T00:07:00Z">
              <w:rPr>
                <w:lang w:val="en-US"/>
              </w:rPr>
            </w:rPrChange>
          </w:rPr>
          <w:t xml:space="preserve">create </w:t>
        </w:r>
        <w:proofErr w:type="spellStart"/>
        <w:r w:rsidRPr="00CD15C7">
          <w:rPr>
            <w:rPrChange w:id="1834" w:author="Janneth Estefania Hoyos Rea" w:date="2021-09-30T00:07:00Z">
              <w:rPr>
                <w:lang w:val="en-US"/>
              </w:rPr>
            </w:rPrChange>
          </w:rPr>
          <w:t>table</w:t>
        </w:r>
        <w:proofErr w:type="spellEnd"/>
        <w:r w:rsidRPr="00CD15C7">
          <w:rPr>
            <w:rPrChange w:id="1835" w:author="Janneth Estefania Hoyos Rea" w:date="2021-09-30T00:07:00Z">
              <w:rPr>
                <w:lang w:val="en-US"/>
              </w:rPr>
            </w:rPrChange>
          </w:rPr>
          <w:t xml:space="preserve"> Abilitazione</w:t>
        </w:r>
      </w:ins>
    </w:p>
    <w:p w14:paraId="24125EF7" w14:textId="77777777" w:rsidR="00CD15C7" w:rsidRPr="00CD15C7" w:rsidRDefault="00CD15C7" w:rsidP="00CD15C7">
      <w:pPr>
        <w:spacing w:line="240" w:lineRule="auto"/>
        <w:rPr>
          <w:ins w:id="1836" w:author="Janneth Estefania Hoyos Rea" w:date="2021-09-30T00:07:00Z"/>
          <w:rPrChange w:id="1837" w:author="Janneth Estefania Hoyos Rea" w:date="2021-09-30T00:07:00Z">
            <w:rPr>
              <w:ins w:id="1838" w:author="Janneth Estefania Hoyos Rea" w:date="2021-09-30T00:07:00Z"/>
              <w:lang w:val="en-US"/>
            </w:rPr>
          </w:rPrChange>
        </w:rPr>
      </w:pPr>
      <w:ins w:id="1839" w:author="Janneth Estefania Hoyos Rea" w:date="2021-09-30T00:07:00Z">
        <w:r w:rsidRPr="00CD15C7">
          <w:rPr>
            <w:rPrChange w:id="1840" w:author="Janneth Estefania Hoyos Rea" w:date="2021-09-30T00:07:00Z">
              <w:rPr>
                <w:lang w:val="en-US"/>
              </w:rPr>
            </w:rPrChange>
          </w:rPr>
          <w:t xml:space="preserve">(Medico </w:t>
        </w:r>
        <w:proofErr w:type="spellStart"/>
        <w:proofErr w:type="gramStart"/>
        <w:r w:rsidRPr="00CD15C7">
          <w:rPr>
            <w:rPrChange w:id="1841" w:author="Janneth Estefania Hoyos Rea" w:date="2021-09-30T00:07:00Z">
              <w:rPr>
                <w:lang w:val="en-US"/>
              </w:rPr>
            </w:rPrChange>
          </w:rPr>
          <w:t>varchar</w:t>
        </w:r>
        <w:proofErr w:type="spellEnd"/>
        <w:r w:rsidRPr="00CD15C7">
          <w:rPr>
            <w:rPrChange w:id="1842" w:author="Janneth Estefania Hoyos Rea" w:date="2021-09-30T00:07:00Z">
              <w:rPr>
                <w:lang w:val="en-US"/>
              </w:rPr>
            </w:rPrChange>
          </w:rPr>
          <w:t>(</w:t>
        </w:r>
        <w:proofErr w:type="gramEnd"/>
        <w:r w:rsidRPr="00CD15C7">
          <w:rPr>
            <w:rPrChange w:id="1843" w:author="Janneth Estefania Hoyos Rea" w:date="2021-09-30T00:07:00Z">
              <w:rPr>
                <w:lang w:val="en-US"/>
              </w:rPr>
            </w:rPrChange>
          </w:rPr>
          <w:t>16),</w:t>
        </w:r>
      </w:ins>
    </w:p>
    <w:p w14:paraId="6FD1FDCC" w14:textId="77777777" w:rsidR="00CD15C7" w:rsidRPr="00FB2FEB" w:rsidRDefault="00CD15C7" w:rsidP="00CD15C7">
      <w:pPr>
        <w:spacing w:line="240" w:lineRule="auto"/>
        <w:rPr>
          <w:ins w:id="1844" w:author="Janneth Estefania Hoyos Rea" w:date="2021-09-30T00:07:00Z"/>
          <w:rPrChange w:id="1845" w:author="Janneth Estefania Hoyos Rea" w:date="2021-09-30T06:18:00Z">
            <w:rPr>
              <w:ins w:id="1846" w:author="Janneth Estefania Hoyos Rea" w:date="2021-09-30T00:07:00Z"/>
              <w:lang w:val="en-US"/>
            </w:rPr>
          </w:rPrChange>
        </w:rPr>
      </w:pPr>
      <w:proofErr w:type="spellStart"/>
      <w:ins w:id="1847" w:author="Janneth Estefania Hoyos Rea" w:date="2021-09-30T00:07:00Z">
        <w:r w:rsidRPr="00FB2FEB">
          <w:rPr>
            <w:rPrChange w:id="1848" w:author="Janneth Estefania Hoyos Rea" w:date="2021-09-30T06:18:00Z">
              <w:rPr>
                <w:lang w:val="en-US"/>
              </w:rPr>
            </w:rPrChange>
          </w:rPr>
          <w:t>TipoVaccino</w:t>
        </w:r>
        <w:proofErr w:type="spellEnd"/>
        <w:r w:rsidRPr="00FB2FEB">
          <w:rPr>
            <w:rPrChange w:id="1849" w:author="Janneth Estefania Hoyos Rea" w:date="2021-09-30T06:18:00Z">
              <w:rPr>
                <w:lang w:val="en-US"/>
              </w:rPr>
            </w:rPrChange>
          </w:rPr>
          <w:t xml:space="preserve"> </w:t>
        </w:r>
        <w:proofErr w:type="spellStart"/>
        <w:r w:rsidRPr="00FB2FEB">
          <w:rPr>
            <w:rPrChange w:id="1850" w:author="Janneth Estefania Hoyos Rea" w:date="2021-09-30T06:18:00Z">
              <w:rPr>
                <w:lang w:val="en-US"/>
              </w:rPr>
            </w:rPrChange>
          </w:rPr>
          <w:t>varchar</w:t>
        </w:r>
        <w:proofErr w:type="spellEnd"/>
        <w:r w:rsidRPr="00FB2FEB">
          <w:rPr>
            <w:rPrChange w:id="1851" w:author="Janneth Estefania Hoyos Rea" w:date="2021-09-30T06:18:00Z">
              <w:rPr>
                <w:lang w:val="en-US"/>
              </w:rPr>
            </w:rPrChange>
          </w:rPr>
          <w:t xml:space="preserve"> (10),</w:t>
        </w:r>
      </w:ins>
    </w:p>
    <w:p w14:paraId="660273AB" w14:textId="77777777" w:rsidR="00CD15C7" w:rsidRPr="00FB2FEB" w:rsidRDefault="00CD15C7" w:rsidP="00CD15C7">
      <w:pPr>
        <w:spacing w:line="240" w:lineRule="auto"/>
        <w:rPr>
          <w:ins w:id="1852" w:author="Janneth Estefania Hoyos Rea" w:date="2021-09-30T00:07:00Z"/>
          <w:rPrChange w:id="1853" w:author="Janneth Estefania Hoyos Rea" w:date="2021-09-30T06:18:00Z">
            <w:rPr>
              <w:ins w:id="1854" w:author="Janneth Estefania Hoyos Rea" w:date="2021-09-30T00:07:00Z"/>
              <w:lang w:val="en-US"/>
            </w:rPr>
          </w:rPrChange>
        </w:rPr>
      </w:pPr>
      <w:proofErr w:type="spellStart"/>
      <w:ins w:id="1855" w:author="Janneth Estefania Hoyos Rea" w:date="2021-09-30T00:07:00Z">
        <w:r w:rsidRPr="00FB2FEB">
          <w:rPr>
            <w:rPrChange w:id="1856" w:author="Janneth Estefania Hoyos Rea" w:date="2021-09-30T06:18:00Z">
              <w:rPr>
                <w:lang w:val="en-US"/>
              </w:rPr>
            </w:rPrChange>
          </w:rPr>
          <w:t>primary</w:t>
        </w:r>
        <w:proofErr w:type="spellEnd"/>
        <w:r w:rsidRPr="00FB2FEB">
          <w:rPr>
            <w:rPrChange w:id="1857" w:author="Janneth Estefania Hoyos Rea" w:date="2021-09-30T06:18:00Z">
              <w:rPr>
                <w:lang w:val="en-US"/>
              </w:rPr>
            </w:rPrChange>
          </w:rPr>
          <w:t xml:space="preserve"> </w:t>
        </w:r>
        <w:proofErr w:type="spellStart"/>
        <w:r w:rsidRPr="00FB2FEB">
          <w:rPr>
            <w:rPrChange w:id="1858" w:author="Janneth Estefania Hoyos Rea" w:date="2021-09-30T06:18:00Z">
              <w:rPr>
                <w:lang w:val="en-US"/>
              </w:rPr>
            </w:rPrChange>
          </w:rPr>
          <w:t>key</w:t>
        </w:r>
        <w:proofErr w:type="spellEnd"/>
        <w:r w:rsidRPr="00FB2FEB">
          <w:rPr>
            <w:rPrChange w:id="1859" w:author="Janneth Estefania Hoyos Rea" w:date="2021-09-30T06:18:00Z">
              <w:rPr>
                <w:lang w:val="en-US"/>
              </w:rPr>
            </w:rPrChange>
          </w:rPr>
          <w:t xml:space="preserve"> (Medico, </w:t>
        </w:r>
        <w:proofErr w:type="spellStart"/>
        <w:r w:rsidRPr="00FB2FEB">
          <w:rPr>
            <w:rPrChange w:id="1860" w:author="Janneth Estefania Hoyos Rea" w:date="2021-09-30T06:18:00Z">
              <w:rPr>
                <w:lang w:val="en-US"/>
              </w:rPr>
            </w:rPrChange>
          </w:rPr>
          <w:t>TipoVaccino</w:t>
        </w:r>
        <w:proofErr w:type="spellEnd"/>
        <w:r w:rsidRPr="00FB2FEB">
          <w:rPr>
            <w:rPrChange w:id="1861" w:author="Janneth Estefania Hoyos Rea" w:date="2021-09-30T06:18:00Z">
              <w:rPr>
                <w:lang w:val="en-US"/>
              </w:rPr>
            </w:rPrChange>
          </w:rPr>
          <w:t>),</w:t>
        </w:r>
      </w:ins>
    </w:p>
    <w:p w14:paraId="071C4B01" w14:textId="77777777" w:rsidR="00CD15C7" w:rsidRPr="00FB2FEB" w:rsidRDefault="00CD15C7" w:rsidP="00CD15C7">
      <w:pPr>
        <w:spacing w:line="240" w:lineRule="auto"/>
        <w:rPr>
          <w:ins w:id="1862" w:author="Janneth Estefania Hoyos Rea" w:date="2021-09-30T00:07:00Z"/>
          <w:rPrChange w:id="1863" w:author="Janneth Estefania Hoyos Rea" w:date="2021-09-30T06:18:00Z">
            <w:rPr>
              <w:ins w:id="1864" w:author="Janneth Estefania Hoyos Rea" w:date="2021-09-30T00:07:00Z"/>
              <w:lang w:val="en-US"/>
            </w:rPr>
          </w:rPrChange>
        </w:rPr>
      </w:pPr>
      <w:proofErr w:type="spellStart"/>
      <w:ins w:id="1865" w:author="Janneth Estefania Hoyos Rea" w:date="2021-09-30T00:07:00Z">
        <w:r w:rsidRPr="00FB2FEB">
          <w:rPr>
            <w:rPrChange w:id="1866" w:author="Janneth Estefania Hoyos Rea" w:date="2021-09-30T06:18:00Z">
              <w:rPr>
                <w:lang w:val="en-US"/>
              </w:rPr>
            </w:rPrChange>
          </w:rPr>
          <w:t>foreign</w:t>
        </w:r>
        <w:proofErr w:type="spellEnd"/>
        <w:r w:rsidRPr="00FB2FEB">
          <w:rPr>
            <w:rPrChange w:id="1867" w:author="Janneth Estefania Hoyos Rea" w:date="2021-09-30T06:18:00Z">
              <w:rPr>
                <w:lang w:val="en-US"/>
              </w:rPr>
            </w:rPrChange>
          </w:rPr>
          <w:t xml:space="preserve"> </w:t>
        </w:r>
        <w:proofErr w:type="spellStart"/>
        <w:r w:rsidRPr="00FB2FEB">
          <w:rPr>
            <w:rPrChange w:id="1868" w:author="Janneth Estefania Hoyos Rea" w:date="2021-09-30T06:18:00Z">
              <w:rPr>
                <w:lang w:val="en-US"/>
              </w:rPr>
            </w:rPrChange>
          </w:rPr>
          <w:t>key</w:t>
        </w:r>
        <w:proofErr w:type="spellEnd"/>
        <w:r w:rsidRPr="00FB2FEB">
          <w:rPr>
            <w:rPrChange w:id="1869" w:author="Janneth Estefania Hoyos Rea" w:date="2021-09-30T06:18:00Z">
              <w:rPr>
                <w:lang w:val="en-US"/>
              </w:rPr>
            </w:rPrChange>
          </w:rPr>
          <w:t xml:space="preserve"> (Medico) </w:t>
        </w:r>
        <w:proofErr w:type="spellStart"/>
        <w:r w:rsidRPr="00FB2FEB">
          <w:rPr>
            <w:rPrChange w:id="1870" w:author="Janneth Estefania Hoyos Rea" w:date="2021-09-30T06:18:00Z">
              <w:rPr>
                <w:lang w:val="en-US"/>
              </w:rPr>
            </w:rPrChange>
          </w:rPr>
          <w:t>references</w:t>
        </w:r>
        <w:proofErr w:type="spellEnd"/>
        <w:r w:rsidRPr="00FB2FEB">
          <w:rPr>
            <w:rPrChange w:id="1871" w:author="Janneth Estefania Hoyos Rea" w:date="2021-09-30T06:18:00Z">
              <w:rPr>
                <w:lang w:val="en-US"/>
              </w:rPr>
            </w:rPrChange>
          </w:rPr>
          <w:t xml:space="preserve"> </w:t>
        </w:r>
        <w:proofErr w:type="gramStart"/>
        <w:r w:rsidRPr="00FB2FEB">
          <w:rPr>
            <w:rPrChange w:id="1872" w:author="Janneth Estefania Hoyos Rea" w:date="2021-09-30T06:18:00Z">
              <w:rPr>
                <w:lang w:val="en-US"/>
              </w:rPr>
            </w:rPrChange>
          </w:rPr>
          <w:t>Medico(</w:t>
        </w:r>
        <w:proofErr w:type="gramEnd"/>
        <w:r w:rsidRPr="00FB2FEB">
          <w:rPr>
            <w:rPrChange w:id="1873" w:author="Janneth Estefania Hoyos Rea" w:date="2021-09-30T06:18:00Z">
              <w:rPr>
                <w:lang w:val="en-US"/>
              </w:rPr>
            </w:rPrChange>
          </w:rPr>
          <w:t xml:space="preserve">Cittadino) </w:t>
        </w:r>
      </w:ins>
    </w:p>
    <w:p w14:paraId="63761DB5" w14:textId="77777777" w:rsidR="00CD15C7" w:rsidRPr="00FB2FEB" w:rsidRDefault="00CD15C7" w:rsidP="00CD15C7">
      <w:pPr>
        <w:spacing w:line="240" w:lineRule="auto"/>
        <w:rPr>
          <w:ins w:id="1874" w:author="Janneth Estefania Hoyos Rea" w:date="2021-09-30T00:07:00Z"/>
          <w:rPrChange w:id="1875" w:author="Janneth Estefania Hoyos Rea" w:date="2021-09-30T06:18:00Z">
            <w:rPr>
              <w:ins w:id="1876" w:author="Janneth Estefania Hoyos Rea" w:date="2021-09-30T00:07:00Z"/>
              <w:lang w:val="en-US"/>
            </w:rPr>
          </w:rPrChange>
        </w:rPr>
      </w:pPr>
      <w:ins w:id="1877" w:author="Janneth Estefania Hoyos Rea" w:date="2021-09-30T00:07:00Z">
        <w:r w:rsidRPr="00FB2FEB">
          <w:rPr>
            <w:rPrChange w:id="1878" w:author="Janneth Estefania Hoyos Rea" w:date="2021-09-30T06:18:00Z">
              <w:rPr>
                <w:lang w:val="en-US"/>
              </w:rPr>
            </w:rPrChange>
          </w:rPr>
          <w:t xml:space="preserve">on delete </w:t>
        </w:r>
        <w:proofErr w:type="spellStart"/>
        <w:r w:rsidRPr="00FB2FEB">
          <w:rPr>
            <w:rPrChange w:id="1879" w:author="Janneth Estefania Hoyos Rea" w:date="2021-09-30T06:18:00Z">
              <w:rPr>
                <w:lang w:val="en-US"/>
              </w:rPr>
            </w:rPrChange>
          </w:rPr>
          <w:t>cascade</w:t>
        </w:r>
        <w:proofErr w:type="spellEnd"/>
        <w:r w:rsidRPr="00FB2FEB">
          <w:rPr>
            <w:rPrChange w:id="1880" w:author="Janneth Estefania Hoyos Rea" w:date="2021-09-30T06:18:00Z">
              <w:rPr>
                <w:lang w:val="en-US"/>
              </w:rPr>
            </w:rPrChange>
          </w:rPr>
          <w:t xml:space="preserve"> </w:t>
        </w:r>
      </w:ins>
    </w:p>
    <w:p w14:paraId="455E995F" w14:textId="77777777" w:rsidR="00CD15C7" w:rsidRPr="00FB2FEB" w:rsidRDefault="00CD15C7" w:rsidP="00CD15C7">
      <w:pPr>
        <w:spacing w:line="240" w:lineRule="auto"/>
        <w:rPr>
          <w:ins w:id="1881" w:author="Janneth Estefania Hoyos Rea" w:date="2021-09-30T00:07:00Z"/>
          <w:rPrChange w:id="1882" w:author="Janneth Estefania Hoyos Rea" w:date="2021-09-30T06:18:00Z">
            <w:rPr>
              <w:ins w:id="1883" w:author="Janneth Estefania Hoyos Rea" w:date="2021-09-30T00:07:00Z"/>
              <w:lang w:val="en-US"/>
            </w:rPr>
          </w:rPrChange>
        </w:rPr>
      </w:pPr>
      <w:ins w:id="1884" w:author="Janneth Estefania Hoyos Rea" w:date="2021-09-30T00:07:00Z">
        <w:r w:rsidRPr="00FB2FEB">
          <w:rPr>
            <w:rPrChange w:id="1885" w:author="Janneth Estefania Hoyos Rea" w:date="2021-09-30T06:18:00Z">
              <w:rPr>
                <w:lang w:val="en-US"/>
              </w:rPr>
            </w:rPrChange>
          </w:rPr>
          <w:t xml:space="preserve">on update </w:t>
        </w:r>
        <w:proofErr w:type="spellStart"/>
        <w:r w:rsidRPr="00FB2FEB">
          <w:rPr>
            <w:rPrChange w:id="1886" w:author="Janneth Estefania Hoyos Rea" w:date="2021-09-30T06:18:00Z">
              <w:rPr>
                <w:lang w:val="en-US"/>
              </w:rPr>
            </w:rPrChange>
          </w:rPr>
          <w:t>cascade</w:t>
        </w:r>
        <w:proofErr w:type="spellEnd"/>
        <w:r w:rsidRPr="00FB2FEB">
          <w:rPr>
            <w:rPrChange w:id="1887" w:author="Janneth Estefania Hoyos Rea" w:date="2021-09-30T06:18:00Z">
              <w:rPr>
                <w:lang w:val="en-US"/>
              </w:rPr>
            </w:rPrChange>
          </w:rPr>
          <w:t>,</w:t>
        </w:r>
      </w:ins>
    </w:p>
    <w:p w14:paraId="592EAB93" w14:textId="77777777" w:rsidR="00CD15C7" w:rsidRPr="00CD15C7" w:rsidRDefault="00CD15C7" w:rsidP="00CD15C7">
      <w:pPr>
        <w:spacing w:line="240" w:lineRule="auto"/>
        <w:rPr>
          <w:ins w:id="1888" w:author="Janneth Estefania Hoyos Rea" w:date="2021-09-30T00:07:00Z"/>
          <w:rPrChange w:id="1889" w:author="Janneth Estefania Hoyos Rea" w:date="2021-09-30T00:07:00Z">
            <w:rPr>
              <w:ins w:id="1890" w:author="Janneth Estefania Hoyos Rea" w:date="2021-09-30T00:07:00Z"/>
              <w:lang w:val="en-US"/>
            </w:rPr>
          </w:rPrChange>
        </w:rPr>
      </w:pPr>
      <w:proofErr w:type="spellStart"/>
      <w:ins w:id="1891" w:author="Janneth Estefania Hoyos Rea" w:date="2021-09-30T00:07:00Z">
        <w:r w:rsidRPr="00CD15C7">
          <w:rPr>
            <w:rPrChange w:id="1892" w:author="Janneth Estefania Hoyos Rea" w:date="2021-09-30T00:07:00Z">
              <w:rPr>
                <w:lang w:val="en-US"/>
              </w:rPr>
            </w:rPrChange>
          </w:rPr>
          <w:t>foreign</w:t>
        </w:r>
        <w:proofErr w:type="spellEnd"/>
        <w:r w:rsidRPr="00CD15C7">
          <w:rPr>
            <w:rPrChange w:id="1893" w:author="Janneth Estefania Hoyos Rea" w:date="2021-09-30T00:07:00Z">
              <w:rPr>
                <w:lang w:val="en-US"/>
              </w:rPr>
            </w:rPrChange>
          </w:rPr>
          <w:t xml:space="preserve"> </w:t>
        </w:r>
        <w:proofErr w:type="spellStart"/>
        <w:r w:rsidRPr="00CD15C7">
          <w:rPr>
            <w:rPrChange w:id="1894" w:author="Janneth Estefania Hoyos Rea" w:date="2021-09-30T00:07:00Z">
              <w:rPr>
                <w:lang w:val="en-US"/>
              </w:rPr>
            </w:rPrChange>
          </w:rPr>
          <w:t>key</w:t>
        </w:r>
        <w:proofErr w:type="spellEnd"/>
        <w:r w:rsidRPr="00CD15C7">
          <w:rPr>
            <w:rPrChange w:id="1895" w:author="Janneth Estefania Hoyos Rea" w:date="2021-09-30T00:07:00Z">
              <w:rPr>
                <w:lang w:val="en-US"/>
              </w:rPr>
            </w:rPrChange>
          </w:rPr>
          <w:t xml:space="preserve"> (</w:t>
        </w:r>
        <w:proofErr w:type="spellStart"/>
        <w:r w:rsidRPr="00CD15C7">
          <w:rPr>
            <w:rPrChange w:id="1896" w:author="Janneth Estefania Hoyos Rea" w:date="2021-09-30T00:07:00Z">
              <w:rPr>
                <w:lang w:val="en-US"/>
              </w:rPr>
            </w:rPrChange>
          </w:rPr>
          <w:t>TipoVaccino</w:t>
        </w:r>
        <w:proofErr w:type="spellEnd"/>
        <w:r w:rsidRPr="00CD15C7">
          <w:rPr>
            <w:rPrChange w:id="1897" w:author="Janneth Estefania Hoyos Rea" w:date="2021-09-30T00:07:00Z">
              <w:rPr>
                <w:lang w:val="en-US"/>
              </w:rPr>
            </w:rPrChange>
          </w:rPr>
          <w:t xml:space="preserve">) </w:t>
        </w:r>
        <w:proofErr w:type="spellStart"/>
        <w:r w:rsidRPr="00CD15C7">
          <w:rPr>
            <w:rPrChange w:id="1898" w:author="Janneth Estefania Hoyos Rea" w:date="2021-09-30T00:07:00Z">
              <w:rPr>
                <w:lang w:val="en-US"/>
              </w:rPr>
            </w:rPrChange>
          </w:rPr>
          <w:t>references</w:t>
        </w:r>
        <w:proofErr w:type="spellEnd"/>
        <w:r w:rsidRPr="00CD15C7">
          <w:rPr>
            <w:rPrChange w:id="1899" w:author="Janneth Estefania Hoyos Rea" w:date="2021-09-30T00:07:00Z">
              <w:rPr>
                <w:lang w:val="en-US"/>
              </w:rPr>
            </w:rPrChange>
          </w:rPr>
          <w:t xml:space="preserve"> </w:t>
        </w:r>
        <w:proofErr w:type="spellStart"/>
        <w:proofErr w:type="gramStart"/>
        <w:r w:rsidRPr="00CD15C7">
          <w:rPr>
            <w:rPrChange w:id="1900" w:author="Janneth Estefania Hoyos Rea" w:date="2021-09-30T00:07:00Z">
              <w:rPr>
                <w:lang w:val="en-US"/>
              </w:rPr>
            </w:rPrChange>
          </w:rPr>
          <w:t>TipoVaccino</w:t>
        </w:r>
        <w:proofErr w:type="spellEnd"/>
        <w:r w:rsidRPr="00CD15C7">
          <w:rPr>
            <w:rPrChange w:id="1901" w:author="Janneth Estefania Hoyos Rea" w:date="2021-09-30T00:07:00Z">
              <w:rPr>
                <w:lang w:val="en-US"/>
              </w:rPr>
            </w:rPrChange>
          </w:rPr>
          <w:t>(</w:t>
        </w:r>
        <w:proofErr w:type="gramEnd"/>
        <w:r w:rsidRPr="00CD15C7">
          <w:rPr>
            <w:rPrChange w:id="1902" w:author="Janneth Estefania Hoyos Rea" w:date="2021-09-30T00:07:00Z">
              <w:rPr>
                <w:lang w:val="en-US"/>
              </w:rPr>
            </w:rPrChange>
          </w:rPr>
          <w:t xml:space="preserve">Nome) </w:t>
        </w:r>
      </w:ins>
    </w:p>
    <w:p w14:paraId="6E790CFA" w14:textId="189CF120" w:rsidR="00CD15C7" w:rsidRPr="00A31F41" w:rsidRDefault="00CD15C7" w:rsidP="00CD15C7">
      <w:pPr>
        <w:spacing w:line="240" w:lineRule="auto"/>
        <w:rPr>
          <w:ins w:id="1903" w:author="Janneth Estefania Hoyos Rea" w:date="2021-09-30T00:07:00Z"/>
        </w:rPr>
      </w:pPr>
      <w:ins w:id="1904" w:author="Janneth Estefania Hoyos Rea" w:date="2021-09-30T00:07:00Z">
        <w:r w:rsidRPr="00A31F41">
          <w:t>on delete</w:t>
        </w:r>
      </w:ins>
      <w:ins w:id="1905" w:author="Janneth Estefania Hoyos Rea" w:date="2021-09-30T08:17:00Z">
        <w:r w:rsidR="00F24B85" w:rsidRPr="00A31F41">
          <w:t xml:space="preserve"> no </w:t>
        </w:r>
        <w:proofErr w:type="spellStart"/>
        <w:r w:rsidR="00F24B85" w:rsidRPr="00A31F41">
          <w:t>action</w:t>
        </w:r>
      </w:ins>
      <w:proofErr w:type="spellEnd"/>
      <w:ins w:id="1906" w:author="Janneth Estefania Hoyos Rea" w:date="2021-09-30T00:07:00Z">
        <w:r w:rsidRPr="00A31F41">
          <w:t xml:space="preserve"> </w:t>
        </w:r>
      </w:ins>
    </w:p>
    <w:p w14:paraId="34F3C636" w14:textId="77777777" w:rsidR="00CD15C7" w:rsidRPr="00A31F41" w:rsidRDefault="00CD15C7" w:rsidP="00CD15C7">
      <w:pPr>
        <w:spacing w:line="240" w:lineRule="auto"/>
        <w:rPr>
          <w:ins w:id="1907" w:author="Janneth Estefania Hoyos Rea" w:date="2021-09-30T00:07:00Z"/>
        </w:rPr>
      </w:pPr>
      <w:ins w:id="1908" w:author="Janneth Estefania Hoyos Rea" w:date="2021-09-30T00:07:00Z">
        <w:r w:rsidRPr="00A31F41">
          <w:t xml:space="preserve">on update </w:t>
        </w:r>
        <w:proofErr w:type="spellStart"/>
        <w:r w:rsidRPr="00A31F41">
          <w:t>cascade</w:t>
        </w:r>
        <w:proofErr w:type="spellEnd"/>
      </w:ins>
    </w:p>
    <w:p w14:paraId="0707D4F8" w14:textId="77777777" w:rsidR="00CD15C7" w:rsidRPr="00CD15C7" w:rsidRDefault="00CD15C7" w:rsidP="00CD15C7">
      <w:pPr>
        <w:spacing w:line="240" w:lineRule="auto"/>
        <w:rPr>
          <w:ins w:id="1909" w:author="Janneth Estefania Hoyos Rea" w:date="2021-09-30T00:07:00Z"/>
          <w:rPrChange w:id="1910" w:author="Janneth Estefania Hoyos Rea" w:date="2021-09-30T00:07:00Z">
            <w:rPr>
              <w:ins w:id="1911" w:author="Janneth Estefania Hoyos Rea" w:date="2021-09-30T00:07:00Z"/>
              <w:lang w:val="en-US"/>
            </w:rPr>
          </w:rPrChange>
        </w:rPr>
      </w:pPr>
      <w:ins w:id="1912" w:author="Janneth Estefania Hoyos Rea" w:date="2021-09-30T00:07:00Z">
        <w:r w:rsidRPr="00CD15C7">
          <w:rPr>
            <w:rPrChange w:id="1913" w:author="Janneth Estefania Hoyos Rea" w:date="2021-09-30T00:07:00Z">
              <w:rPr>
                <w:lang w:val="en-US"/>
              </w:rPr>
            </w:rPrChange>
          </w:rPr>
          <w:t>);</w:t>
        </w:r>
      </w:ins>
    </w:p>
    <w:p w14:paraId="5281EF48" w14:textId="77777777" w:rsidR="00CD15C7" w:rsidRPr="00CD15C7" w:rsidRDefault="00CD15C7" w:rsidP="00CD15C7">
      <w:pPr>
        <w:spacing w:line="240" w:lineRule="auto"/>
        <w:rPr>
          <w:ins w:id="1914" w:author="Janneth Estefania Hoyos Rea" w:date="2021-09-30T00:07:00Z"/>
          <w:rPrChange w:id="1915" w:author="Janneth Estefania Hoyos Rea" w:date="2021-09-30T00:07:00Z">
            <w:rPr>
              <w:ins w:id="1916" w:author="Janneth Estefania Hoyos Rea" w:date="2021-09-30T00:07:00Z"/>
              <w:lang w:val="en-US"/>
            </w:rPr>
          </w:rPrChange>
        </w:rPr>
      </w:pPr>
      <w:ins w:id="1917" w:author="Janneth Estefania Hoyos Rea" w:date="2021-09-30T00:07:00Z">
        <w:r w:rsidRPr="00CD15C7">
          <w:rPr>
            <w:rPrChange w:id="1918" w:author="Janneth Estefania Hoyos Rea" w:date="2021-09-30T00:07:00Z">
              <w:rPr>
                <w:lang w:val="en-US"/>
              </w:rPr>
            </w:rPrChange>
          </w:rPr>
          <w:t xml:space="preserve">create </w:t>
        </w:r>
        <w:proofErr w:type="spellStart"/>
        <w:r w:rsidRPr="00CD15C7">
          <w:rPr>
            <w:rPrChange w:id="1919" w:author="Janneth Estefania Hoyos Rea" w:date="2021-09-30T00:07:00Z">
              <w:rPr>
                <w:lang w:val="en-US"/>
              </w:rPr>
            </w:rPrChange>
          </w:rPr>
          <w:t>table</w:t>
        </w:r>
        <w:proofErr w:type="spellEnd"/>
        <w:r w:rsidRPr="00CD15C7">
          <w:rPr>
            <w:rPrChange w:id="1920" w:author="Janneth Estefania Hoyos Rea" w:date="2021-09-30T00:07:00Z">
              <w:rPr>
                <w:lang w:val="en-US"/>
              </w:rPr>
            </w:rPrChange>
          </w:rPr>
          <w:t xml:space="preserve"> Somministrazione (</w:t>
        </w:r>
      </w:ins>
    </w:p>
    <w:p w14:paraId="5DC5780B" w14:textId="77777777" w:rsidR="00CD15C7" w:rsidRPr="00CD15C7" w:rsidRDefault="00CD15C7" w:rsidP="00CD15C7">
      <w:pPr>
        <w:spacing w:line="240" w:lineRule="auto"/>
        <w:rPr>
          <w:ins w:id="1921" w:author="Janneth Estefania Hoyos Rea" w:date="2021-09-30T00:07:00Z"/>
          <w:rPrChange w:id="1922" w:author="Janneth Estefania Hoyos Rea" w:date="2021-09-30T00:07:00Z">
            <w:rPr>
              <w:ins w:id="1923" w:author="Janneth Estefania Hoyos Rea" w:date="2021-09-30T00:07:00Z"/>
              <w:lang w:val="en-US"/>
            </w:rPr>
          </w:rPrChange>
        </w:rPr>
      </w:pPr>
      <w:ins w:id="1924" w:author="Janneth Estefania Hoyos Rea" w:date="2021-09-30T00:07:00Z">
        <w:r w:rsidRPr="00CD15C7">
          <w:rPr>
            <w:rPrChange w:id="1925" w:author="Janneth Estefania Hoyos Rea" w:date="2021-09-30T00:07:00Z">
              <w:rPr>
                <w:lang w:val="en-US"/>
              </w:rPr>
            </w:rPrChange>
          </w:rPr>
          <w:t xml:space="preserve">Vaccinando </w:t>
        </w:r>
        <w:proofErr w:type="spellStart"/>
        <w:proofErr w:type="gramStart"/>
        <w:r w:rsidRPr="00CD15C7">
          <w:rPr>
            <w:rPrChange w:id="1926" w:author="Janneth Estefania Hoyos Rea" w:date="2021-09-30T00:07:00Z">
              <w:rPr>
                <w:lang w:val="en-US"/>
              </w:rPr>
            </w:rPrChange>
          </w:rPr>
          <w:t>varchar</w:t>
        </w:r>
        <w:proofErr w:type="spellEnd"/>
        <w:r w:rsidRPr="00CD15C7">
          <w:rPr>
            <w:rPrChange w:id="1927" w:author="Janneth Estefania Hoyos Rea" w:date="2021-09-30T00:07:00Z">
              <w:rPr>
                <w:lang w:val="en-US"/>
              </w:rPr>
            </w:rPrChange>
          </w:rPr>
          <w:t>(</w:t>
        </w:r>
        <w:proofErr w:type="gramEnd"/>
        <w:r w:rsidRPr="00CD15C7">
          <w:rPr>
            <w:rPrChange w:id="1928" w:author="Janneth Estefania Hoyos Rea" w:date="2021-09-30T00:07:00Z">
              <w:rPr>
                <w:lang w:val="en-US"/>
              </w:rPr>
            </w:rPrChange>
          </w:rPr>
          <w:t>16),</w:t>
        </w:r>
      </w:ins>
    </w:p>
    <w:p w14:paraId="7B9B247F" w14:textId="77777777" w:rsidR="00CD15C7" w:rsidRPr="00A31F41" w:rsidRDefault="00CD15C7" w:rsidP="00CD15C7">
      <w:pPr>
        <w:spacing w:line="240" w:lineRule="auto"/>
        <w:rPr>
          <w:ins w:id="1929" w:author="Janneth Estefania Hoyos Rea" w:date="2021-09-30T00:07:00Z"/>
        </w:rPr>
      </w:pPr>
      <w:proofErr w:type="spellStart"/>
      <w:ins w:id="1930" w:author="Janneth Estefania Hoyos Rea" w:date="2021-09-30T00:07:00Z">
        <w:r w:rsidRPr="00A31F41">
          <w:t>CardinalitaDose</w:t>
        </w:r>
        <w:proofErr w:type="spellEnd"/>
        <w:r w:rsidRPr="00A31F41">
          <w:t xml:space="preserve"> </w:t>
        </w:r>
        <w:proofErr w:type="spellStart"/>
        <w:r w:rsidRPr="00A31F41">
          <w:t>smallint</w:t>
        </w:r>
        <w:proofErr w:type="spellEnd"/>
        <w:r w:rsidRPr="00A31F41">
          <w:t xml:space="preserve">, </w:t>
        </w:r>
      </w:ins>
    </w:p>
    <w:p w14:paraId="09D40890" w14:textId="77777777" w:rsidR="00CD15C7" w:rsidRPr="00A31F41" w:rsidRDefault="00CD15C7" w:rsidP="00CD15C7">
      <w:pPr>
        <w:spacing w:line="240" w:lineRule="auto"/>
        <w:rPr>
          <w:ins w:id="1931" w:author="Janneth Estefania Hoyos Rea" w:date="2021-09-30T00:07:00Z"/>
        </w:rPr>
      </w:pPr>
      <w:ins w:id="1932" w:author="Janneth Estefania Hoyos Rea" w:date="2021-09-30T00:07:00Z">
        <w:r w:rsidRPr="00A31F41">
          <w:t xml:space="preserve">Data date, </w:t>
        </w:r>
      </w:ins>
    </w:p>
    <w:p w14:paraId="2659297F" w14:textId="77777777" w:rsidR="00CD15C7" w:rsidRPr="00A31F41" w:rsidRDefault="00CD15C7" w:rsidP="00CD15C7">
      <w:pPr>
        <w:spacing w:line="240" w:lineRule="auto"/>
        <w:rPr>
          <w:ins w:id="1933" w:author="Janneth Estefania Hoyos Rea" w:date="2021-09-30T00:07:00Z"/>
        </w:rPr>
      </w:pPr>
      <w:ins w:id="1934" w:author="Janneth Estefania Hoyos Rea" w:date="2021-09-30T00:07:00Z">
        <w:r w:rsidRPr="00A31F41">
          <w:t xml:space="preserve">Ora </w:t>
        </w:r>
        <w:proofErr w:type="gramStart"/>
        <w:r w:rsidRPr="00A31F41">
          <w:t>time(</w:t>
        </w:r>
        <w:proofErr w:type="gramEnd"/>
        <w:r w:rsidRPr="00A31F41">
          <w:t>0),</w:t>
        </w:r>
      </w:ins>
    </w:p>
    <w:p w14:paraId="4599B4EB" w14:textId="202B0EBF" w:rsidR="00CD15C7" w:rsidRPr="00A31F41" w:rsidRDefault="00CD15C7" w:rsidP="00CD15C7">
      <w:pPr>
        <w:spacing w:line="240" w:lineRule="auto"/>
        <w:rPr>
          <w:ins w:id="1935" w:author="Janneth Estefania Hoyos Rea" w:date="2021-09-30T00:53:00Z"/>
        </w:rPr>
      </w:pPr>
      <w:ins w:id="1936" w:author="Janneth Estefania Hoyos Rea" w:date="2021-09-30T00:07:00Z">
        <w:r w:rsidRPr="00A31F41">
          <w:t xml:space="preserve">Lotto </w:t>
        </w:r>
        <w:proofErr w:type="spellStart"/>
        <w:proofErr w:type="gramStart"/>
        <w:r w:rsidRPr="00A31F41">
          <w:t>varchar</w:t>
        </w:r>
        <w:proofErr w:type="spellEnd"/>
        <w:r w:rsidRPr="00A31F41">
          <w:t>(</w:t>
        </w:r>
        <w:proofErr w:type="gramEnd"/>
        <w:r w:rsidRPr="00A31F41">
          <w:t>20),</w:t>
        </w:r>
      </w:ins>
    </w:p>
    <w:p w14:paraId="2EE17DFE" w14:textId="49C1B152" w:rsidR="00643802" w:rsidRPr="00A31F41" w:rsidRDefault="00643802" w:rsidP="00CD15C7">
      <w:pPr>
        <w:spacing w:line="240" w:lineRule="auto"/>
        <w:rPr>
          <w:ins w:id="1937" w:author="Janneth Estefania Hoyos Rea" w:date="2021-09-30T00:07:00Z"/>
        </w:rPr>
      </w:pPr>
      <w:ins w:id="1938" w:author="Janneth Estefania Hoyos Rea" w:date="2021-09-30T00:53:00Z">
        <w:r w:rsidRPr="00A31F41">
          <w:t>Medico</w:t>
        </w:r>
        <w:r w:rsidRPr="00A31F41">
          <w:rPr>
            <w:rPrChange w:id="1939" w:author="Janneth Estefania Hoyos Rea" w:date="2021-09-30T06:18:00Z">
              <w:rPr>
                <w:lang w:val="es-ES"/>
              </w:rPr>
            </w:rPrChange>
          </w:rPr>
          <w:t xml:space="preserve"> </w:t>
        </w:r>
        <w:proofErr w:type="spellStart"/>
        <w:r w:rsidRPr="00A31F41">
          <w:rPr>
            <w:rPrChange w:id="1940" w:author="Janneth Estefania Hoyos Rea" w:date="2021-09-30T06:18:00Z">
              <w:rPr>
                <w:lang w:val="es-ES"/>
              </w:rPr>
            </w:rPrChange>
          </w:rPr>
          <w:t>varchar</w:t>
        </w:r>
        <w:proofErr w:type="spellEnd"/>
        <w:r w:rsidRPr="00A31F41">
          <w:rPr>
            <w:rPrChange w:id="1941" w:author="Janneth Estefania Hoyos Rea" w:date="2021-09-30T06:18:00Z">
              <w:rPr>
                <w:lang w:val="es-ES"/>
              </w:rPr>
            </w:rPrChange>
          </w:rPr>
          <w:t xml:space="preserve"> (16),</w:t>
        </w:r>
      </w:ins>
    </w:p>
    <w:p w14:paraId="34BE75A9" w14:textId="77777777" w:rsidR="00CD15C7" w:rsidRPr="00A31F41" w:rsidRDefault="00CD15C7" w:rsidP="00CD15C7">
      <w:pPr>
        <w:spacing w:line="240" w:lineRule="auto"/>
        <w:rPr>
          <w:ins w:id="1942" w:author="Janneth Estefania Hoyos Rea" w:date="2021-09-30T00:07:00Z"/>
        </w:rPr>
      </w:pPr>
      <w:proofErr w:type="spellStart"/>
      <w:ins w:id="1943" w:author="Janneth Estefania Hoyos Rea" w:date="2021-09-30T00:07:00Z">
        <w:r w:rsidRPr="00A31F41">
          <w:t>primary</w:t>
        </w:r>
        <w:proofErr w:type="spellEnd"/>
        <w:r w:rsidRPr="00A31F41">
          <w:t xml:space="preserve"> </w:t>
        </w:r>
        <w:proofErr w:type="spellStart"/>
        <w:r w:rsidRPr="00A31F41">
          <w:t>key</w:t>
        </w:r>
        <w:proofErr w:type="spellEnd"/>
        <w:r w:rsidRPr="00A31F41">
          <w:t xml:space="preserve"> (Vaccinando, </w:t>
        </w:r>
        <w:proofErr w:type="spellStart"/>
        <w:r w:rsidRPr="00A31F41">
          <w:t>CardinalitaDose</w:t>
        </w:r>
        <w:proofErr w:type="spellEnd"/>
        <w:r w:rsidRPr="00A31F41">
          <w:t>),</w:t>
        </w:r>
      </w:ins>
    </w:p>
    <w:p w14:paraId="09B4A984" w14:textId="77777777" w:rsidR="00CD15C7" w:rsidRPr="00A31F41" w:rsidRDefault="00CD15C7" w:rsidP="00CD15C7">
      <w:pPr>
        <w:spacing w:line="240" w:lineRule="auto"/>
        <w:rPr>
          <w:ins w:id="1944" w:author="Janneth Estefania Hoyos Rea" w:date="2021-09-30T00:07:00Z"/>
        </w:rPr>
      </w:pPr>
      <w:proofErr w:type="spellStart"/>
      <w:ins w:id="1945" w:author="Janneth Estefania Hoyos Rea" w:date="2021-09-30T00:07:00Z">
        <w:r w:rsidRPr="00A31F41">
          <w:t>foreign</w:t>
        </w:r>
        <w:proofErr w:type="spellEnd"/>
        <w:r w:rsidRPr="00A31F41">
          <w:t xml:space="preserve"> </w:t>
        </w:r>
        <w:proofErr w:type="spellStart"/>
        <w:r w:rsidRPr="00A31F41">
          <w:t>key</w:t>
        </w:r>
        <w:proofErr w:type="spellEnd"/>
        <w:r w:rsidRPr="00A31F41">
          <w:t xml:space="preserve"> (Vaccinando) </w:t>
        </w:r>
        <w:proofErr w:type="spellStart"/>
        <w:r w:rsidRPr="00A31F41">
          <w:t>references</w:t>
        </w:r>
        <w:proofErr w:type="spellEnd"/>
        <w:r w:rsidRPr="00A31F41">
          <w:t xml:space="preserve"> </w:t>
        </w:r>
        <w:proofErr w:type="gramStart"/>
        <w:r w:rsidRPr="00A31F41">
          <w:t>Convocazione(</w:t>
        </w:r>
        <w:proofErr w:type="gramEnd"/>
        <w:r w:rsidRPr="00A31F41">
          <w:t xml:space="preserve">Cittadino) </w:t>
        </w:r>
      </w:ins>
    </w:p>
    <w:p w14:paraId="72D7ED9D" w14:textId="0B8964DE" w:rsidR="00CD15C7" w:rsidRPr="00CD15C7" w:rsidRDefault="00CD15C7" w:rsidP="00CD15C7">
      <w:pPr>
        <w:spacing w:line="240" w:lineRule="auto"/>
        <w:rPr>
          <w:ins w:id="1946" w:author="Janneth Estefania Hoyos Rea" w:date="2021-09-30T00:07:00Z"/>
          <w:lang w:val="en-US"/>
        </w:rPr>
      </w:pPr>
      <w:ins w:id="1947" w:author="Janneth Estefania Hoyos Rea" w:date="2021-09-30T00:07:00Z">
        <w:r w:rsidRPr="00CD15C7">
          <w:rPr>
            <w:lang w:val="en-US"/>
          </w:rPr>
          <w:t>on update cas</w:t>
        </w:r>
      </w:ins>
      <w:ins w:id="1948" w:author="Janneth Estefania Hoyos Rea" w:date="2021-09-30T08:26:00Z">
        <w:r w:rsidR="00C6135D">
          <w:rPr>
            <w:lang w:val="en-US"/>
          </w:rPr>
          <w:t>cade</w:t>
        </w:r>
      </w:ins>
      <w:ins w:id="1949" w:author="Janneth Estefania Hoyos Rea" w:date="2021-09-30T00:07:00Z">
        <w:r w:rsidRPr="00CD15C7">
          <w:rPr>
            <w:lang w:val="en-US"/>
          </w:rPr>
          <w:t xml:space="preserve"> </w:t>
        </w:r>
      </w:ins>
    </w:p>
    <w:p w14:paraId="60C396DF" w14:textId="5E16E6CD" w:rsidR="00CD15C7" w:rsidRPr="00CD15C7" w:rsidRDefault="00CD15C7" w:rsidP="00CD15C7">
      <w:pPr>
        <w:spacing w:line="240" w:lineRule="auto"/>
        <w:rPr>
          <w:ins w:id="1950" w:author="Janneth Estefania Hoyos Rea" w:date="2021-09-30T00:07:00Z"/>
          <w:lang w:val="en-US"/>
        </w:rPr>
      </w:pPr>
      <w:ins w:id="1951" w:author="Janneth Estefania Hoyos Rea" w:date="2021-09-30T00:07:00Z">
        <w:r w:rsidRPr="00CD15C7">
          <w:rPr>
            <w:lang w:val="en-US"/>
          </w:rPr>
          <w:t>on delete</w:t>
        </w:r>
      </w:ins>
      <w:ins w:id="1952" w:author="Janneth Estefania Hoyos Rea" w:date="2021-09-30T08:26:00Z">
        <w:r w:rsidR="00C6135D">
          <w:rPr>
            <w:lang w:val="en-US"/>
          </w:rPr>
          <w:t xml:space="preserve"> no action</w:t>
        </w:r>
      </w:ins>
      <w:ins w:id="1953" w:author="Janneth Estefania Hoyos Rea" w:date="2021-09-30T00:07:00Z">
        <w:r w:rsidRPr="00CD15C7">
          <w:rPr>
            <w:lang w:val="en-US"/>
          </w:rPr>
          <w:t>,</w:t>
        </w:r>
      </w:ins>
    </w:p>
    <w:p w14:paraId="4A7FC626" w14:textId="77777777" w:rsidR="00CD15C7" w:rsidRPr="00CD15C7" w:rsidRDefault="00CD15C7" w:rsidP="00CD15C7">
      <w:pPr>
        <w:spacing w:line="240" w:lineRule="auto"/>
        <w:rPr>
          <w:ins w:id="1954" w:author="Janneth Estefania Hoyos Rea" w:date="2021-09-30T00:07:00Z"/>
          <w:lang w:val="en-US"/>
        </w:rPr>
      </w:pPr>
      <w:ins w:id="1955" w:author="Janneth Estefania Hoyos Rea" w:date="2021-09-30T00:07:00Z">
        <w:r w:rsidRPr="00CD15C7">
          <w:rPr>
            <w:lang w:val="en-US"/>
          </w:rPr>
          <w:t xml:space="preserve">foreign key (Lotto) references </w:t>
        </w:r>
        <w:proofErr w:type="gramStart"/>
        <w:r w:rsidRPr="00CD15C7">
          <w:rPr>
            <w:lang w:val="en-US"/>
          </w:rPr>
          <w:t>Lotto(</w:t>
        </w:r>
        <w:proofErr w:type="spellStart"/>
        <w:proofErr w:type="gramEnd"/>
        <w:r w:rsidRPr="00CD15C7">
          <w:rPr>
            <w:lang w:val="en-US"/>
          </w:rPr>
          <w:t>NumeroLotto</w:t>
        </w:r>
        <w:proofErr w:type="spellEnd"/>
        <w:r w:rsidRPr="00CD15C7">
          <w:rPr>
            <w:lang w:val="en-US"/>
          </w:rPr>
          <w:t xml:space="preserve">) </w:t>
        </w:r>
      </w:ins>
    </w:p>
    <w:p w14:paraId="22E1712E" w14:textId="52A4FD48" w:rsidR="00CD15C7" w:rsidRPr="00CD15C7" w:rsidRDefault="00CD15C7" w:rsidP="00CD15C7">
      <w:pPr>
        <w:spacing w:line="240" w:lineRule="auto"/>
        <w:rPr>
          <w:ins w:id="1956" w:author="Janneth Estefania Hoyos Rea" w:date="2021-09-30T00:07:00Z"/>
          <w:lang w:val="en-US"/>
        </w:rPr>
      </w:pPr>
      <w:ins w:id="1957" w:author="Janneth Estefania Hoyos Rea" w:date="2021-09-30T00:07:00Z">
        <w:r w:rsidRPr="00CD15C7">
          <w:rPr>
            <w:lang w:val="en-US"/>
          </w:rPr>
          <w:t xml:space="preserve">on update </w:t>
        </w:r>
      </w:ins>
      <w:ins w:id="1958" w:author="Janneth Estefania Hoyos Rea" w:date="2021-09-30T08:27:00Z">
        <w:r w:rsidR="00C6135D">
          <w:rPr>
            <w:lang w:val="en-US"/>
          </w:rPr>
          <w:t>cascade</w:t>
        </w:r>
      </w:ins>
    </w:p>
    <w:p w14:paraId="3DBFAF3A" w14:textId="4020F69C" w:rsidR="00CD15C7" w:rsidRPr="00F24B85" w:rsidRDefault="00CD15C7" w:rsidP="00CD15C7">
      <w:pPr>
        <w:spacing w:line="240" w:lineRule="auto"/>
        <w:rPr>
          <w:ins w:id="1959" w:author="Janneth Estefania Hoyos Rea" w:date="2021-09-30T00:54:00Z"/>
          <w:lang w:val="en-US"/>
        </w:rPr>
      </w:pPr>
      <w:ins w:id="1960" w:author="Janneth Estefania Hoyos Rea" w:date="2021-09-30T00:07:00Z">
        <w:r w:rsidRPr="00F24B85">
          <w:rPr>
            <w:lang w:val="en-US"/>
          </w:rPr>
          <w:t xml:space="preserve">on delete </w:t>
        </w:r>
      </w:ins>
      <w:ins w:id="1961" w:author="Janneth Estefania Hoyos Rea" w:date="2021-09-30T08:16:00Z">
        <w:r w:rsidR="00F24B85">
          <w:rPr>
            <w:lang w:val="en-US"/>
          </w:rPr>
          <w:t>no action</w:t>
        </w:r>
      </w:ins>
      <w:ins w:id="1962" w:author="Janneth Estefania Hoyos Rea" w:date="2021-09-30T08:38:00Z">
        <w:r w:rsidR="00C35860">
          <w:rPr>
            <w:lang w:val="en-US"/>
          </w:rPr>
          <w:t>,</w:t>
        </w:r>
      </w:ins>
    </w:p>
    <w:p w14:paraId="32D4CF66" w14:textId="1B34772E" w:rsidR="00643802" w:rsidRPr="00F24B85" w:rsidRDefault="00643802" w:rsidP="00643802">
      <w:pPr>
        <w:spacing w:line="240" w:lineRule="auto"/>
        <w:rPr>
          <w:ins w:id="1963" w:author="Janneth Estefania Hoyos Rea" w:date="2021-09-30T00:54:00Z"/>
          <w:lang w:val="en-US"/>
        </w:rPr>
      </w:pPr>
      <w:ins w:id="1964" w:author="Janneth Estefania Hoyos Rea" w:date="2021-09-30T00:54:00Z">
        <w:r w:rsidRPr="00F24B85">
          <w:rPr>
            <w:lang w:val="en-US"/>
          </w:rPr>
          <w:t xml:space="preserve">foreign key (Medico) references </w:t>
        </w:r>
        <w:proofErr w:type="gramStart"/>
        <w:r w:rsidR="008F2624" w:rsidRPr="00F24B85">
          <w:rPr>
            <w:lang w:val="en-US"/>
          </w:rPr>
          <w:t>Medico</w:t>
        </w:r>
        <w:r w:rsidRPr="00F24B85">
          <w:rPr>
            <w:lang w:val="en-US"/>
          </w:rPr>
          <w:t>(</w:t>
        </w:r>
        <w:proofErr w:type="gramEnd"/>
        <w:r w:rsidR="008F2624" w:rsidRPr="00F24B85">
          <w:rPr>
            <w:lang w:val="en-US"/>
          </w:rPr>
          <w:t>Cittadino</w:t>
        </w:r>
        <w:r w:rsidRPr="00F24B85">
          <w:rPr>
            <w:lang w:val="en-US"/>
          </w:rPr>
          <w:t xml:space="preserve">) </w:t>
        </w:r>
      </w:ins>
    </w:p>
    <w:p w14:paraId="292540C4" w14:textId="3E921E58" w:rsidR="00643802" w:rsidRPr="00F24B85" w:rsidRDefault="00643802" w:rsidP="00643802">
      <w:pPr>
        <w:spacing w:line="240" w:lineRule="auto"/>
        <w:rPr>
          <w:ins w:id="1965" w:author="Janneth Estefania Hoyos Rea" w:date="2021-09-30T00:54:00Z"/>
          <w:lang w:val="en-US"/>
        </w:rPr>
      </w:pPr>
      <w:ins w:id="1966" w:author="Janneth Estefania Hoyos Rea" w:date="2021-09-30T00:54:00Z">
        <w:r w:rsidRPr="00F24B85">
          <w:rPr>
            <w:lang w:val="en-US"/>
          </w:rPr>
          <w:t xml:space="preserve">on update </w:t>
        </w:r>
      </w:ins>
      <w:ins w:id="1967" w:author="Janneth Estefania Hoyos Rea" w:date="2021-09-30T08:16:00Z">
        <w:r w:rsidR="00F24B85" w:rsidRPr="00F24B85">
          <w:rPr>
            <w:lang w:val="en-US"/>
            <w:rPrChange w:id="1968" w:author="Janneth Estefania Hoyos Rea" w:date="2021-09-30T08:16:00Z">
              <w:rPr/>
            </w:rPrChange>
          </w:rPr>
          <w:t>cascade</w:t>
        </w:r>
      </w:ins>
      <w:ins w:id="1969" w:author="Janneth Estefania Hoyos Rea" w:date="2021-09-30T00:54:00Z">
        <w:r w:rsidRPr="00F24B85">
          <w:rPr>
            <w:lang w:val="en-US"/>
          </w:rPr>
          <w:t xml:space="preserve"> </w:t>
        </w:r>
      </w:ins>
    </w:p>
    <w:p w14:paraId="15326856" w14:textId="47F2700F" w:rsidR="00643802" w:rsidRPr="00F24B85" w:rsidRDefault="00643802" w:rsidP="00643802">
      <w:pPr>
        <w:spacing w:line="240" w:lineRule="auto"/>
        <w:rPr>
          <w:ins w:id="1970" w:author="Janneth Estefania Hoyos Rea" w:date="2021-09-30T00:54:00Z"/>
          <w:lang w:val="en-US"/>
        </w:rPr>
      </w:pPr>
      <w:ins w:id="1971" w:author="Janneth Estefania Hoyos Rea" w:date="2021-09-30T00:54:00Z">
        <w:r w:rsidRPr="00F24B85">
          <w:rPr>
            <w:lang w:val="en-US"/>
          </w:rPr>
          <w:t xml:space="preserve">on delete </w:t>
        </w:r>
      </w:ins>
      <w:ins w:id="1972" w:author="Janneth Estefania Hoyos Rea" w:date="2021-09-30T08:16:00Z">
        <w:r w:rsidR="00F24B85" w:rsidRPr="00F24B85">
          <w:rPr>
            <w:lang w:val="en-US"/>
            <w:rPrChange w:id="1973" w:author="Janneth Estefania Hoyos Rea" w:date="2021-09-30T08:16:00Z">
              <w:rPr/>
            </w:rPrChange>
          </w:rPr>
          <w:t>n</w:t>
        </w:r>
        <w:r w:rsidR="00F24B85">
          <w:rPr>
            <w:lang w:val="en-US"/>
          </w:rPr>
          <w:t>o</w:t>
        </w:r>
      </w:ins>
      <w:ins w:id="1974" w:author="Janneth Estefania Hoyos Rea" w:date="2021-09-30T08:17:00Z">
        <w:r w:rsidR="00F24B85">
          <w:rPr>
            <w:lang w:val="en-US"/>
          </w:rPr>
          <w:t xml:space="preserve"> action</w:t>
        </w:r>
      </w:ins>
    </w:p>
    <w:p w14:paraId="4DB1A35C" w14:textId="77777777" w:rsidR="00643802" w:rsidRPr="00F24B85" w:rsidRDefault="00643802" w:rsidP="00CD15C7">
      <w:pPr>
        <w:spacing w:line="240" w:lineRule="auto"/>
        <w:rPr>
          <w:ins w:id="1975" w:author="Janneth Estefania Hoyos Rea" w:date="2021-09-30T00:07:00Z"/>
          <w:lang w:val="en-US"/>
        </w:rPr>
      </w:pPr>
    </w:p>
    <w:p w14:paraId="625087DB" w14:textId="7DB222C7" w:rsidR="00E314EF" w:rsidRPr="00FB2FEB" w:rsidRDefault="00CD15C7" w:rsidP="00CD15C7">
      <w:pPr>
        <w:spacing w:line="240" w:lineRule="auto"/>
        <w:rPr>
          <w:ins w:id="1976" w:author="Janneth Estefania Hoyos Rea" w:date="2021-09-29T23:55:00Z"/>
        </w:rPr>
      </w:pPr>
      <w:ins w:id="1977" w:author="Janneth Estefania Hoyos Rea" w:date="2021-09-30T00:07:00Z">
        <w:r w:rsidRPr="00FB2FEB">
          <w:rPr>
            <w:rPrChange w:id="1978" w:author="Janneth Estefania Hoyos Rea" w:date="2021-09-30T06:18:00Z">
              <w:rPr>
                <w:lang w:val="en-US"/>
              </w:rPr>
            </w:rPrChange>
          </w:rPr>
          <w:t>);</w:t>
        </w:r>
      </w:ins>
    </w:p>
    <w:p w14:paraId="4678D724" w14:textId="77777777" w:rsidR="00E314EF" w:rsidRPr="00FB2FEB" w:rsidRDefault="00E314EF" w:rsidP="00E314EF">
      <w:pPr>
        <w:spacing w:line="240" w:lineRule="auto"/>
        <w:rPr>
          <w:ins w:id="1979" w:author="Janneth Estefania Hoyos Rea" w:date="2021-09-29T23:55:00Z"/>
        </w:rPr>
      </w:pPr>
      <w:proofErr w:type="spellStart"/>
      <w:ins w:id="1980" w:author="Janneth Estefania Hoyos Rea" w:date="2021-09-29T23:55:00Z">
        <w:r w:rsidRPr="00FB2FEB">
          <w:t>commit</w:t>
        </w:r>
        <w:proofErr w:type="spellEnd"/>
        <w:r w:rsidRPr="00FB2FEB">
          <w:t>;</w:t>
        </w:r>
      </w:ins>
    </w:p>
    <w:p w14:paraId="445F6434" w14:textId="77777777" w:rsidR="00E314EF" w:rsidRPr="00FB2FEB" w:rsidRDefault="00E314EF" w:rsidP="00E314EF">
      <w:pPr>
        <w:spacing w:line="240" w:lineRule="auto"/>
        <w:rPr>
          <w:ins w:id="1981" w:author="Janneth Estefania Hoyos Rea" w:date="2021-09-29T23:55:00Z"/>
        </w:rPr>
      </w:pPr>
    </w:p>
    <w:p w14:paraId="0508EE64" w14:textId="26935BBA" w:rsidR="00744EFB" w:rsidRPr="00FB2FEB" w:rsidDel="005B4CAF" w:rsidRDefault="00FF41A2">
      <w:pPr>
        <w:spacing w:line="240" w:lineRule="auto"/>
        <w:rPr>
          <w:del w:id="1982" w:author="Janneth Estefania Hoyos Rea" w:date="2021-09-29T23:50:00Z"/>
        </w:rPr>
      </w:pPr>
      <w:del w:id="1983" w:author="Janneth Estefania Hoyos Rea" w:date="2021-09-29T23:50:00Z">
        <w:r w:rsidRPr="00FB2FEB" w:rsidDel="005B4CAF">
          <w:delText>create table Abilitazione(</w:delText>
        </w:r>
      </w:del>
    </w:p>
    <w:p w14:paraId="42AE15D8" w14:textId="7D47D56D" w:rsidR="00744EFB" w:rsidRPr="00FB2FEB" w:rsidDel="005B4CAF" w:rsidRDefault="00FF41A2">
      <w:pPr>
        <w:spacing w:line="240" w:lineRule="auto"/>
        <w:rPr>
          <w:del w:id="1984" w:author="Janneth Estefania Hoyos Rea" w:date="2021-09-29T23:50:00Z"/>
        </w:rPr>
      </w:pPr>
      <w:del w:id="1985" w:author="Janneth Estefania Hoyos Rea" w:date="2021-09-29T23:50:00Z">
        <w:r w:rsidRPr="00FB2FEB" w:rsidDel="005B4CAF">
          <w:delText xml:space="preserve">   Medico varchar(16),</w:delText>
        </w:r>
      </w:del>
    </w:p>
    <w:p w14:paraId="2B88DD0E" w14:textId="1E2FFE35" w:rsidR="00744EFB" w:rsidRPr="00FB2FEB" w:rsidDel="005B4CAF" w:rsidRDefault="00FF41A2">
      <w:pPr>
        <w:spacing w:line="240" w:lineRule="auto"/>
        <w:rPr>
          <w:del w:id="1986" w:author="Janneth Estefania Hoyos Rea" w:date="2021-09-29T23:50:00Z"/>
        </w:rPr>
      </w:pPr>
      <w:del w:id="1987" w:author="Janneth Estefania Hoyos Rea" w:date="2021-09-29T23:50:00Z">
        <w:r w:rsidRPr="00FB2FEB" w:rsidDel="005B4CAF">
          <w:delText xml:space="preserve">   TipoVaccino varchar (10),</w:delText>
        </w:r>
      </w:del>
    </w:p>
    <w:p w14:paraId="3C9536E8" w14:textId="28B01D07" w:rsidR="00744EFB" w:rsidRPr="00FB2FEB" w:rsidDel="005B4CAF" w:rsidRDefault="00FF41A2">
      <w:pPr>
        <w:spacing w:line="240" w:lineRule="auto"/>
        <w:rPr>
          <w:del w:id="1988" w:author="Janneth Estefania Hoyos Rea" w:date="2021-09-29T23:50:00Z"/>
        </w:rPr>
      </w:pPr>
      <w:del w:id="1989" w:author="Janneth Estefania Hoyos Rea" w:date="2021-09-29T23:50:00Z">
        <w:r w:rsidRPr="00FB2FEB" w:rsidDel="005B4CAF">
          <w:delText xml:space="preserve">   primary key (Medico, TipoVaccino),</w:delText>
        </w:r>
      </w:del>
    </w:p>
    <w:p w14:paraId="43682D6F" w14:textId="15A92611" w:rsidR="00744EFB" w:rsidRPr="00FB2FEB" w:rsidDel="005B4CAF" w:rsidRDefault="00FF41A2">
      <w:pPr>
        <w:spacing w:line="240" w:lineRule="auto"/>
        <w:rPr>
          <w:del w:id="1990" w:author="Janneth Estefania Hoyos Rea" w:date="2021-09-29T23:50:00Z"/>
        </w:rPr>
      </w:pPr>
      <w:del w:id="1991" w:author="Janneth Estefania Hoyos Rea" w:date="2021-09-29T23:50:00Z">
        <w:r w:rsidRPr="00FB2FEB" w:rsidDel="005B4CAF">
          <w:delText xml:space="preserve">   foreign key (Medico) references Medico(Cittadino)</w:delText>
        </w:r>
      </w:del>
    </w:p>
    <w:p w14:paraId="0EA3DC49" w14:textId="71E35A72" w:rsidR="00744EFB" w:rsidRPr="00FB2FEB" w:rsidDel="005B4CAF" w:rsidRDefault="00FF41A2">
      <w:pPr>
        <w:spacing w:line="240" w:lineRule="auto"/>
        <w:rPr>
          <w:del w:id="1992" w:author="Janneth Estefania Hoyos Rea" w:date="2021-09-29T23:50:00Z"/>
        </w:rPr>
      </w:pPr>
      <w:del w:id="1993" w:author="Janneth Estefania Hoyos Rea" w:date="2021-09-29T23:50:00Z">
        <w:r w:rsidRPr="00FB2FEB" w:rsidDel="005B4CAF">
          <w:tab/>
          <w:delText>on delete cascade</w:delText>
        </w:r>
      </w:del>
    </w:p>
    <w:p w14:paraId="3F4691A5" w14:textId="56FE6BE6" w:rsidR="00744EFB" w:rsidRPr="00FB2FEB" w:rsidDel="005B4CAF" w:rsidRDefault="00FF41A2">
      <w:pPr>
        <w:spacing w:line="240" w:lineRule="auto"/>
        <w:rPr>
          <w:del w:id="1994" w:author="Janneth Estefania Hoyos Rea" w:date="2021-09-29T23:50:00Z"/>
        </w:rPr>
      </w:pPr>
      <w:del w:id="1995" w:author="Janneth Estefania Hoyos Rea" w:date="2021-09-29T23:50:00Z">
        <w:r w:rsidRPr="00FB2FEB" w:rsidDel="005B4CAF">
          <w:tab/>
          <w:delText>on update cascade,</w:delText>
        </w:r>
      </w:del>
    </w:p>
    <w:p w14:paraId="114E3877" w14:textId="7D6052D4" w:rsidR="00744EFB" w:rsidRPr="00FB2FEB" w:rsidDel="005B4CAF" w:rsidRDefault="00FF41A2">
      <w:pPr>
        <w:spacing w:line="240" w:lineRule="auto"/>
        <w:rPr>
          <w:del w:id="1996" w:author="Janneth Estefania Hoyos Rea" w:date="2021-09-29T23:50:00Z"/>
        </w:rPr>
      </w:pPr>
      <w:del w:id="1997" w:author="Janneth Estefania Hoyos Rea" w:date="2021-09-29T23:50:00Z">
        <w:r w:rsidRPr="00FB2FEB" w:rsidDel="005B4CAF">
          <w:delText xml:space="preserve">   foreign key (TipoVaccino) references TipoVaccino(Nome)</w:delText>
        </w:r>
      </w:del>
    </w:p>
    <w:p w14:paraId="00D8F8B0" w14:textId="4EF2A1A4" w:rsidR="00744EFB" w:rsidRPr="00FB2FEB" w:rsidDel="005B4CAF" w:rsidRDefault="00FF41A2">
      <w:pPr>
        <w:spacing w:line="240" w:lineRule="auto"/>
        <w:rPr>
          <w:del w:id="1998" w:author="Janneth Estefania Hoyos Rea" w:date="2021-09-29T23:50:00Z"/>
        </w:rPr>
      </w:pPr>
      <w:del w:id="1999" w:author="Janneth Estefania Hoyos Rea" w:date="2021-09-29T23:50:00Z">
        <w:r w:rsidRPr="00FB2FEB" w:rsidDel="005B4CAF">
          <w:tab/>
          <w:delText>on delete no action</w:delText>
        </w:r>
      </w:del>
    </w:p>
    <w:p w14:paraId="1EC9280B" w14:textId="1A7112F2" w:rsidR="00744EFB" w:rsidRPr="00FB2FEB" w:rsidDel="005B4CAF" w:rsidRDefault="00FF41A2">
      <w:pPr>
        <w:spacing w:line="240" w:lineRule="auto"/>
        <w:rPr>
          <w:del w:id="2000" w:author="Janneth Estefania Hoyos Rea" w:date="2021-09-29T23:50:00Z"/>
          <w:rPrChange w:id="2001" w:author="Janneth Estefania Hoyos Rea" w:date="2021-09-30T06:18:00Z">
            <w:rPr>
              <w:del w:id="2002" w:author="Janneth Estefania Hoyos Rea" w:date="2021-09-29T23:50:00Z"/>
              <w:lang w:val="en-US"/>
            </w:rPr>
          </w:rPrChange>
        </w:rPr>
      </w:pPr>
      <w:del w:id="2003" w:author="Janneth Estefania Hoyos Rea" w:date="2021-09-29T23:50:00Z">
        <w:r w:rsidRPr="00FB2FEB" w:rsidDel="005B4CAF">
          <w:tab/>
        </w:r>
        <w:r w:rsidRPr="00FB2FEB" w:rsidDel="005B4CAF">
          <w:rPr>
            <w:rPrChange w:id="2004" w:author="Janneth Estefania Hoyos Rea" w:date="2021-09-30T06:18:00Z">
              <w:rPr>
                <w:lang w:val="en-US"/>
              </w:rPr>
            </w:rPrChange>
          </w:rPr>
          <w:delText>on update no action</w:delText>
        </w:r>
      </w:del>
    </w:p>
    <w:p w14:paraId="2611F901" w14:textId="7EF0880E" w:rsidR="00744EFB" w:rsidRPr="00FB2FEB" w:rsidDel="005B4CAF" w:rsidRDefault="00744EFB">
      <w:pPr>
        <w:spacing w:line="240" w:lineRule="auto"/>
        <w:rPr>
          <w:del w:id="2005" w:author="Janneth Estefania Hoyos Rea" w:date="2021-09-29T23:50:00Z"/>
          <w:rPrChange w:id="2006" w:author="Janneth Estefania Hoyos Rea" w:date="2021-09-30T06:18:00Z">
            <w:rPr>
              <w:del w:id="2007" w:author="Janneth Estefania Hoyos Rea" w:date="2021-09-29T23:50:00Z"/>
              <w:lang w:val="en-US"/>
            </w:rPr>
          </w:rPrChange>
        </w:rPr>
      </w:pPr>
    </w:p>
    <w:p w14:paraId="1A8A5386" w14:textId="6447C8BB" w:rsidR="00744EFB" w:rsidRPr="00FB2FEB" w:rsidDel="005B4CAF" w:rsidRDefault="00FF41A2">
      <w:pPr>
        <w:spacing w:line="240" w:lineRule="auto"/>
        <w:rPr>
          <w:del w:id="2008" w:author="Janneth Estefania Hoyos Rea" w:date="2021-09-29T23:50:00Z"/>
        </w:rPr>
      </w:pPr>
      <w:del w:id="2009" w:author="Janneth Estefania Hoyos Rea" w:date="2021-09-29T23:50:00Z">
        <w:r w:rsidRPr="00FB2FEB" w:rsidDel="005B4CAF">
          <w:delText>);</w:delText>
        </w:r>
      </w:del>
    </w:p>
    <w:p w14:paraId="47B307B2" w14:textId="30ECA48C" w:rsidR="00744EFB" w:rsidRPr="00FB2FEB" w:rsidDel="005B4CAF" w:rsidRDefault="00744EFB">
      <w:pPr>
        <w:spacing w:line="240" w:lineRule="auto"/>
        <w:rPr>
          <w:del w:id="2010" w:author="Janneth Estefania Hoyos Rea" w:date="2021-09-29T23:50:00Z"/>
        </w:rPr>
      </w:pPr>
    </w:p>
    <w:p w14:paraId="3A3B08D9" w14:textId="74212B59" w:rsidR="00744EFB" w:rsidRPr="00FB2FEB" w:rsidDel="005B4CAF" w:rsidRDefault="00FF41A2">
      <w:pPr>
        <w:spacing w:line="240" w:lineRule="auto"/>
        <w:rPr>
          <w:del w:id="2011" w:author="Janneth Estefania Hoyos Rea" w:date="2021-09-29T23:50:00Z"/>
        </w:rPr>
      </w:pPr>
      <w:del w:id="2012" w:author="Janneth Estefania Hoyos Rea" w:date="2021-09-29T23:50:00Z">
        <w:r w:rsidRPr="00FB2FEB" w:rsidDel="005B4CAF">
          <w:delText>create table Convocazione (</w:delText>
        </w:r>
      </w:del>
    </w:p>
    <w:p w14:paraId="05CF5270" w14:textId="1912EA95" w:rsidR="00744EFB" w:rsidRPr="00FB2FEB" w:rsidDel="005B4CAF" w:rsidRDefault="00FF41A2">
      <w:pPr>
        <w:spacing w:line="240" w:lineRule="auto"/>
        <w:rPr>
          <w:del w:id="2013" w:author="Janneth Estefania Hoyos Rea" w:date="2021-09-29T23:50:00Z"/>
        </w:rPr>
      </w:pPr>
      <w:del w:id="2014" w:author="Janneth Estefania Hoyos Rea" w:date="2021-09-29T23:50:00Z">
        <w:r w:rsidRPr="00FB2FEB" w:rsidDel="005B4CAF">
          <w:delText>Cittadino varchar(16),</w:delText>
        </w:r>
      </w:del>
    </w:p>
    <w:p w14:paraId="7D9A51D9" w14:textId="6897190E" w:rsidR="00744EFB" w:rsidRPr="00FB2FEB" w:rsidDel="005B4CAF" w:rsidRDefault="00FF41A2">
      <w:pPr>
        <w:spacing w:line="240" w:lineRule="auto"/>
        <w:rPr>
          <w:del w:id="2015" w:author="Janneth Estefania Hoyos Rea" w:date="2021-09-29T23:50:00Z"/>
          <w:moveFrom w:id="2016" w:author="Janneth Estefania Hoyos Rea" w:date="2021-09-29T23:32:00Z"/>
        </w:rPr>
      </w:pPr>
      <w:moveFromRangeStart w:id="2017" w:author="Janneth Estefania Hoyos Rea" w:date="2021-09-29T23:32:00Z" w:name="move83850778"/>
      <w:moveFrom w:id="2018" w:author="Janneth Estefania Hoyos Rea" w:date="2021-09-29T23:32:00Z">
        <w:del w:id="2019" w:author="Janneth Estefania Hoyos Rea" w:date="2021-09-29T23:50:00Z">
          <w:r w:rsidRPr="00FB2FEB" w:rsidDel="005B4CAF">
            <w:delText>Data date,</w:delText>
          </w:r>
        </w:del>
      </w:moveFrom>
    </w:p>
    <w:p w14:paraId="2442F6C2" w14:textId="7B4B7923" w:rsidR="00744EFB" w:rsidRPr="00FB2FEB" w:rsidDel="005B4CAF" w:rsidRDefault="00FF41A2">
      <w:pPr>
        <w:spacing w:line="240" w:lineRule="auto"/>
        <w:rPr>
          <w:del w:id="2020" w:author="Janneth Estefania Hoyos Rea" w:date="2021-09-29T23:50:00Z"/>
          <w:moveFrom w:id="2021" w:author="Janneth Estefania Hoyos Rea" w:date="2021-09-29T23:32:00Z"/>
        </w:rPr>
      </w:pPr>
      <w:moveFrom w:id="2022" w:author="Janneth Estefania Hoyos Rea" w:date="2021-09-29T23:32:00Z">
        <w:del w:id="2023" w:author="Janneth Estefania Hoyos Rea" w:date="2021-09-29T23:50:00Z">
          <w:r w:rsidRPr="00FB2FEB" w:rsidDel="005B4CAF">
            <w:delText xml:space="preserve">Ora time(0), </w:delText>
          </w:r>
        </w:del>
      </w:moveFrom>
    </w:p>
    <w:moveFromRangeEnd w:id="2017"/>
    <w:p w14:paraId="38012CF2" w14:textId="5651C30B" w:rsidR="00744EFB" w:rsidRPr="00FB2FEB" w:rsidDel="005B4CAF" w:rsidRDefault="00FF41A2">
      <w:pPr>
        <w:spacing w:line="240" w:lineRule="auto"/>
        <w:rPr>
          <w:del w:id="2024" w:author="Janneth Estefania Hoyos Rea" w:date="2021-09-29T23:50:00Z"/>
        </w:rPr>
      </w:pPr>
      <w:del w:id="2025" w:author="Janneth Estefania Hoyos Rea" w:date="2021-09-29T23:50:00Z">
        <w:r w:rsidRPr="00FB2FEB" w:rsidDel="005B4CAF">
          <w:delText xml:space="preserve">TipoVaccino varchar(10), </w:delText>
        </w:r>
      </w:del>
    </w:p>
    <w:p w14:paraId="202609CC" w14:textId="766F4EF3" w:rsidR="00744EFB" w:rsidRPr="00FB2FEB" w:rsidDel="005B4CAF" w:rsidRDefault="00FF41A2">
      <w:pPr>
        <w:spacing w:line="240" w:lineRule="auto"/>
        <w:rPr>
          <w:del w:id="2026" w:author="Janneth Estefania Hoyos Rea" w:date="2021-09-29T23:50:00Z"/>
        </w:rPr>
      </w:pPr>
      <w:del w:id="2027" w:author="Janneth Estefania Hoyos Rea" w:date="2021-09-28T11:52:00Z">
        <w:r w:rsidRPr="00FB2FEB" w:rsidDel="00560716">
          <w:delText>CentroVaccinale</w:delText>
        </w:r>
      </w:del>
      <w:del w:id="2028" w:author="Janneth Estefania Hoyos Rea" w:date="2021-09-29T23:50:00Z">
        <w:r w:rsidRPr="00FB2FEB" w:rsidDel="005B4CAF">
          <w:delText xml:space="preserve"> varchar(3), </w:delText>
        </w:r>
      </w:del>
    </w:p>
    <w:p w14:paraId="6E528E54" w14:textId="2CD78B4C" w:rsidR="00744EFB" w:rsidRPr="00FB2FEB" w:rsidDel="005B4CAF" w:rsidRDefault="00FF41A2">
      <w:pPr>
        <w:spacing w:line="240" w:lineRule="auto"/>
        <w:rPr>
          <w:del w:id="2029" w:author="Janneth Estefania Hoyos Rea" w:date="2021-09-29T23:50:00Z"/>
        </w:rPr>
      </w:pPr>
      <w:del w:id="2030" w:author="Janneth Estefania Hoyos Rea" w:date="2021-09-29T23:50:00Z">
        <w:r w:rsidRPr="00FB2FEB" w:rsidDel="005B4CAF">
          <w:delText>primary key (Cittadino),</w:delText>
        </w:r>
      </w:del>
    </w:p>
    <w:p w14:paraId="702B27B2" w14:textId="073C9554" w:rsidR="00744EFB" w:rsidRPr="00FB2FEB" w:rsidDel="005B4CAF" w:rsidRDefault="00FF41A2">
      <w:pPr>
        <w:spacing w:line="240" w:lineRule="auto"/>
        <w:rPr>
          <w:del w:id="2031" w:author="Janneth Estefania Hoyos Rea" w:date="2021-09-29T23:50:00Z"/>
        </w:rPr>
      </w:pPr>
      <w:del w:id="2032" w:author="Janneth Estefania Hoyos Rea" w:date="2021-09-29T23:50:00Z">
        <w:r w:rsidRPr="00FB2FEB" w:rsidDel="005B4CAF">
          <w:delText>foreign key (Cittadino) references Cittadino(CF)</w:delText>
        </w:r>
      </w:del>
    </w:p>
    <w:p w14:paraId="429EC92E" w14:textId="45DBFA30" w:rsidR="00744EFB" w:rsidRPr="00FB2FEB" w:rsidDel="005B4CAF" w:rsidRDefault="00FF41A2">
      <w:pPr>
        <w:spacing w:line="240" w:lineRule="auto"/>
        <w:rPr>
          <w:del w:id="2033" w:author="Janneth Estefania Hoyos Rea" w:date="2021-09-29T23:50:00Z"/>
        </w:rPr>
      </w:pPr>
      <w:del w:id="2034" w:author="Janneth Estefania Hoyos Rea" w:date="2021-09-29T23:50:00Z">
        <w:r w:rsidRPr="00FB2FEB" w:rsidDel="005B4CAF">
          <w:tab/>
          <w:delText>on delete cascade</w:delText>
        </w:r>
      </w:del>
    </w:p>
    <w:p w14:paraId="6098CABE" w14:textId="34F6DFB0" w:rsidR="00744EFB" w:rsidRPr="00FB2FEB" w:rsidDel="005B4CAF" w:rsidRDefault="00FF41A2">
      <w:pPr>
        <w:spacing w:line="240" w:lineRule="auto"/>
        <w:rPr>
          <w:del w:id="2035" w:author="Janneth Estefania Hoyos Rea" w:date="2021-09-29T23:50:00Z"/>
        </w:rPr>
      </w:pPr>
      <w:del w:id="2036" w:author="Janneth Estefania Hoyos Rea" w:date="2021-09-29T23:50:00Z">
        <w:r w:rsidRPr="00FB2FEB" w:rsidDel="005B4CAF">
          <w:tab/>
          <w:delText>on update cascade,</w:delText>
        </w:r>
      </w:del>
    </w:p>
    <w:p w14:paraId="60A6BD7A" w14:textId="01059640" w:rsidR="00744EFB" w:rsidRPr="00FB2FEB" w:rsidDel="005B4CAF" w:rsidRDefault="00FF41A2">
      <w:pPr>
        <w:spacing w:line="240" w:lineRule="auto"/>
        <w:rPr>
          <w:del w:id="2037" w:author="Janneth Estefania Hoyos Rea" w:date="2021-09-29T23:50:00Z"/>
        </w:rPr>
      </w:pPr>
      <w:del w:id="2038" w:author="Janneth Estefania Hoyos Rea" w:date="2021-09-29T23:50:00Z">
        <w:r w:rsidRPr="00FB2FEB" w:rsidDel="005B4CAF">
          <w:delText>foreign key (CentroVaccinale) references CentroVaccinale(ID)</w:delText>
        </w:r>
      </w:del>
    </w:p>
    <w:p w14:paraId="77BFE515" w14:textId="1727E737" w:rsidR="00744EFB" w:rsidRPr="00FB2FEB" w:rsidDel="005B4CAF" w:rsidRDefault="00FF41A2">
      <w:pPr>
        <w:spacing w:line="240" w:lineRule="auto"/>
        <w:rPr>
          <w:del w:id="2039" w:author="Janneth Estefania Hoyos Rea" w:date="2021-09-29T23:50:00Z"/>
        </w:rPr>
      </w:pPr>
      <w:del w:id="2040" w:author="Janneth Estefania Hoyos Rea" w:date="2021-09-29T23:50:00Z">
        <w:r w:rsidRPr="00FB2FEB" w:rsidDel="005B4CAF">
          <w:tab/>
          <w:delText>on delete cascade</w:delText>
        </w:r>
      </w:del>
    </w:p>
    <w:p w14:paraId="17C448D3" w14:textId="09BB6D8D" w:rsidR="00744EFB" w:rsidRPr="00FB2FEB" w:rsidDel="005B4CAF" w:rsidRDefault="00FF41A2">
      <w:pPr>
        <w:spacing w:line="240" w:lineRule="auto"/>
        <w:rPr>
          <w:del w:id="2041" w:author="Janneth Estefania Hoyos Rea" w:date="2021-09-29T23:50:00Z"/>
        </w:rPr>
      </w:pPr>
      <w:del w:id="2042" w:author="Janneth Estefania Hoyos Rea" w:date="2021-09-29T23:50:00Z">
        <w:r w:rsidRPr="00FB2FEB" w:rsidDel="005B4CAF">
          <w:tab/>
          <w:delText>on update cascade</w:delText>
        </w:r>
      </w:del>
    </w:p>
    <w:p w14:paraId="602A733C" w14:textId="77777777" w:rsidR="00744EFB" w:rsidRPr="00FB2FEB" w:rsidDel="005B4CAF" w:rsidRDefault="00FF41A2">
      <w:pPr>
        <w:spacing w:line="240" w:lineRule="auto"/>
        <w:rPr>
          <w:del w:id="2043" w:author="Janneth Estefania Hoyos Rea" w:date="2021-09-29T23:50:00Z"/>
        </w:rPr>
      </w:pPr>
      <w:del w:id="2044" w:author="Janneth Estefania Hoyos Rea" w:date="2021-09-29T23:50:00Z">
        <w:r w:rsidRPr="00FB2FEB" w:rsidDel="005B4CAF">
          <w:delText>);</w:delText>
        </w:r>
      </w:del>
    </w:p>
    <w:p w14:paraId="5793A18F" w14:textId="66253E89" w:rsidR="00744EFB" w:rsidRPr="00FB2FEB" w:rsidDel="005B4CAF" w:rsidRDefault="00744EFB">
      <w:pPr>
        <w:spacing w:line="240" w:lineRule="auto"/>
        <w:rPr>
          <w:del w:id="2045" w:author="Janneth Estefania Hoyos Rea" w:date="2021-09-29T23:52:00Z"/>
        </w:rPr>
      </w:pPr>
    </w:p>
    <w:p w14:paraId="55A9BFD8" w14:textId="63B8C346" w:rsidR="00744EFB" w:rsidRPr="00FB2FEB" w:rsidDel="005B4CAF" w:rsidRDefault="00FF41A2">
      <w:pPr>
        <w:spacing w:line="240" w:lineRule="auto"/>
        <w:rPr>
          <w:del w:id="2046" w:author="Janneth Estefania Hoyos Rea" w:date="2021-09-29T23:52:00Z"/>
        </w:rPr>
      </w:pPr>
      <w:del w:id="2047" w:author="Janneth Estefania Hoyos Rea" w:date="2021-09-29T23:52:00Z">
        <w:r w:rsidRPr="00FB2FEB" w:rsidDel="005B4CAF">
          <w:delText>create table Somministrazione (</w:delText>
        </w:r>
      </w:del>
    </w:p>
    <w:p w14:paraId="6C319396" w14:textId="1EDC4CB1" w:rsidR="00744EFB" w:rsidRPr="00FB2FEB" w:rsidDel="005B4CAF" w:rsidRDefault="00FF41A2">
      <w:pPr>
        <w:spacing w:line="240" w:lineRule="auto"/>
        <w:rPr>
          <w:del w:id="2048" w:author="Janneth Estefania Hoyos Rea" w:date="2021-09-29T23:52:00Z"/>
        </w:rPr>
      </w:pPr>
      <w:del w:id="2049" w:author="Janneth Estefania Hoyos Rea" w:date="2021-09-29T23:52:00Z">
        <w:r w:rsidRPr="00FB2FEB" w:rsidDel="005B4CAF">
          <w:delText xml:space="preserve">  Vaccinando varchar(16),</w:delText>
        </w:r>
      </w:del>
    </w:p>
    <w:p w14:paraId="4F0418D7" w14:textId="5D8F18C2" w:rsidR="00845668" w:rsidRPr="00FB2FEB" w:rsidDel="005B4CAF" w:rsidRDefault="00FF41A2" w:rsidP="00845668">
      <w:pPr>
        <w:spacing w:line="240" w:lineRule="auto"/>
        <w:rPr>
          <w:del w:id="2050" w:author="Janneth Estefania Hoyos Rea" w:date="2021-09-29T23:52:00Z"/>
          <w:moveTo w:id="2051" w:author="Janneth Estefania Hoyos Rea" w:date="2021-09-29T23:32:00Z"/>
        </w:rPr>
      </w:pPr>
      <w:del w:id="2052" w:author="Janneth Estefania Hoyos Rea" w:date="2021-09-29T23:52:00Z">
        <w:r w:rsidRPr="00FB2FEB" w:rsidDel="005B4CAF">
          <w:delText xml:space="preserve">  CardinalitaDose smallint,  </w:delText>
        </w:r>
      </w:del>
      <w:moveToRangeStart w:id="2053" w:author="Janneth Estefania Hoyos Rea" w:date="2021-09-29T23:32:00Z" w:name="move83850778"/>
      <w:moveTo w:id="2054" w:author="Janneth Estefania Hoyos Rea" w:date="2021-09-29T23:32:00Z">
        <w:del w:id="2055" w:author="Janneth Estefania Hoyos Rea" w:date="2021-09-29T23:52:00Z">
          <w:r w:rsidR="00845668" w:rsidRPr="00FB2FEB" w:rsidDel="005B4CAF">
            <w:delText>Data date,</w:delText>
          </w:r>
        </w:del>
      </w:moveTo>
    </w:p>
    <w:p w14:paraId="6B39CEAA" w14:textId="35C67994" w:rsidR="00845668" w:rsidRPr="00FB2FEB" w:rsidDel="00845668" w:rsidRDefault="00845668" w:rsidP="00845668">
      <w:pPr>
        <w:spacing w:line="240" w:lineRule="auto"/>
        <w:rPr>
          <w:del w:id="2056" w:author="Janneth Estefania Hoyos Rea" w:date="2021-09-29T23:32:00Z"/>
          <w:moveTo w:id="2057" w:author="Janneth Estefania Hoyos Rea" w:date="2021-09-29T23:32:00Z"/>
        </w:rPr>
      </w:pPr>
      <w:moveTo w:id="2058" w:author="Janneth Estefania Hoyos Rea" w:date="2021-09-29T23:32:00Z">
        <w:del w:id="2059" w:author="Janneth Estefania Hoyos Rea" w:date="2021-09-29T23:52:00Z">
          <w:r w:rsidRPr="00FB2FEB" w:rsidDel="005B4CAF">
            <w:delText xml:space="preserve">Ora time(0), </w:delText>
          </w:r>
        </w:del>
      </w:moveTo>
    </w:p>
    <w:moveToRangeEnd w:id="2053"/>
    <w:p w14:paraId="2C302B91" w14:textId="14C1001C" w:rsidR="00845668" w:rsidRPr="00FB2FEB" w:rsidDel="005B4CAF" w:rsidRDefault="00845668">
      <w:pPr>
        <w:spacing w:line="240" w:lineRule="auto"/>
        <w:rPr>
          <w:del w:id="2060" w:author="Janneth Estefania Hoyos Rea" w:date="2021-09-29T23:52:00Z"/>
        </w:rPr>
      </w:pPr>
    </w:p>
    <w:p w14:paraId="750D363C" w14:textId="4064B5D3" w:rsidR="00744EFB" w:rsidRPr="00FB2FEB" w:rsidDel="005B4CAF" w:rsidRDefault="00FF41A2">
      <w:pPr>
        <w:spacing w:line="240" w:lineRule="auto"/>
        <w:rPr>
          <w:del w:id="2061" w:author="Janneth Estefania Hoyos Rea" w:date="2021-09-29T23:52:00Z"/>
        </w:rPr>
      </w:pPr>
      <w:del w:id="2062" w:author="Janneth Estefania Hoyos Rea" w:date="2021-09-29T23:52:00Z">
        <w:r w:rsidRPr="00FB2FEB" w:rsidDel="005B4CAF">
          <w:delText xml:space="preserve">  Lotto varchar(20),</w:delText>
        </w:r>
      </w:del>
    </w:p>
    <w:p w14:paraId="16E69722" w14:textId="05A28148" w:rsidR="00744EFB" w:rsidRPr="00FB2FEB" w:rsidDel="005B4CAF" w:rsidRDefault="00FF41A2">
      <w:pPr>
        <w:spacing w:line="240" w:lineRule="auto"/>
        <w:rPr>
          <w:del w:id="2063" w:author="Janneth Estefania Hoyos Rea" w:date="2021-09-29T23:52:00Z"/>
        </w:rPr>
      </w:pPr>
      <w:del w:id="2064" w:author="Janneth Estefania Hoyos Rea" w:date="2021-09-29T23:52:00Z">
        <w:r w:rsidRPr="00FB2FEB" w:rsidDel="005B4CAF">
          <w:delText xml:space="preserve">  EffettoAvverso boolean,</w:delText>
        </w:r>
      </w:del>
    </w:p>
    <w:p w14:paraId="2740A63B" w14:textId="11DC63E0" w:rsidR="00744EFB" w:rsidRPr="00FB2FEB" w:rsidDel="005B4CAF" w:rsidRDefault="00FF41A2">
      <w:pPr>
        <w:spacing w:line="240" w:lineRule="auto"/>
        <w:rPr>
          <w:del w:id="2065" w:author="Janneth Estefania Hoyos Rea" w:date="2021-09-29T23:52:00Z"/>
        </w:rPr>
      </w:pPr>
      <w:del w:id="2066" w:author="Janneth Estefania Hoyos Rea" w:date="2021-09-29T23:52:00Z">
        <w:r w:rsidRPr="00FB2FEB" w:rsidDel="005B4CAF">
          <w:delText xml:space="preserve">  primary key (CardinalitaDose, CF),</w:delText>
        </w:r>
      </w:del>
    </w:p>
    <w:p w14:paraId="7635E5B8" w14:textId="71742905" w:rsidR="00744EFB" w:rsidRPr="00FB2FEB" w:rsidDel="005B4CAF" w:rsidRDefault="00FF41A2">
      <w:pPr>
        <w:spacing w:line="240" w:lineRule="auto"/>
        <w:rPr>
          <w:del w:id="2067" w:author="Janneth Estefania Hoyos Rea" w:date="2021-09-29T23:52:00Z"/>
        </w:rPr>
      </w:pPr>
      <w:del w:id="2068" w:author="Janneth Estefania Hoyos Rea" w:date="2021-09-29T23:52:00Z">
        <w:r w:rsidRPr="00FB2FEB" w:rsidDel="005B4CAF">
          <w:delText xml:space="preserve">  foreign key (Vaccinando) references Convocazione(Cittadino)</w:delText>
        </w:r>
      </w:del>
    </w:p>
    <w:p w14:paraId="0CBABE35" w14:textId="0361143D" w:rsidR="00744EFB" w:rsidRPr="00FB2FEB" w:rsidDel="005B4CAF" w:rsidRDefault="00FF41A2">
      <w:pPr>
        <w:spacing w:line="240" w:lineRule="auto"/>
        <w:rPr>
          <w:del w:id="2069" w:author="Janneth Estefania Hoyos Rea" w:date="2021-09-29T23:52:00Z"/>
        </w:rPr>
      </w:pPr>
      <w:del w:id="2070" w:author="Janneth Estefania Hoyos Rea" w:date="2021-09-29T23:52:00Z">
        <w:r w:rsidRPr="00FB2FEB" w:rsidDel="005B4CAF">
          <w:tab/>
          <w:delText>on update cascade</w:delText>
        </w:r>
      </w:del>
    </w:p>
    <w:p w14:paraId="731F9C31" w14:textId="6C82AA56" w:rsidR="00744EFB" w:rsidRPr="00FB2FEB" w:rsidDel="005B4CAF" w:rsidRDefault="00FF41A2">
      <w:pPr>
        <w:spacing w:line="240" w:lineRule="auto"/>
        <w:rPr>
          <w:del w:id="2071" w:author="Janneth Estefania Hoyos Rea" w:date="2021-09-29T23:52:00Z"/>
        </w:rPr>
      </w:pPr>
      <w:del w:id="2072" w:author="Janneth Estefania Hoyos Rea" w:date="2021-09-29T23:52:00Z">
        <w:r w:rsidRPr="00FB2FEB" w:rsidDel="005B4CAF">
          <w:tab/>
          <w:delText>on delete cascade</w:delText>
        </w:r>
      </w:del>
    </w:p>
    <w:p w14:paraId="1EB7F2B2" w14:textId="49233140" w:rsidR="00744EFB" w:rsidRPr="00FB2FEB" w:rsidDel="005B4CAF" w:rsidRDefault="00FF41A2">
      <w:pPr>
        <w:spacing w:line="240" w:lineRule="auto"/>
        <w:rPr>
          <w:del w:id="2073" w:author="Janneth Estefania Hoyos Rea" w:date="2021-09-29T23:52:00Z"/>
        </w:rPr>
      </w:pPr>
      <w:del w:id="2074" w:author="Janneth Estefania Hoyos Rea" w:date="2021-09-29T23:52:00Z">
        <w:r w:rsidRPr="00FB2FEB" w:rsidDel="005B4CAF">
          <w:delText>);</w:delText>
        </w:r>
      </w:del>
    </w:p>
    <w:p w14:paraId="11E669EA" w14:textId="105696A3" w:rsidR="00744EFB" w:rsidRPr="00FB2FEB" w:rsidDel="005B4CAF" w:rsidRDefault="00744EFB">
      <w:pPr>
        <w:spacing w:line="240" w:lineRule="auto"/>
        <w:rPr>
          <w:del w:id="2075" w:author="Janneth Estefania Hoyos Rea" w:date="2021-09-29T23:52:00Z"/>
        </w:rPr>
      </w:pPr>
    </w:p>
    <w:p w14:paraId="4F79E1EA" w14:textId="1B89978A" w:rsidR="00744EFB" w:rsidRPr="00FB2FEB" w:rsidDel="005B4CAF" w:rsidRDefault="00FF41A2">
      <w:pPr>
        <w:spacing w:line="240" w:lineRule="auto"/>
        <w:rPr>
          <w:del w:id="2076" w:author="Janneth Estefania Hoyos Rea" w:date="2021-09-29T23:52:00Z"/>
        </w:rPr>
      </w:pPr>
      <w:del w:id="2077" w:author="Janneth Estefania Hoyos Rea" w:date="2021-09-29T23:52:00Z">
        <w:r w:rsidRPr="00FB2FEB" w:rsidDel="005B4CAF">
          <w:delText>create table Lotto (</w:delText>
        </w:r>
      </w:del>
    </w:p>
    <w:p w14:paraId="11DCB8C9" w14:textId="4B01323E" w:rsidR="00744EFB" w:rsidRPr="00FB2FEB" w:rsidDel="005B4CAF" w:rsidRDefault="00FF41A2">
      <w:pPr>
        <w:spacing w:line="240" w:lineRule="auto"/>
        <w:rPr>
          <w:del w:id="2078" w:author="Janneth Estefania Hoyos Rea" w:date="2021-09-29T23:52:00Z"/>
        </w:rPr>
      </w:pPr>
      <w:del w:id="2079" w:author="Janneth Estefania Hoyos Rea" w:date="2021-09-29T23:52:00Z">
        <w:r w:rsidRPr="00FB2FEB" w:rsidDel="005B4CAF">
          <w:delText xml:space="preserve">  NumeroLotto varchar(20),</w:delText>
        </w:r>
      </w:del>
    </w:p>
    <w:p w14:paraId="5BA9A446" w14:textId="51661FCA" w:rsidR="00744EFB" w:rsidRPr="00FB2FEB" w:rsidDel="005B4CAF" w:rsidRDefault="00FF41A2">
      <w:pPr>
        <w:spacing w:line="240" w:lineRule="auto"/>
        <w:rPr>
          <w:del w:id="2080" w:author="Janneth Estefania Hoyos Rea" w:date="2021-09-29T23:52:00Z"/>
        </w:rPr>
      </w:pPr>
      <w:del w:id="2081" w:author="Janneth Estefania Hoyos Rea" w:date="2021-09-29T23:52:00Z">
        <w:r w:rsidRPr="00FB2FEB" w:rsidDel="005B4CAF">
          <w:delText xml:space="preserve">  TipoVaccino varchar(10),</w:delText>
        </w:r>
      </w:del>
    </w:p>
    <w:p w14:paraId="1610068C" w14:textId="0E9DA0FC" w:rsidR="00744EFB" w:rsidRPr="00FB2FEB" w:rsidDel="005B4CAF" w:rsidRDefault="00FF41A2">
      <w:pPr>
        <w:spacing w:line="240" w:lineRule="auto"/>
        <w:rPr>
          <w:del w:id="2082" w:author="Janneth Estefania Hoyos Rea" w:date="2021-09-29T23:52:00Z"/>
        </w:rPr>
      </w:pPr>
      <w:del w:id="2083" w:author="Janneth Estefania Hoyos Rea" w:date="2021-09-29T23:52:00Z">
        <w:r w:rsidRPr="00FB2FEB" w:rsidDel="005B4CAF">
          <w:delText xml:space="preserve">  DataProduzione date,</w:delText>
        </w:r>
      </w:del>
    </w:p>
    <w:p w14:paraId="7FD7D8A9" w14:textId="72A8C9EA" w:rsidR="00744EFB" w:rsidRPr="00FB2FEB" w:rsidDel="00845668" w:rsidRDefault="00FF41A2">
      <w:pPr>
        <w:spacing w:line="240" w:lineRule="auto"/>
        <w:rPr>
          <w:del w:id="2084" w:author="Janneth Estefania Hoyos Rea" w:date="2021-09-29T23:33:00Z"/>
        </w:rPr>
      </w:pPr>
      <w:del w:id="2085" w:author="Janneth Estefania Hoyos Rea" w:date="2021-09-29T23:52:00Z">
        <w:r w:rsidRPr="00FB2FEB" w:rsidDel="005B4CAF">
          <w:delText xml:space="preserve">  DataScadenza date,</w:delText>
        </w:r>
      </w:del>
    </w:p>
    <w:p w14:paraId="169FC741" w14:textId="5056FB16" w:rsidR="00744EFB" w:rsidRPr="00FB2FEB" w:rsidDel="005B4CAF" w:rsidRDefault="00FF41A2">
      <w:pPr>
        <w:spacing w:line="240" w:lineRule="auto"/>
        <w:rPr>
          <w:del w:id="2086" w:author="Janneth Estefania Hoyos Rea" w:date="2021-09-29T23:52:00Z"/>
        </w:rPr>
      </w:pPr>
      <w:del w:id="2087" w:author="Janneth Estefania Hoyos Rea" w:date="2021-09-29T23:33:00Z">
        <w:r w:rsidRPr="00FB2FEB" w:rsidDel="00845668">
          <w:delText xml:space="preserve">  numeroFiale smallint,</w:delText>
        </w:r>
      </w:del>
    </w:p>
    <w:p w14:paraId="0AABC5D5" w14:textId="2705683C" w:rsidR="00744EFB" w:rsidRPr="00FB2FEB" w:rsidDel="005B4CAF" w:rsidRDefault="00FF41A2">
      <w:pPr>
        <w:spacing w:line="240" w:lineRule="auto"/>
        <w:rPr>
          <w:del w:id="2088" w:author="Janneth Estefania Hoyos Rea" w:date="2021-09-29T23:52:00Z"/>
        </w:rPr>
      </w:pPr>
      <w:del w:id="2089" w:author="Janneth Estefania Hoyos Rea" w:date="2021-09-29T23:52:00Z">
        <w:r w:rsidRPr="00FB2FEB" w:rsidDel="005B4CAF">
          <w:delText xml:space="preserve">  </w:delText>
        </w:r>
      </w:del>
      <w:del w:id="2090" w:author="Janneth Estefania Hoyos Rea" w:date="2021-09-29T23:33:00Z">
        <w:r w:rsidRPr="00FB2FEB" w:rsidDel="00845668">
          <w:delText>DataUltimaRA date</w:delText>
        </w:r>
      </w:del>
      <w:del w:id="2091" w:author="Janneth Estefania Hoyos Rea" w:date="2021-09-29T23:52:00Z">
        <w:r w:rsidRPr="00FB2FEB" w:rsidDel="005B4CAF">
          <w:delText>,</w:delText>
        </w:r>
      </w:del>
    </w:p>
    <w:p w14:paraId="7AD13F36" w14:textId="0A06067F" w:rsidR="00744EFB" w:rsidRPr="00FB2FEB" w:rsidDel="005B4CAF" w:rsidRDefault="00FF41A2">
      <w:pPr>
        <w:spacing w:line="240" w:lineRule="auto"/>
        <w:rPr>
          <w:del w:id="2092" w:author="Janneth Estefania Hoyos Rea" w:date="2021-09-29T23:52:00Z"/>
          <w:rPrChange w:id="2093" w:author="Janneth Estefania Hoyos Rea" w:date="2021-09-30T06:18:00Z">
            <w:rPr>
              <w:del w:id="2094" w:author="Janneth Estefania Hoyos Rea" w:date="2021-09-29T23:52:00Z"/>
              <w:lang w:val="en-US"/>
            </w:rPr>
          </w:rPrChange>
        </w:rPr>
      </w:pPr>
      <w:del w:id="2095" w:author="Janneth Estefania Hoyos Rea" w:date="2021-09-29T23:52:00Z">
        <w:r w:rsidRPr="00FB2FEB" w:rsidDel="005B4CAF">
          <w:delText xml:space="preserve">  </w:delText>
        </w:r>
        <w:r w:rsidRPr="00FB2FEB" w:rsidDel="005B4CAF">
          <w:rPr>
            <w:rPrChange w:id="2096" w:author="Janneth Estefania Hoyos Rea" w:date="2021-09-30T06:18:00Z">
              <w:rPr>
                <w:lang w:val="en-US"/>
              </w:rPr>
            </w:rPrChange>
          </w:rPr>
          <w:delText>primary key(NumeroLotto),</w:delText>
        </w:r>
      </w:del>
    </w:p>
    <w:p w14:paraId="4872FBB8" w14:textId="79C0993C" w:rsidR="00744EFB" w:rsidRPr="00FB2FEB" w:rsidDel="005B4CAF" w:rsidRDefault="00FF41A2">
      <w:pPr>
        <w:spacing w:line="240" w:lineRule="auto"/>
        <w:rPr>
          <w:del w:id="2097" w:author="Janneth Estefania Hoyos Rea" w:date="2021-09-29T23:52:00Z"/>
          <w:rPrChange w:id="2098" w:author="Janneth Estefania Hoyos Rea" w:date="2021-09-30T06:18:00Z">
            <w:rPr>
              <w:del w:id="2099" w:author="Janneth Estefania Hoyos Rea" w:date="2021-09-29T23:52:00Z"/>
              <w:lang w:val="en-US"/>
            </w:rPr>
          </w:rPrChange>
        </w:rPr>
      </w:pPr>
      <w:del w:id="2100" w:author="Janneth Estefania Hoyos Rea" w:date="2021-09-29T23:52:00Z">
        <w:r w:rsidRPr="00FB2FEB" w:rsidDel="005B4CAF">
          <w:rPr>
            <w:rPrChange w:id="2101" w:author="Janneth Estefania Hoyos Rea" w:date="2021-09-30T06:18:00Z">
              <w:rPr>
                <w:lang w:val="en-US"/>
              </w:rPr>
            </w:rPrChange>
          </w:rPr>
          <w:delText xml:space="preserve">  foreign key (TipoVaccino) references TipoVaccino(Nome)</w:delText>
        </w:r>
      </w:del>
    </w:p>
    <w:p w14:paraId="7E2F9A7B" w14:textId="190450E1" w:rsidR="00744EFB" w:rsidRPr="00FB2FEB" w:rsidDel="005B4CAF" w:rsidRDefault="00FF41A2">
      <w:pPr>
        <w:spacing w:line="240" w:lineRule="auto"/>
        <w:rPr>
          <w:del w:id="2102" w:author="Janneth Estefania Hoyos Rea" w:date="2021-09-29T23:52:00Z"/>
          <w:rPrChange w:id="2103" w:author="Janneth Estefania Hoyos Rea" w:date="2021-09-30T06:18:00Z">
            <w:rPr>
              <w:del w:id="2104" w:author="Janneth Estefania Hoyos Rea" w:date="2021-09-29T23:52:00Z"/>
              <w:lang w:val="en-US"/>
            </w:rPr>
          </w:rPrChange>
        </w:rPr>
      </w:pPr>
      <w:del w:id="2105" w:author="Janneth Estefania Hoyos Rea" w:date="2021-09-29T23:52:00Z">
        <w:r w:rsidRPr="00FB2FEB" w:rsidDel="005B4CAF">
          <w:rPr>
            <w:rPrChange w:id="2106" w:author="Janneth Estefania Hoyos Rea" w:date="2021-09-30T06:18:00Z">
              <w:rPr>
                <w:lang w:val="en-US"/>
              </w:rPr>
            </w:rPrChange>
          </w:rPr>
          <w:tab/>
          <w:delText xml:space="preserve">on update </w:delText>
        </w:r>
      </w:del>
      <w:del w:id="2107" w:author="Janneth Estefania Hoyos Rea" w:date="2021-09-29T23:34:00Z">
        <w:r w:rsidRPr="00FB2FEB" w:rsidDel="00845668">
          <w:rPr>
            <w:rPrChange w:id="2108" w:author="Janneth Estefania Hoyos Rea" w:date="2021-09-30T06:18:00Z">
              <w:rPr>
                <w:lang w:val="en-US"/>
              </w:rPr>
            </w:rPrChange>
          </w:rPr>
          <w:delText>no action</w:delText>
        </w:r>
      </w:del>
    </w:p>
    <w:p w14:paraId="03465C52" w14:textId="03FB6E2D" w:rsidR="00744EFB" w:rsidRPr="00FB2FEB" w:rsidDel="005B4CAF" w:rsidRDefault="00FF41A2">
      <w:pPr>
        <w:spacing w:line="240" w:lineRule="auto"/>
        <w:rPr>
          <w:del w:id="2109" w:author="Janneth Estefania Hoyos Rea" w:date="2021-09-29T23:52:00Z"/>
          <w:rPrChange w:id="2110" w:author="Janneth Estefania Hoyos Rea" w:date="2021-09-30T06:18:00Z">
            <w:rPr>
              <w:del w:id="2111" w:author="Janneth Estefania Hoyos Rea" w:date="2021-09-29T23:52:00Z"/>
              <w:lang w:val="en-US"/>
            </w:rPr>
          </w:rPrChange>
        </w:rPr>
      </w:pPr>
      <w:del w:id="2112" w:author="Janneth Estefania Hoyos Rea" w:date="2021-09-29T23:52:00Z">
        <w:r w:rsidRPr="00FB2FEB" w:rsidDel="005B4CAF">
          <w:rPr>
            <w:rPrChange w:id="2113" w:author="Janneth Estefania Hoyos Rea" w:date="2021-09-30T06:18:00Z">
              <w:rPr>
                <w:lang w:val="en-US"/>
              </w:rPr>
            </w:rPrChange>
          </w:rPr>
          <w:tab/>
          <w:delText xml:space="preserve">on delete </w:delText>
        </w:r>
      </w:del>
      <w:del w:id="2114" w:author="Janneth Estefania Hoyos Rea" w:date="2021-09-29T23:34:00Z">
        <w:r w:rsidRPr="00FB2FEB" w:rsidDel="00845668">
          <w:rPr>
            <w:rPrChange w:id="2115" w:author="Janneth Estefania Hoyos Rea" w:date="2021-09-30T06:18:00Z">
              <w:rPr>
                <w:lang w:val="en-US"/>
              </w:rPr>
            </w:rPrChange>
          </w:rPr>
          <w:delText>no action</w:delText>
        </w:r>
      </w:del>
    </w:p>
    <w:p w14:paraId="3D505E2D" w14:textId="2645DF77" w:rsidR="00744EFB" w:rsidRPr="00FB2FEB" w:rsidDel="005B4CAF" w:rsidRDefault="00FF41A2">
      <w:pPr>
        <w:spacing w:line="240" w:lineRule="auto"/>
        <w:rPr>
          <w:del w:id="2116" w:author="Janneth Estefania Hoyos Rea" w:date="2021-09-29T23:52:00Z"/>
        </w:rPr>
      </w:pPr>
      <w:del w:id="2117" w:author="Janneth Estefania Hoyos Rea" w:date="2021-09-29T23:52:00Z">
        <w:r w:rsidRPr="00FB2FEB" w:rsidDel="005B4CAF">
          <w:delText>);</w:delText>
        </w:r>
      </w:del>
    </w:p>
    <w:p w14:paraId="4F39BA84" w14:textId="64DD9B64" w:rsidR="00744EFB" w:rsidRPr="00FB2FEB" w:rsidDel="005B4CAF" w:rsidRDefault="00744EFB">
      <w:pPr>
        <w:spacing w:line="240" w:lineRule="auto"/>
        <w:rPr>
          <w:del w:id="2118" w:author="Janneth Estefania Hoyos Rea" w:date="2021-09-29T23:52:00Z"/>
        </w:rPr>
      </w:pPr>
    </w:p>
    <w:p w14:paraId="74B54672" w14:textId="77777777" w:rsidR="00744EFB" w:rsidRPr="00FB2FEB" w:rsidDel="00C6135D" w:rsidRDefault="00744EFB">
      <w:pPr>
        <w:spacing w:line="240" w:lineRule="auto"/>
        <w:rPr>
          <w:del w:id="2119" w:author="Janneth Estefania Hoyos Rea" w:date="2021-09-30T08:27:00Z"/>
        </w:rPr>
      </w:pPr>
    </w:p>
    <w:p w14:paraId="695C8437" w14:textId="51E828C8" w:rsidR="00744EFB" w:rsidRPr="00FB2FEB" w:rsidDel="005B4CAF" w:rsidRDefault="00FF41A2">
      <w:pPr>
        <w:spacing w:line="240" w:lineRule="auto"/>
        <w:rPr>
          <w:del w:id="2120" w:author="Janneth Estefania Hoyos Rea" w:date="2021-09-29T23:52:00Z"/>
        </w:rPr>
      </w:pPr>
      <w:del w:id="2121" w:author="Janneth Estefania Hoyos Rea" w:date="2021-09-29T23:52:00Z">
        <w:r w:rsidRPr="00FB2FEB" w:rsidDel="005B4CAF">
          <w:delText>create table Inventario</w:delText>
        </w:r>
      </w:del>
    </w:p>
    <w:p w14:paraId="1D49151D" w14:textId="636CD781" w:rsidR="00744EFB" w:rsidRPr="00FB2FEB" w:rsidDel="005B4CAF" w:rsidRDefault="00FF41A2">
      <w:pPr>
        <w:spacing w:line="240" w:lineRule="auto"/>
        <w:rPr>
          <w:del w:id="2122" w:author="Janneth Estefania Hoyos Rea" w:date="2021-09-29T23:52:00Z"/>
        </w:rPr>
      </w:pPr>
      <w:del w:id="2123" w:author="Janneth Estefania Hoyos Rea" w:date="2021-09-29T23:52:00Z">
        <w:r w:rsidRPr="00FB2FEB" w:rsidDel="005B4CAF">
          <w:delText>(CentroVaccinale varchar(3),</w:delText>
        </w:r>
      </w:del>
    </w:p>
    <w:p w14:paraId="17BBB8ED" w14:textId="119167EB" w:rsidR="00744EFB" w:rsidRPr="00FB2FEB" w:rsidDel="005B4CAF" w:rsidRDefault="00FF41A2">
      <w:pPr>
        <w:spacing w:line="240" w:lineRule="auto"/>
        <w:rPr>
          <w:del w:id="2124" w:author="Janneth Estefania Hoyos Rea" w:date="2021-09-29T23:52:00Z"/>
        </w:rPr>
      </w:pPr>
      <w:del w:id="2125" w:author="Janneth Estefania Hoyos Rea" w:date="2021-09-29T23:52:00Z">
        <w:r w:rsidRPr="00FB2FEB" w:rsidDel="005B4CAF">
          <w:delText>Lotto varchar(20),</w:delText>
        </w:r>
      </w:del>
    </w:p>
    <w:p w14:paraId="17B22934" w14:textId="16CB08E5" w:rsidR="00744EFB" w:rsidRPr="00FB2FEB" w:rsidDel="005B4CAF" w:rsidRDefault="00FF41A2">
      <w:pPr>
        <w:spacing w:line="240" w:lineRule="auto"/>
        <w:rPr>
          <w:del w:id="2126" w:author="Janneth Estefania Hoyos Rea" w:date="2021-09-29T23:52:00Z"/>
        </w:rPr>
      </w:pPr>
      <w:del w:id="2127" w:author="Janneth Estefania Hoyos Rea" w:date="2021-09-29T23:52:00Z">
        <w:r w:rsidRPr="00FB2FEB" w:rsidDel="005B4CAF">
          <w:delText>primary key (CentroVaccinale, Lotto),</w:delText>
        </w:r>
      </w:del>
    </w:p>
    <w:p w14:paraId="28E35FD9" w14:textId="3746D7C0" w:rsidR="00744EFB" w:rsidRPr="00FB2FEB" w:rsidDel="005B4CAF" w:rsidRDefault="00FF41A2">
      <w:pPr>
        <w:spacing w:line="240" w:lineRule="auto"/>
        <w:rPr>
          <w:del w:id="2128" w:author="Janneth Estefania Hoyos Rea" w:date="2021-09-29T23:52:00Z"/>
          <w:rPrChange w:id="2129" w:author="Janneth Estefania Hoyos Rea" w:date="2021-09-30T06:18:00Z">
            <w:rPr>
              <w:del w:id="2130" w:author="Janneth Estefania Hoyos Rea" w:date="2021-09-29T23:52:00Z"/>
              <w:lang w:val="en-US"/>
            </w:rPr>
          </w:rPrChange>
        </w:rPr>
      </w:pPr>
      <w:del w:id="2131" w:author="Janneth Estefania Hoyos Rea" w:date="2021-09-29T23:52:00Z">
        <w:r w:rsidRPr="00FB2FEB" w:rsidDel="005B4CAF">
          <w:rPr>
            <w:rPrChange w:id="2132" w:author="Janneth Estefania Hoyos Rea" w:date="2021-09-30T06:18:00Z">
              <w:rPr>
                <w:lang w:val="en-US"/>
              </w:rPr>
            </w:rPrChange>
          </w:rPr>
          <w:delText>foreign key (Lotto) references Lotto(NumeroLotto)</w:delText>
        </w:r>
      </w:del>
    </w:p>
    <w:p w14:paraId="35E0C4E6" w14:textId="54ED8BE4" w:rsidR="00744EFB" w:rsidRPr="00FB2FEB" w:rsidDel="005B4CAF" w:rsidRDefault="00FF41A2">
      <w:pPr>
        <w:spacing w:line="240" w:lineRule="auto"/>
        <w:rPr>
          <w:del w:id="2133" w:author="Janneth Estefania Hoyos Rea" w:date="2021-09-29T23:52:00Z"/>
        </w:rPr>
      </w:pPr>
      <w:del w:id="2134" w:author="Janneth Estefania Hoyos Rea" w:date="2021-09-29T23:52:00Z">
        <w:r w:rsidRPr="00FB2FEB" w:rsidDel="005B4CAF">
          <w:rPr>
            <w:rPrChange w:id="2135" w:author="Janneth Estefania Hoyos Rea" w:date="2021-09-30T06:18:00Z">
              <w:rPr>
                <w:lang w:val="en-US"/>
              </w:rPr>
            </w:rPrChange>
          </w:rPr>
          <w:tab/>
        </w:r>
        <w:r w:rsidRPr="00FB2FEB" w:rsidDel="005B4CAF">
          <w:delText>on delete cascade</w:delText>
        </w:r>
      </w:del>
    </w:p>
    <w:p w14:paraId="0AEE86D2" w14:textId="38EE490D" w:rsidR="00744EFB" w:rsidRPr="00FB2FEB" w:rsidDel="005B4CAF" w:rsidRDefault="00FF41A2">
      <w:pPr>
        <w:spacing w:line="240" w:lineRule="auto"/>
        <w:rPr>
          <w:del w:id="2136" w:author="Janneth Estefania Hoyos Rea" w:date="2021-09-29T23:52:00Z"/>
        </w:rPr>
      </w:pPr>
      <w:del w:id="2137" w:author="Janneth Estefania Hoyos Rea" w:date="2021-09-29T23:52:00Z">
        <w:r w:rsidRPr="00FB2FEB" w:rsidDel="005B4CAF">
          <w:tab/>
          <w:delText>on update cascade,</w:delText>
        </w:r>
      </w:del>
    </w:p>
    <w:p w14:paraId="7BB6E2E7" w14:textId="2E33EB91" w:rsidR="00744EFB" w:rsidRPr="00FB2FEB" w:rsidDel="005B4CAF" w:rsidRDefault="00FF41A2">
      <w:pPr>
        <w:spacing w:line="240" w:lineRule="auto"/>
        <w:rPr>
          <w:del w:id="2138" w:author="Janneth Estefania Hoyos Rea" w:date="2021-09-29T23:52:00Z"/>
        </w:rPr>
      </w:pPr>
      <w:del w:id="2139" w:author="Janneth Estefania Hoyos Rea" w:date="2021-09-29T23:52:00Z">
        <w:r w:rsidRPr="00FB2FEB" w:rsidDel="005B4CAF">
          <w:delText>foreign key (CentroVaccinale) references CentroVaccinale(ID)</w:delText>
        </w:r>
      </w:del>
    </w:p>
    <w:p w14:paraId="322BB619" w14:textId="074453A4" w:rsidR="00744EFB" w:rsidRPr="00FB2FEB" w:rsidDel="005B4CAF" w:rsidRDefault="00FF41A2">
      <w:pPr>
        <w:spacing w:line="240" w:lineRule="auto"/>
        <w:rPr>
          <w:del w:id="2140" w:author="Janneth Estefania Hoyos Rea" w:date="2021-09-29T23:52:00Z"/>
        </w:rPr>
      </w:pPr>
      <w:del w:id="2141" w:author="Janneth Estefania Hoyos Rea" w:date="2021-09-29T23:52:00Z">
        <w:r w:rsidRPr="00FB2FEB" w:rsidDel="005B4CAF">
          <w:tab/>
          <w:delText>on delete cascade</w:delText>
        </w:r>
      </w:del>
    </w:p>
    <w:p w14:paraId="51F5B26D" w14:textId="11CB0F60" w:rsidR="00744EFB" w:rsidRPr="00FB2FEB" w:rsidDel="005B4CAF" w:rsidRDefault="00FF41A2">
      <w:pPr>
        <w:spacing w:line="240" w:lineRule="auto"/>
        <w:rPr>
          <w:del w:id="2142" w:author="Janneth Estefania Hoyos Rea" w:date="2021-09-29T23:52:00Z"/>
        </w:rPr>
      </w:pPr>
      <w:del w:id="2143" w:author="Janneth Estefania Hoyos Rea" w:date="2021-09-29T23:52:00Z">
        <w:r w:rsidRPr="00FB2FEB" w:rsidDel="005B4CAF">
          <w:tab/>
          <w:delText>on update cascade</w:delText>
        </w:r>
      </w:del>
    </w:p>
    <w:p w14:paraId="59CAD52A" w14:textId="0D71EAF7" w:rsidR="00744EFB" w:rsidRPr="00FB2FEB" w:rsidDel="005B4CAF" w:rsidRDefault="00FF41A2">
      <w:pPr>
        <w:spacing w:line="240" w:lineRule="auto"/>
        <w:rPr>
          <w:del w:id="2144" w:author="Janneth Estefania Hoyos Rea" w:date="2021-09-29T23:52:00Z"/>
        </w:rPr>
      </w:pPr>
      <w:del w:id="2145" w:author="Janneth Estefania Hoyos Rea" w:date="2021-09-29T23:52:00Z">
        <w:r w:rsidRPr="00FB2FEB" w:rsidDel="005B4CAF">
          <w:delText>);</w:delText>
        </w:r>
      </w:del>
    </w:p>
    <w:p w14:paraId="556096BB" w14:textId="77777777" w:rsidR="00744EFB" w:rsidRPr="00FB2FEB" w:rsidDel="00C6135D" w:rsidRDefault="00744EFB">
      <w:pPr>
        <w:spacing w:line="240" w:lineRule="auto"/>
        <w:rPr>
          <w:del w:id="2146" w:author="Janneth Estefania Hoyos Rea" w:date="2021-09-30T08:27:00Z"/>
        </w:rPr>
      </w:pPr>
    </w:p>
    <w:p w14:paraId="789BEF2D" w14:textId="77777777" w:rsidR="00744EFB" w:rsidRPr="00FB2FEB" w:rsidRDefault="00744EFB">
      <w:pPr>
        <w:spacing w:after="0" w:line="276" w:lineRule="auto"/>
      </w:pPr>
    </w:p>
    <w:p w14:paraId="11337BE6" w14:textId="513553B3" w:rsidR="00744EFB" w:rsidRDefault="00FF41A2">
      <w:pPr>
        <w:pStyle w:val="Titolo2"/>
      </w:pPr>
      <w:bookmarkStart w:id="2147" w:name="_Toc83567067"/>
      <w:r>
        <w:t>3.2 DML di popolamento di tutte le tabelle del database</w:t>
      </w:r>
      <w:bookmarkEnd w:id="2147"/>
      <w:r>
        <w:t xml:space="preserve"> </w:t>
      </w:r>
    </w:p>
    <w:p w14:paraId="3E9DE7B5" w14:textId="77777777" w:rsidR="00643802" w:rsidRDefault="00643802" w:rsidP="00643802">
      <w:pPr>
        <w:rPr>
          <w:ins w:id="2148" w:author="Janneth Estefania Hoyos Rea" w:date="2021-09-30T00:47:00Z"/>
        </w:rPr>
      </w:pPr>
    </w:p>
    <w:p w14:paraId="51D4F2A1" w14:textId="56A83DA4" w:rsidR="00CD15C7" w:rsidRDefault="00643802" w:rsidP="00CD15C7">
      <w:pPr>
        <w:rPr>
          <w:ins w:id="2149" w:author="Janneth Estefania Hoyos Rea" w:date="2021-09-30T07:42:00Z"/>
        </w:rPr>
      </w:pPr>
      <w:proofErr w:type="spellStart"/>
      <w:ins w:id="2150" w:author="Janneth Estefania Hoyos Rea" w:date="2021-09-30T00:47:00Z">
        <w:r w:rsidRPr="00C824DC">
          <w:t>insert</w:t>
        </w:r>
        <w:proofErr w:type="spellEnd"/>
        <w:r w:rsidRPr="00C824DC">
          <w:t xml:space="preserve"> </w:t>
        </w:r>
        <w:proofErr w:type="spellStart"/>
        <w:r w:rsidRPr="00C824DC">
          <w:t>into</w:t>
        </w:r>
        <w:proofErr w:type="spellEnd"/>
        <w:r w:rsidRPr="00C824DC">
          <w:t xml:space="preserve"> </w:t>
        </w:r>
        <w:r>
          <w:t>ci</w:t>
        </w:r>
        <w:r w:rsidRPr="00C824DC">
          <w:t>ttà (</w:t>
        </w:r>
        <w:r>
          <w:t>n</w:t>
        </w:r>
        <w:r w:rsidRPr="00C824DC">
          <w:t xml:space="preserve">ome) </w:t>
        </w:r>
        <w:proofErr w:type="spellStart"/>
        <w:r w:rsidRPr="00C824DC">
          <w:t>values</w:t>
        </w:r>
        <w:proofErr w:type="spellEnd"/>
        <w:r w:rsidRPr="00C824DC">
          <w:t xml:space="preserve"> ('Torino');</w:t>
        </w:r>
      </w:ins>
    </w:p>
    <w:p w14:paraId="47ED5994" w14:textId="32786965" w:rsidR="005D2D8F" w:rsidRDefault="00C6135D" w:rsidP="005D2D8F">
      <w:pPr>
        <w:rPr>
          <w:ins w:id="2151" w:author="Janneth Estefania Hoyos Rea" w:date="2021-09-30T07:42:00Z"/>
        </w:rPr>
      </w:pPr>
      <w:ins w:id="2152" w:author="Janneth Estefania Hoyos Rea" w:date="2021-09-30T07:42:00Z">
        <w:r>
          <w:lastRenderedPageBreak/>
          <w:t xml:space="preserve">INSERT INTO </w:t>
        </w:r>
        <w:r w:rsidR="005D2D8F">
          <w:t xml:space="preserve">Cittadino (CF, Nome, Cognome, </w:t>
        </w:r>
        <w:proofErr w:type="spellStart"/>
        <w:r w:rsidR="005D2D8F">
          <w:t>DataNascita</w:t>
        </w:r>
        <w:proofErr w:type="spellEnd"/>
        <w:r w:rsidR="005D2D8F">
          <w:t xml:space="preserve">, Via, </w:t>
        </w:r>
        <w:proofErr w:type="spellStart"/>
        <w:r w:rsidR="005D2D8F">
          <w:t>NumeroCivico</w:t>
        </w:r>
        <w:proofErr w:type="spellEnd"/>
        <w:r w:rsidR="005D2D8F">
          <w:t xml:space="preserve">, CAP, Città, </w:t>
        </w:r>
        <w:proofErr w:type="spellStart"/>
        <w:r w:rsidR="005D2D8F">
          <w:t>IndirizzoEmail</w:t>
        </w:r>
        <w:proofErr w:type="spellEnd"/>
        <w:r w:rsidR="005D2D8F">
          <w:t xml:space="preserve">, </w:t>
        </w:r>
        <w:proofErr w:type="spellStart"/>
        <w:r w:rsidR="005D2D8F">
          <w:t>RecapitoTelefonico</w:t>
        </w:r>
        <w:proofErr w:type="spellEnd"/>
        <w:r w:rsidR="005D2D8F">
          <w:t xml:space="preserve">, </w:t>
        </w:r>
        <w:proofErr w:type="spellStart"/>
        <w:r w:rsidR="005D2D8F">
          <w:t>PositivitaPregressa</w:t>
        </w:r>
        <w:proofErr w:type="spellEnd"/>
        <w:r w:rsidR="005D2D8F">
          <w:t xml:space="preserve">, </w:t>
        </w:r>
        <w:proofErr w:type="spellStart"/>
        <w:r w:rsidR="005D2D8F">
          <w:t>ReazioniAllergiche</w:t>
        </w:r>
        <w:proofErr w:type="spellEnd"/>
        <w:r w:rsidR="005D2D8F">
          <w:t xml:space="preserve">, </w:t>
        </w:r>
        <w:proofErr w:type="spellStart"/>
        <w:r w:rsidR="005D2D8F">
          <w:t>PersSanitarioScolastico</w:t>
        </w:r>
        <w:proofErr w:type="spellEnd"/>
        <w:r w:rsidR="005D2D8F">
          <w:t xml:space="preserve">, </w:t>
        </w:r>
        <w:proofErr w:type="spellStart"/>
        <w:r w:rsidR="005D2D8F">
          <w:t>CategorieFragili</w:t>
        </w:r>
        <w:proofErr w:type="spellEnd"/>
        <w:r w:rsidR="005D2D8F">
          <w:t xml:space="preserve">, Altri) </w:t>
        </w:r>
        <w:r>
          <w:t>VALUES</w:t>
        </w:r>
        <w:r w:rsidR="005D2D8F">
          <w:t xml:space="preserve"> ('</w:t>
        </w:r>
      </w:ins>
      <w:ins w:id="2153" w:author="Janneth Estefania Hoyos Rea" w:date="2021-09-30T07:43:00Z">
        <w:r w:rsidR="005D2D8F">
          <w:t>R</w:t>
        </w:r>
      </w:ins>
      <w:ins w:id="2154" w:author="Janneth Estefania Hoyos Rea" w:date="2021-09-30T07:42:00Z">
        <w:r w:rsidR="005D2D8F">
          <w:t>SSMRA</w:t>
        </w:r>
      </w:ins>
      <w:ins w:id="2155" w:author="Janneth Estefania Hoyos Rea" w:date="2021-09-30T07:43:00Z">
        <w:r w:rsidR="005D2D8F">
          <w:t>9</w:t>
        </w:r>
      </w:ins>
      <w:ins w:id="2156" w:author="Janneth Estefania Hoyos Rea" w:date="2021-09-30T07:44:00Z">
        <w:r w:rsidR="005D2D8F">
          <w:t>1</w:t>
        </w:r>
      </w:ins>
      <w:ins w:id="2157" w:author="Janneth Estefania Hoyos Rea" w:date="2021-09-30T07:42:00Z">
        <w:r w:rsidR="005D2D8F">
          <w:t>H08F20</w:t>
        </w:r>
      </w:ins>
      <w:ins w:id="2158" w:author="Janneth Estefania Hoyos Rea" w:date="2021-09-30T07:44:00Z">
        <w:r w:rsidR="005D2D8F">
          <w:t>6</w:t>
        </w:r>
      </w:ins>
      <w:ins w:id="2159" w:author="Janneth Estefania Hoyos Rea" w:date="2021-09-30T07:42:00Z">
        <w:r w:rsidR="005D2D8F">
          <w:t xml:space="preserve">G', 'Miriam', 'Rossi', '1980/01/08','Via </w:t>
        </w:r>
      </w:ins>
      <w:ins w:id="2160" w:author="Janneth Estefania Hoyos Rea" w:date="2021-09-30T07:43:00Z">
        <w:r w:rsidR="005D2D8F">
          <w:t>Roma</w:t>
        </w:r>
      </w:ins>
      <w:ins w:id="2161" w:author="Janneth Estefania Hoyos Rea" w:date="2021-09-30T07:42:00Z">
        <w:r w:rsidR="005D2D8F">
          <w:t>', 16, '10140', 'Torino</w:t>
        </w:r>
        <w:proofErr w:type="gramStart"/>
        <w:r w:rsidR="005D2D8F">
          <w:t>','miriamrossi@gmail.com</w:t>
        </w:r>
        <w:proofErr w:type="gramEnd"/>
        <w:r w:rsidR="005D2D8F">
          <w:t>', '33347854911', 'false', '</w:t>
        </w:r>
        <w:proofErr w:type="spellStart"/>
        <w:r w:rsidR="005D2D8F">
          <w:t>true</w:t>
        </w:r>
        <w:proofErr w:type="spellEnd"/>
        <w:r w:rsidR="005D2D8F">
          <w:t>','</w:t>
        </w:r>
      </w:ins>
      <w:proofErr w:type="spellStart"/>
      <w:ins w:id="2162" w:author="Janneth Estefania Hoyos Rea" w:date="2021-09-30T07:43:00Z">
        <w:r w:rsidR="005D2D8F">
          <w:t>true</w:t>
        </w:r>
      </w:ins>
      <w:proofErr w:type="spellEnd"/>
      <w:ins w:id="2163" w:author="Janneth Estefania Hoyos Rea" w:date="2021-09-30T07:42:00Z">
        <w:r w:rsidR="005D2D8F">
          <w:t>','</w:t>
        </w:r>
        <w:proofErr w:type="spellStart"/>
        <w:r w:rsidR="005D2D8F">
          <w:t>false','</w:t>
        </w:r>
      </w:ins>
      <w:ins w:id="2164" w:author="Janneth Estefania Hoyos Rea" w:date="2021-09-30T07:43:00Z">
        <w:r w:rsidR="005D2D8F">
          <w:t>false</w:t>
        </w:r>
      </w:ins>
      <w:proofErr w:type="spellEnd"/>
      <w:ins w:id="2165" w:author="Janneth Estefania Hoyos Rea" w:date="2021-09-30T07:42:00Z">
        <w:r w:rsidR="005D2D8F">
          <w:t>')</w:t>
        </w:r>
      </w:ins>
      <w:ins w:id="2166" w:author="Janneth Estefania Hoyos Rea" w:date="2021-09-30T08:34:00Z">
        <w:r w:rsidR="00C35860">
          <w:t>;</w:t>
        </w:r>
      </w:ins>
    </w:p>
    <w:p w14:paraId="0F5195D2" w14:textId="77777777" w:rsidR="005D2D8F" w:rsidRDefault="005D2D8F" w:rsidP="00CD15C7">
      <w:pPr>
        <w:rPr>
          <w:ins w:id="2167" w:author="Janneth Estefania Hoyos Rea" w:date="2021-09-30T00:07:00Z"/>
        </w:rPr>
      </w:pPr>
    </w:p>
    <w:p w14:paraId="6AA10EA8" w14:textId="6658D87C" w:rsidR="00EB5375" w:rsidRDefault="00C6135D">
      <w:pPr>
        <w:rPr>
          <w:ins w:id="2168" w:author="Janneth Estefania Hoyos Rea" w:date="2021-09-30T08:05:00Z"/>
        </w:rPr>
      </w:pPr>
      <w:ins w:id="2169" w:author="Janneth Estefania Hoyos Rea" w:date="2021-09-30T00:45:00Z">
        <w:r>
          <w:t xml:space="preserve">INSERT INTO </w:t>
        </w:r>
        <w:r w:rsidR="00643802">
          <w:t xml:space="preserve">Cittadino (CF, Nome, Cognome, </w:t>
        </w:r>
        <w:proofErr w:type="spellStart"/>
        <w:r w:rsidR="00643802">
          <w:t>DataNascita</w:t>
        </w:r>
        <w:proofErr w:type="spellEnd"/>
        <w:r w:rsidR="00643802">
          <w:t xml:space="preserve">, Via, </w:t>
        </w:r>
        <w:proofErr w:type="spellStart"/>
        <w:r w:rsidR="00643802">
          <w:t>NumeroCivico</w:t>
        </w:r>
        <w:proofErr w:type="spellEnd"/>
        <w:r w:rsidR="00643802">
          <w:t xml:space="preserve">, CAP, Città, </w:t>
        </w:r>
        <w:proofErr w:type="spellStart"/>
        <w:r w:rsidR="00643802">
          <w:t>IndirizzoEmail</w:t>
        </w:r>
        <w:proofErr w:type="spellEnd"/>
        <w:r w:rsidR="00643802">
          <w:t xml:space="preserve">, </w:t>
        </w:r>
        <w:proofErr w:type="spellStart"/>
        <w:r w:rsidR="00643802">
          <w:t>RecapitoTelefonico</w:t>
        </w:r>
        <w:proofErr w:type="spellEnd"/>
        <w:r w:rsidR="00643802">
          <w:t xml:space="preserve">, </w:t>
        </w:r>
        <w:proofErr w:type="spellStart"/>
        <w:r w:rsidR="00643802">
          <w:t>PositivitaPregressa</w:t>
        </w:r>
        <w:proofErr w:type="spellEnd"/>
        <w:r w:rsidR="00643802">
          <w:t xml:space="preserve">, </w:t>
        </w:r>
        <w:proofErr w:type="spellStart"/>
        <w:r w:rsidR="00643802">
          <w:t>ReazioniAllergiche</w:t>
        </w:r>
        <w:proofErr w:type="spellEnd"/>
        <w:r w:rsidR="00643802">
          <w:t xml:space="preserve">, </w:t>
        </w:r>
        <w:proofErr w:type="spellStart"/>
        <w:r w:rsidR="00643802">
          <w:t>PersSanitarioScolastico</w:t>
        </w:r>
        <w:proofErr w:type="spellEnd"/>
        <w:r w:rsidR="00643802">
          <w:t xml:space="preserve">, </w:t>
        </w:r>
        <w:proofErr w:type="spellStart"/>
        <w:r w:rsidR="00643802">
          <w:t>CategorieFragili</w:t>
        </w:r>
        <w:proofErr w:type="spellEnd"/>
        <w:r w:rsidR="00643802">
          <w:t xml:space="preserve">, Altri) </w:t>
        </w:r>
      </w:ins>
    </w:p>
    <w:p w14:paraId="05D8D6CB" w14:textId="50700BCD" w:rsidR="0092088A" w:rsidDel="00643802" w:rsidRDefault="00C6135D">
      <w:pPr>
        <w:ind w:firstLine="720"/>
        <w:rPr>
          <w:del w:id="2170" w:author="Janneth Estefania Hoyos Rea" w:date="2021-09-30T00:45:00Z"/>
        </w:rPr>
        <w:pPrChange w:id="2171" w:author="Janneth Estefania Hoyos Rea" w:date="2021-09-30T08:05:00Z">
          <w:pPr/>
        </w:pPrChange>
      </w:pPr>
      <w:ins w:id="2172" w:author="Janneth Estefania Hoyos Rea" w:date="2021-09-30T00:45:00Z">
        <w:r>
          <w:t>VALUES</w:t>
        </w:r>
        <w:r w:rsidR="00643802">
          <w:t xml:space="preserve"> ('RSSMRA80H08F205G', 'Mario', 'Rossi', '1999/01/08','Via Garibaldi', 16, '10140', 'Torino</w:t>
        </w:r>
        <w:proofErr w:type="gramStart"/>
        <w:r w:rsidR="00643802">
          <w:t>','mariorossi@gmail.com</w:t>
        </w:r>
        <w:proofErr w:type="gramEnd"/>
        <w:r w:rsidR="00643802">
          <w:t>', '3334585499', 'false', '</w:t>
        </w:r>
        <w:proofErr w:type="spellStart"/>
        <w:r w:rsidR="00643802">
          <w:t>true</w:t>
        </w:r>
        <w:proofErr w:type="spellEnd"/>
        <w:r w:rsidR="00643802">
          <w:t>','false','false','</w:t>
        </w:r>
        <w:proofErr w:type="spellStart"/>
        <w:r w:rsidR="00643802">
          <w:t>true</w:t>
        </w:r>
        <w:proofErr w:type="spellEnd"/>
        <w:r w:rsidR="00643802">
          <w:t>')</w:t>
        </w:r>
      </w:ins>
      <w:ins w:id="2173" w:author="Janneth Estefania Hoyos Rea" w:date="2021-09-30T08:34:00Z">
        <w:r w:rsidR="00C35860">
          <w:t>;</w:t>
        </w:r>
      </w:ins>
    </w:p>
    <w:p w14:paraId="4A050236" w14:textId="77777777" w:rsidR="00643802" w:rsidRDefault="00643802">
      <w:pPr>
        <w:ind w:firstLine="720"/>
        <w:rPr>
          <w:ins w:id="2174" w:author="Janneth Estefania Hoyos Rea" w:date="2021-09-30T00:46:00Z"/>
        </w:rPr>
        <w:pPrChange w:id="2175" w:author="Janneth Estefania Hoyos Rea" w:date="2021-09-30T08:05:00Z">
          <w:pPr/>
        </w:pPrChange>
      </w:pPr>
    </w:p>
    <w:p w14:paraId="36D9EDEA" w14:textId="6B812E14" w:rsidR="0092088A" w:rsidDel="00C824DC" w:rsidRDefault="0092088A">
      <w:pPr>
        <w:rPr>
          <w:del w:id="2176" w:author="Janneth Estefania Hoyos Rea" w:date="2021-09-30T00:23:00Z"/>
        </w:rPr>
      </w:pPr>
      <w:del w:id="2177" w:author="Janneth Estefania Hoyos Rea" w:date="2021-09-30T00:23:00Z">
        <w:r w:rsidDel="00C824DC">
          <w:delText xml:space="preserve">Per tabella </w:delText>
        </w:r>
        <w:r w:rsidDel="00C824DC">
          <w:rPr>
            <w:i/>
            <w:iCs/>
          </w:rPr>
          <w:delText>Cittadino</w:delText>
        </w:r>
        <w:r w:rsidDel="00C824DC">
          <w:delText xml:space="preserve">: </w:delText>
        </w:r>
      </w:del>
    </w:p>
    <w:p w14:paraId="698A7912" w14:textId="3BAA9BF6" w:rsidR="0092088A" w:rsidRPr="0092088A" w:rsidDel="00643802" w:rsidRDefault="0092088A">
      <w:pPr>
        <w:rPr>
          <w:del w:id="2178" w:author="Janneth Estefania Hoyos Rea" w:date="2021-09-30T00:45:00Z"/>
        </w:rPr>
      </w:pPr>
      <w:del w:id="2179" w:author="Janneth Estefania Hoyos Rea" w:date="2021-09-30T00:45:00Z">
        <w:r w:rsidDel="00643802">
          <w:delText>insert into Cittadino</w:delText>
        </w:r>
      </w:del>
      <w:del w:id="2180" w:author="Janneth Estefania Hoyos Rea" w:date="2021-09-30T00:35:00Z">
        <w:r w:rsidDel="004B2A0F">
          <w:delText xml:space="preserve"> values</w:delText>
        </w:r>
      </w:del>
      <w:del w:id="2181" w:author="Janneth Estefania Hoyos Rea" w:date="2021-09-30T00:45:00Z">
        <w:r w:rsidDel="00643802">
          <w:delText xml:space="preserve"> </w:delText>
        </w:r>
        <w:r w:rsidR="00560716" w:rsidDel="00643802">
          <w:delText>(‘</w:delText>
        </w:r>
        <w:r w:rsidR="00560716" w:rsidRPr="00560716" w:rsidDel="00643802">
          <w:delText>RSSMRA80H08F205G</w:delText>
        </w:r>
        <w:r w:rsidR="00560716" w:rsidDel="00643802">
          <w:delText xml:space="preserve">’, ‘Mario’, ‘Rossi’, </w:delText>
        </w:r>
      </w:del>
    </w:p>
    <w:p w14:paraId="048AD7A0" w14:textId="5400C596" w:rsidR="00EF6941" w:rsidRDefault="00643802" w:rsidP="00643802">
      <w:pPr>
        <w:rPr>
          <w:ins w:id="2182" w:author="Janneth Estefania Hoyos Rea" w:date="2021-09-30T00:51:00Z"/>
        </w:rPr>
      </w:pPr>
      <w:proofErr w:type="spellStart"/>
      <w:ins w:id="2183" w:author="Janneth Estefania Hoyos Rea" w:date="2021-09-30T00:49:00Z">
        <w:r>
          <w:t>insert</w:t>
        </w:r>
        <w:proofErr w:type="spellEnd"/>
        <w:r>
          <w:t xml:space="preserve"> </w:t>
        </w:r>
        <w:proofErr w:type="spellStart"/>
        <w:r>
          <w:t>into</w:t>
        </w:r>
        <w:proofErr w:type="spellEnd"/>
        <w:r>
          <w:t xml:space="preserve"> </w:t>
        </w:r>
        <w:proofErr w:type="spellStart"/>
        <w:proofErr w:type="gramStart"/>
        <w:r>
          <w:t>centrovaccinale</w:t>
        </w:r>
        <w:proofErr w:type="spellEnd"/>
        <w:r>
          <w:t>(</w:t>
        </w:r>
        <w:proofErr w:type="gramEnd"/>
        <w:r>
          <w:t xml:space="preserve">id, via, </w:t>
        </w:r>
        <w:proofErr w:type="spellStart"/>
        <w:r>
          <w:t>numerocivico</w:t>
        </w:r>
        <w:proofErr w:type="spellEnd"/>
        <w:r>
          <w:t xml:space="preserve">, </w:t>
        </w:r>
        <w:proofErr w:type="spellStart"/>
        <w:r>
          <w:t>cap</w:t>
        </w:r>
        <w:proofErr w:type="spellEnd"/>
        <w:r>
          <w:t>, "città")</w:t>
        </w:r>
      </w:ins>
      <w:ins w:id="2184" w:author="Janneth Estefania Hoyos Rea" w:date="2021-09-30T00:50:00Z">
        <w:r>
          <w:t xml:space="preserve"> </w:t>
        </w:r>
      </w:ins>
      <w:proofErr w:type="spellStart"/>
      <w:ins w:id="2185" w:author="Janneth Estefania Hoyos Rea" w:date="2021-09-30T00:49:00Z">
        <w:r>
          <w:t>values</w:t>
        </w:r>
        <w:proofErr w:type="spellEnd"/>
        <w:r>
          <w:t xml:space="preserve"> ('T12', 'Via Curie', 50, '14110', 'Torino');</w:t>
        </w:r>
      </w:ins>
    </w:p>
    <w:p w14:paraId="3894868D" w14:textId="514B92CE" w:rsidR="005D2D8F" w:rsidRDefault="005D2D8F" w:rsidP="00643802">
      <w:pPr>
        <w:rPr>
          <w:ins w:id="2186" w:author="Janneth Estefania Hoyos Rea" w:date="2021-09-30T08:04:00Z"/>
        </w:rPr>
      </w:pPr>
      <w:proofErr w:type="spellStart"/>
      <w:ins w:id="2187" w:author="Janneth Estefania Hoyos Rea" w:date="2021-09-30T07:46:00Z">
        <w:r w:rsidRPr="005D2D8F">
          <w:t>insert</w:t>
        </w:r>
        <w:proofErr w:type="spellEnd"/>
        <w:r w:rsidRPr="005D2D8F">
          <w:t xml:space="preserve"> </w:t>
        </w:r>
        <w:proofErr w:type="spellStart"/>
        <w:r w:rsidRPr="005D2D8F">
          <w:t>into</w:t>
        </w:r>
        <w:proofErr w:type="spellEnd"/>
        <w:r w:rsidRPr="005D2D8F">
          <w:t xml:space="preserve"> </w:t>
        </w:r>
        <w:proofErr w:type="gramStart"/>
        <w:r w:rsidRPr="005D2D8F">
          <w:t>medico(</w:t>
        </w:r>
        <w:proofErr w:type="gramEnd"/>
        <w:r w:rsidRPr="005D2D8F">
          <w:t xml:space="preserve">cittadino, </w:t>
        </w:r>
        <w:proofErr w:type="spellStart"/>
        <w:r w:rsidRPr="005D2D8F">
          <w:t>medicodibase</w:t>
        </w:r>
        <w:proofErr w:type="spellEnd"/>
        <w:r w:rsidRPr="005D2D8F">
          <w:t xml:space="preserve">, </w:t>
        </w:r>
        <w:proofErr w:type="spellStart"/>
        <w:r w:rsidRPr="005D2D8F">
          <w:t>centrovaccinale</w:t>
        </w:r>
        <w:proofErr w:type="spellEnd"/>
        <w:r w:rsidRPr="005D2D8F">
          <w:t>)</w:t>
        </w:r>
        <w:proofErr w:type="spellStart"/>
        <w:r w:rsidRPr="005D2D8F">
          <w:t>values</w:t>
        </w:r>
        <w:proofErr w:type="spellEnd"/>
        <w:r w:rsidRPr="005D2D8F">
          <w:t xml:space="preserve"> ('RSSMRA91H08F206G', 'false', 'T12');</w:t>
        </w:r>
      </w:ins>
    </w:p>
    <w:p w14:paraId="1C845F0C" w14:textId="388D8E20" w:rsidR="00EB5375" w:rsidRDefault="00EB5375" w:rsidP="00EB5375">
      <w:pPr>
        <w:rPr>
          <w:ins w:id="2188" w:author="Janneth Estefania Hoyos Rea" w:date="2021-09-30T08:04:00Z"/>
        </w:rPr>
      </w:pPr>
      <w:ins w:id="2189" w:author="Janneth Estefania Hoyos Rea" w:date="2021-09-30T08:04:00Z">
        <w:r>
          <w:t xml:space="preserve">INSERT INTO </w:t>
        </w:r>
        <w:proofErr w:type="gramStart"/>
        <w:r>
          <w:t>abilitazione(</w:t>
        </w:r>
        <w:proofErr w:type="gramEnd"/>
      </w:ins>
    </w:p>
    <w:p w14:paraId="1D3F03E3" w14:textId="77777777" w:rsidR="00EB5375" w:rsidRDefault="00EB5375" w:rsidP="00EB5375">
      <w:pPr>
        <w:rPr>
          <w:ins w:id="2190" w:author="Janneth Estefania Hoyos Rea" w:date="2021-09-30T08:04:00Z"/>
        </w:rPr>
      </w:pPr>
      <w:ins w:id="2191" w:author="Janneth Estefania Hoyos Rea" w:date="2021-09-30T08:04:00Z">
        <w:r>
          <w:tab/>
          <w:t xml:space="preserve">medico, </w:t>
        </w:r>
        <w:proofErr w:type="spellStart"/>
        <w:r>
          <w:t>tipovaccino</w:t>
        </w:r>
        <w:proofErr w:type="spellEnd"/>
        <w:r>
          <w:t>)</w:t>
        </w:r>
      </w:ins>
    </w:p>
    <w:p w14:paraId="5B4BC2E6" w14:textId="1584DB9B" w:rsidR="00EB5375" w:rsidRDefault="00EB5375" w:rsidP="00EB5375">
      <w:pPr>
        <w:rPr>
          <w:ins w:id="2192" w:author="Janneth Estefania Hoyos Rea" w:date="2021-09-30T07:33:00Z"/>
        </w:rPr>
      </w:pPr>
      <w:ins w:id="2193" w:author="Janneth Estefania Hoyos Rea" w:date="2021-09-30T08:04:00Z">
        <w:r>
          <w:tab/>
          <w:t>VALUES ('RSSMRA91H08F206G', 'FLUSTOP');</w:t>
        </w:r>
      </w:ins>
    </w:p>
    <w:p w14:paraId="38EB231A" w14:textId="4F480ADE" w:rsidR="00EF6941" w:rsidRDefault="00EF6941" w:rsidP="00643802">
      <w:ins w:id="2194" w:author="Janneth Estefania Hoyos Rea" w:date="2021-09-30T07:33:00Z">
        <w:r w:rsidRPr="00EF6941">
          <w:t xml:space="preserve">INSERT INTO </w:t>
        </w:r>
        <w:proofErr w:type="gramStart"/>
        <w:r w:rsidRPr="00EF6941">
          <w:t>accesso(</w:t>
        </w:r>
        <w:proofErr w:type="gramEnd"/>
        <w:r w:rsidRPr="00EF6941">
          <w:t xml:space="preserve">cittadino, </w:t>
        </w:r>
        <w:proofErr w:type="spellStart"/>
        <w:r w:rsidRPr="00EF6941">
          <w:t>nomevaccino</w:t>
        </w:r>
        <w:proofErr w:type="spellEnd"/>
        <w:r w:rsidRPr="00EF6941">
          <w:t>)VALUES ('RSSMRA80H08F205G', 'FLUSTOP');</w:t>
        </w:r>
      </w:ins>
    </w:p>
    <w:p w14:paraId="06211223" w14:textId="77777777" w:rsidR="00A944FA" w:rsidRDefault="009F0E39" w:rsidP="009F0E39">
      <w:pPr>
        <w:rPr>
          <w:ins w:id="2195" w:author="Janneth Estefania Hoyos Rea" w:date="2021-09-30T07:54:00Z"/>
        </w:rPr>
      </w:pPr>
      <w:ins w:id="2196" w:author="Janneth Estefania Hoyos Rea" w:date="2021-09-30T07:39:00Z">
        <w:r>
          <w:t xml:space="preserve">INSERT INTO </w:t>
        </w:r>
        <w:proofErr w:type="spellStart"/>
        <w:proofErr w:type="gramStart"/>
        <w:r>
          <w:t>tipovaccino</w:t>
        </w:r>
        <w:proofErr w:type="spellEnd"/>
        <w:r>
          <w:t>(</w:t>
        </w:r>
      </w:ins>
      <w:proofErr w:type="gramEnd"/>
    </w:p>
    <w:p w14:paraId="232279A9" w14:textId="77777777" w:rsidR="00A944FA" w:rsidRDefault="009F0E39" w:rsidP="00A944FA">
      <w:pPr>
        <w:ind w:firstLine="720"/>
        <w:rPr>
          <w:ins w:id="2197" w:author="Janneth Estefania Hoyos Rea" w:date="2021-09-30T07:55:00Z"/>
        </w:rPr>
      </w:pPr>
      <w:ins w:id="2198" w:author="Janneth Estefania Hoyos Rea" w:date="2021-09-30T07:39:00Z">
        <w:r>
          <w:t xml:space="preserve">nome, </w:t>
        </w:r>
        <w:proofErr w:type="spellStart"/>
        <w:r>
          <w:t>etamin</w:t>
        </w:r>
        <w:proofErr w:type="spellEnd"/>
        <w:r>
          <w:t xml:space="preserve">, </w:t>
        </w:r>
        <w:proofErr w:type="spellStart"/>
        <w:r>
          <w:t>etamax</w:t>
        </w:r>
        <w:proofErr w:type="spellEnd"/>
        <w:r>
          <w:t xml:space="preserve">, monodose, </w:t>
        </w:r>
        <w:proofErr w:type="spellStart"/>
        <w:r>
          <w:t>doppiadose</w:t>
        </w:r>
        <w:proofErr w:type="spellEnd"/>
        <w:r>
          <w:t xml:space="preserve">, </w:t>
        </w:r>
        <w:proofErr w:type="spellStart"/>
        <w:proofErr w:type="gramStart"/>
        <w:r>
          <w:t>intervallomintradosi,efficacia</w:t>
        </w:r>
        <w:proofErr w:type="spellEnd"/>
        <w:proofErr w:type="gramEnd"/>
        <w:r>
          <w:t>)</w:t>
        </w:r>
      </w:ins>
    </w:p>
    <w:p w14:paraId="458222EC" w14:textId="61B62125" w:rsidR="00744EFB" w:rsidRPr="00A944FA" w:rsidRDefault="009F0E39">
      <w:pPr>
        <w:ind w:firstLine="720"/>
        <w:rPr>
          <w:ins w:id="2199" w:author="Janneth Estefania Hoyos Rea" w:date="2021-09-30T07:54:00Z"/>
          <w:lang w:val="en-US"/>
          <w:rPrChange w:id="2200" w:author="Janneth Estefania Hoyos Rea" w:date="2021-09-30T07:55:00Z">
            <w:rPr>
              <w:ins w:id="2201" w:author="Janneth Estefania Hoyos Rea" w:date="2021-09-30T07:54:00Z"/>
            </w:rPr>
          </w:rPrChange>
        </w:rPr>
        <w:pPrChange w:id="2202" w:author="Janneth Estefania Hoyos Rea" w:date="2021-09-30T07:54:00Z">
          <w:pPr/>
        </w:pPrChange>
      </w:pPr>
      <w:ins w:id="2203" w:author="Janneth Estefania Hoyos Rea" w:date="2021-09-30T07:39:00Z">
        <w:r w:rsidRPr="00A944FA">
          <w:rPr>
            <w:lang w:val="en-US"/>
            <w:rPrChange w:id="2204" w:author="Janneth Estefania Hoyos Rea" w:date="2021-09-30T07:55:00Z">
              <w:rPr/>
            </w:rPrChange>
          </w:rPr>
          <w:t xml:space="preserve">VALUES ('FLUSTOP', interval '12 years', interval '99 </w:t>
        </w:r>
        <w:proofErr w:type="spellStart"/>
        <w:r w:rsidRPr="00A944FA">
          <w:rPr>
            <w:lang w:val="en-US"/>
            <w:rPrChange w:id="2205" w:author="Janneth Estefania Hoyos Rea" w:date="2021-09-30T07:55:00Z">
              <w:rPr/>
            </w:rPrChange>
          </w:rPr>
          <w:t>years','false</w:t>
        </w:r>
        <w:proofErr w:type="spellEnd"/>
        <w:r w:rsidRPr="00A944FA">
          <w:rPr>
            <w:lang w:val="en-US"/>
            <w:rPrChange w:id="2206" w:author="Janneth Estefania Hoyos Rea" w:date="2021-09-30T07:55:00Z">
              <w:rPr/>
            </w:rPrChange>
          </w:rPr>
          <w:t>', 'true', interval '1 month', 95</w:t>
        </w:r>
        <w:proofErr w:type="gramStart"/>
        <w:r w:rsidRPr="00A944FA">
          <w:rPr>
            <w:lang w:val="en-US"/>
            <w:rPrChange w:id="2207" w:author="Janneth Estefania Hoyos Rea" w:date="2021-09-30T07:55:00Z">
              <w:rPr/>
            </w:rPrChange>
          </w:rPr>
          <w:t>);</w:t>
        </w:r>
      </w:ins>
      <w:proofErr w:type="gramEnd"/>
    </w:p>
    <w:p w14:paraId="590AB8B6" w14:textId="77777777" w:rsidR="00A944FA" w:rsidRDefault="00A944FA" w:rsidP="00A944FA">
      <w:pPr>
        <w:rPr>
          <w:ins w:id="2208" w:author="Janneth Estefania Hoyos Rea" w:date="2021-09-30T07:54:00Z"/>
        </w:rPr>
      </w:pPr>
      <w:ins w:id="2209" w:author="Janneth Estefania Hoyos Rea" w:date="2021-09-30T07:54:00Z">
        <w:r>
          <w:t xml:space="preserve">INSERT INTO </w:t>
        </w:r>
        <w:proofErr w:type="gramStart"/>
        <w:r>
          <w:t>lotto(</w:t>
        </w:r>
        <w:proofErr w:type="gramEnd"/>
      </w:ins>
    </w:p>
    <w:p w14:paraId="0B5D0C31" w14:textId="77777777" w:rsidR="00A944FA" w:rsidRDefault="00A944FA" w:rsidP="00A944FA">
      <w:pPr>
        <w:rPr>
          <w:ins w:id="2210" w:author="Janneth Estefania Hoyos Rea" w:date="2021-09-30T07:54:00Z"/>
        </w:rPr>
      </w:pPr>
      <w:ins w:id="2211" w:author="Janneth Estefania Hoyos Rea" w:date="2021-09-30T07:54:00Z">
        <w:r>
          <w:tab/>
        </w:r>
        <w:proofErr w:type="spellStart"/>
        <w:r>
          <w:t>numerolotto</w:t>
        </w:r>
        <w:proofErr w:type="spellEnd"/>
        <w:r>
          <w:t xml:space="preserve">, </w:t>
        </w:r>
        <w:proofErr w:type="spellStart"/>
        <w:r>
          <w:t>tipovaccino</w:t>
        </w:r>
        <w:proofErr w:type="spellEnd"/>
        <w:r>
          <w:t xml:space="preserve">, </w:t>
        </w:r>
        <w:proofErr w:type="spellStart"/>
        <w:r>
          <w:t>dataproduzione</w:t>
        </w:r>
        <w:proofErr w:type="spellEnd"/>
        <w:r>
          <w:t xml:space="preserve">, </w:t>
        </w:r>
        <w:proofErr w:type="spellStart"/>
        <w:r>
          <w:t>datascadenza</w:t>
        </w:r>
        <w:proofErr w:type="spellEnd"/>
        <w:r>
          <w:t xml:space="preserve">, </w:t>
        </w:r>
        <w:proofErr w:type="spellStart"/>
        <w:r>
          <w:t>effettoavversosegnalato</w:t>
        </w:r>
        <w:proofErr w:type="spellEnd"/>
        <w:r>
          <w:t>)</w:t>
        </w:r>
      </w:ins>
    </w:p>
    <w:p w14:paraId="64C5DD72" w14:textId="6438A63B" w:rsidR="00A944FA" w:rsidRDefault="00A944FA" w:rsidP="00A944FA">
      <w:pPr>
        <w:rPr>
          <w:ins w:id="2212" w:author="Janneth Estefania Hoyos Rea" w:date="2021-09-30T07:57:00Z"/>
          <w:lang w:val="en-US"/>
        </w:rPr>
      </w:pPr>
      <w:ins w:id="2213" w:author="Janneth Estefania Hoyos Rea" w:date="2021-09-30T07:54:00Z">
        <w:r>
          <w:tab/>
        </w:r>
        <w:r w:rsidRPr="00A944FA">
          <w:rPr>
            <w:lang w:val="en-US"/>
            <w:rPrChange w:id="2214" w:author="Janneth Estefania Hoyos Rea" w:date="2021-09-30T07:54:00Z">
              <w:rPr/>
            </w:rPrChange>
          </w:rPr>
          <w:t>VALUES ('L180', 'FLUSTOP', '2020-05-05', '2021-03-04', 'false'</w:t>
        </w:r>
        <w:proofErr w:type="gramStart"/>
        <w:r w:rsidRPr="00A944FA">
          <w:rPr>
            <w:lang w:val="en-US"/>
            <w:rPrChange w:id="2215" w:author="Janneth Estefania Hoyos Rea" w:date="2021-09-30T07:54:00Z">
              <w:rPr/>
            </w:rPrChange>
          </w:rPr>
          <w:t>);</w:t>
        </w:r>
      </w:ins>
      <w:proofErr w:type="gramEnd"/>
    </w:p>
    <w:p w14:paraId="250DAD4B" w14:textId="7B655AE7" w:rsidR="00A944FA" w:rsidRPr="00A944FA" w:rsidRDefault="00A944FA" w:rsidP="00A944FA">
      <w:pPr>
        <w:rPr>
          <w:ins w:id="2216" w:author="Janneth Estefania Hoyos Rea" w:date="2021-09-30T07:57:00Z"/>
          <w:rPrChange w:id="2217" w:author="Janneth Estefania Hoyos Rea" w:date="2021-09-30T07:57:00Z">
            <w:rPr>
              <w:ins w:id="2218" w:author="Janneth Estefania Hoyos Rea" w:date="2021-09-30T07:57:00Z"/>
              <w:lang w:val="en-US"/>
            </w:rPr>
          </w:rPrChange>
        </w:rPr>
      </w:pPr>
      <w:ins w:id="2219" w:author="Janneth Estefania Hoyos Rea" w:date="2021-09-30T07:57:00Z">
        <w:r w:rsidRPr="00A944FA">
          <w:rPr>
            <w:rPrChange w:id="2220" w:author="Janneth Estefania Hoyos Rea" w:date="2021-09-30T07:57:00Z">
              <w:rPr>
                <w:lang w:val="en-US"/>
              </w:rPr>
            </w:rPrChange>
          </w:rPr>
          <w:t>INSERT INTO</w:t>
        </w:r>
        <w:r>
          <w:t xml:space="preserve"> </w:t>
        </w:r>
        <w:proofErr w:type="gramStart"/>
        <w:r w:rsidRPr="00A944FA">
          <w:rPr>
            <w:rPrChange w:id="2221" w:author="Janneth Estefania Hoyos Rea" w:date="2021-09-30T07:57:00Z">
              <w:rPr>
                <w:lang w:val="en-US"/>
              </w:rPr>
            </w:rPrChange>
          </w:rPr>
          <w:t>convocazione(</w:t>
        </w:r>
        <w:proofErr w:type="gramEnd"/>
      </w:ins>
    </w:p>
    <w:p w14:paraId="18BDED9D" w14:textId="77777777" w:rsidR="00A944FA" w:rsidRPr="00A944FA" w:rsidRDefault="00A944FA" w:rsidP="00A944FA">
      <w:pPr>
        <w:rPr>
          <w:ins w:id="2222" w:author="Janneth Estefania Hoyos Rea" w:date="2021-09-30T07:57:00Z"/>
          <w:rPrChange w:id="2223" w:author="Janneth Estefania Hoyos Rea" w:date="2021-09-30T07:57:00Z">
            <w:rPr>
              <w:ins w:id="2224" w:author="Janneth Estefania Hoyos Rea" w:date="2021-09-30T07:57:00Z"/>
              <w:lang w:val="en-US"/>
            </w:rPr>
          </w:rPrChange>
        </w:rPr>
      </w:pPr>
      <w:ins w:id="2225" w:author="Janneth Estefania Hoyos Rea" w:date="2021-09-30T07:57:00Z">
        <w:r w:rsidRPr="00A944FA">
          <w:rPr>
            <w:rPrChange w:id="2226" w:author="Janneth Estefania Hoyos Rea" w:date="2021-09-30T07:57:00Z">
              <w:rPr>
                <w:lang w:val="en-US"/>
              </w:rPr>
            </w:rPrChange>
          </w:rPr>
          <w:tab/>
          <w:t xml:space="preserve">cittadino, </w:t>
        </w:r>
        <w:proofErr w:type="spellStart"/>
        <w:r w:rsidRPr="00A944FA">
          <w:rPr>
            <w:rPrChange w:id="2227" w:author="Janneth Estefania Hoyos Rea" w:date="2021-09-30T07:57:00Z">
              <w:rPr>
                <w:lang w:val="en-US"/>
              </w:rPr>
            </w:rPrChange>
          </w:rPr>
          <w:t>tipovaccino</w:t>
        </w:r>
        <w:proofErr w:type="spellEnd"/>
        <w:r w:rsidRPr="00A944FA">
          <w:rPr>
            <w:rPrChange w:id="2228" w:author="Janneth Estefania Hoyos Rea" w:date="2021-09-30T07:57:00Z">
              <w:rPr>
                <w:lang w:val="en-US"/>
              </w:rPr>
            </w:rPrChange>
          </w:rPr>
          <w:t xml:space="preserve">, </w:t>
        </w:r>
        <w:proofErr w:type="spellStart"/>
        <w:r w:rsidRPr="00A944FA">
          <w:rPr>
            <w:rPrChange w:id="2229" w:author="Janneth Estefania Hoyos Rea" w:date="2021-09-30T07:57:00Z">
              <w:rPr>
                <w:lang w:val="en-US"/>
              </w:rPr>
            </w:rPrChange>
          </w:rPr>
          <w:t>centrovaccinale</w:t>
        </w:r>
        <w:proofErr w:type="spellEnd"/>
        <w:r w:rsidRPr="00A944FA">
          <w:rPr>
            <w:rPrChange w:id="2230" w:author="Janneth Estefania Hoyos Rea" w:date="2021-09-30T07:57:00Z">
              <w:rPr>
                <w:lang w:val="en-US"/>
              </w:rPr>
            </w:rPrChange>
          </w:rPr>
          <w:t>)</w:t>
        </w:r>
      </w:ins>
    </w:p>
    <w:p w14:paraId="6C4E0B8F" w14:textId="495171EE" w:rsidR="00A944FA" w:rsidRPr="00A944FA" w:rsidRDefault="00A944FA" w:rsidP="00A944FA">
      <w:pPr>
        <w:rPr>
          <w:ins w:id="2231" w:author="Janneth Estefania Hoyos Rea" w:date="2021-09-30T07:44:00Z"/>
          <w:lang w:val="en-US"/>
        </w:rPr>
      </w:pPr>
      <w:ins w:id="2232" w:author="Janneth Estefania Hoyos Rea" w:date="2021-09-30T07:57:00Z">
        <w:r w:rsidRPr="00A944FA">
          <w:rPr>
            <w:rPrChange w:id="2233" w:author="Janneth Estefania Hoyos Rea" w:date="2021-09-30T07:57:00Z">
              <w:rPr>
                <w:lang w:val="en-US"/>
              </w:rPr>
            </w:rPrChange>
          </w:rPr>
          <w:tab/>
        </w:r>
        <w:r w:rsidRPr="00A944FA">
          <w:rPr>
            <w:lang w:val="en-US"/>
          </w:rPr>
          <w:t>VALUES ('RSSMRA80H08F205G', 'FLUSTOP', 'T12'</w:t>
        </w:r>
        <w:proofErr w:type="gramStart"/>
        <w:r w:rsidRPr="00A944FA">
          <w:rPr>
            <w:lang w:val="en-US"/>
          </w:rPr>
          <w:t>);</w:t>
        </w:r>
      </w:ins>
      <w:proofErr w:type="gramEnd"/>
    </w:p>
    <w:p w14:paraId="447510C9" w14:textId="7A06C311" w:rsidR="00A944FA" w:rsidRPr="00EA0443" w:rsidRDefault="00A944FA" w:rsidP="00A944FA">
      <w:pPr>
        <w:rPr>
          <w:ins w:id="2234" w:author="Janneth Estefania Hoyos Rea" w:date="2021-09-30T07:52:00Z"/>
          <w:lang w:val="en-US"/>
        </w:rPr>
      </w:pPr>
      <w:ins w:id="2235" w:author="Janneth Estefania Hoyos Rea" w:date="2021-09-30T07:52:00Z">
        <w:r w:rsidRPr="00EA0443">
          <w:rPr>
            <w:lang w:val="en-US"/>
          </w:rPr>
          <w:t xml:space="preserve">INSERT INTO </w:t>
        </w:r>
        <w:proofErr w:type="spellStart"/>
        <w:proofErr w:type="gramStart"/>
        <w:r w:rsidRPr="00EA0443">
          <w:rPr>
            <w:lang w:val="en-US"/>
          </w:rPr>
          <w:t>somministrazione</w:t>
        </w:r>
        <w:proofErr w:type="spellEnd"/>
        <w:r w:rsidRPr="00EA0443">
          <w:rPr>
            <w:lang w:val="en-US"/>
          </w:rPr>
          <w:t>(</w:t>
        </w:r>
        <w:proofErr w:type="gramEnd"/>
      </w:ins>
    </w:p>
    <w:p w14:paraId="5A11D200" w14:textId="063C34CB" w:rsidR="00A944FA" w:rsidRDefault="00A944FA" w:rsidP="00A944FA">
      <w:pPr>
        <w:rPr>
          <w:ins w:id="2236" w:author="Janneth Estefania Hoyos Rea" w:date="2021-09-30T07:52:00Z"/>
        </w:rPr>
      </w:pPr>
      <w:ins w:id="2237" w:author="Janneth Estefania Hoyos Rea" w:date="2021-09-30T07:52:00Z">
        <w:r w:rsidRPr="00EA0443">
          <w:rPr>
            <w:lang w:val="en-US"/>
          </w:rPr>
          <w:tab/>
        </w:r>
        <w:r>
          <w:t xml:space="preserve">vaccinando, </w:t>
        </w:r>
        <w:proofErr w:type="spellStart"/>
        <w:r>
          <w:t>cardinalitadose</w:t>
        </w:r>
        <w:proofErr w:type="spellEnd"/>
        <w:r>
          <w:t>, data, ora, lotto, medico)</w:t>
        </w:r>
      </w:ins>
    </w:p>
    <w:p w14:paraId="47B7796E" w14:textId="1B08120A" w:rsidR="005D2D8F" w:rsidRDefault="00A944FA" w:rsidP="00A944FA">
      <w:pPr>
        <w:rPr>
          <w:ins w:id="2238" w:author="Janneth Estefania Hoyos Rea" w:date="2021-09-30T08:03:00Z"/>
          <w:lang w:val="en-US"/>
        </w:rPr>
      </w:pPr>
      <w:ins w:id="2239" w:author="Janneth Estefania Hoyos Rea" w:date="2021-09-30T07:52:00Z">
        <w:r>
          <w:tab/>
        </w:r>
        <w:r w:rsidRPr="00A944FA">
          <w:rPr>
            <w:lang w:val="en-US"/>
            <w:rPrChange w:id="2240" w:author="Janneth Estefania Hoyos Rea" w:date="2021-09-30T07:52:00Z">
              <w:rPr/>
            </w:rPrChange>
          </w:rPr>
          <w:t>VALUES ('RSSMRA80H08F205G',1, '2021-10-05', '10:30:00','L180','RSSMRA91H08F206G'</w:t>
        </w:r>
        <w:proofErr w:type="gramStart"/>
        <w:r w:rsidRPr="00A944FA">
          <w:rPr>
            <w:lang w:val="en-US"/>
            <w:rPrChange w:id="2241" w:author="Janneth Estefania Hoyos Rea" w:date="2021-09-30T07:52:00Z">
              <w:rPr/>
            </w:rPrChange>
          </w:rPr>
          <w:t>);</w:t>
        </w:r>
      </w:ins>
      <w:proofErr w:type="gramEnd"/>
    </w:p>
    <w:p w14:paraId="0128A9C8" w14:textId="35B48A36" w:rsidR="00EB5375" w:rsidRPr="00EB5375" w:rsidRDefault="00EB5375" w:rsidP="00EB5375">
      <w:pPr>
        <w:rPr>
          <w:ins w:id="2242" w:author="Janneth Estefania Hoyos Rea" w:date="2021-09-30T08:03:00Z"/>
          <w:rPrChange w:id="2243" w:author="Janneth Estefania Hoyos Rea" w:date="2021-09-30T08:03:00Z">
            <w:rPr>
              <w:ins w:id="2244" w:author="Janneth Estefania Hoyos Rea" w:date="2021-09-30T08:03:00Z"/>
              <w:lang w:val="en-US"/>
            </w:rPr>
          </w:rPrChange>
        </w:rPr>
      </w:pPr>
      <w:ins w:id="2245" w:author="Janneth Estefania Hoyos Rea" w:date="2021-09-30T08:03:00Z">
        <w:r w:rsidRPr="00EB5375">
          <w:rPr>
            <w:rPrChange w:id="2246" w:author="Janneth Estefania Hoyos Rea" w:date="2021-09-30T08:03:00Z">
              <w:rPr>
                <w:lang w:val="en-US"/>
              </w:rPr>
            </w:rPrChange>
          </w:rPr>
          <w:t xml:space="preserve">INSERT INTO </w:t>
        </w:r>
        <w:proofErr w:type="spellStart"/>
        <w:proofErr w:type="gramStart"/>
        <w:r w:rsidRPr="00EB5375">
          <w:rPr>
            <w:rPrChange w:id="2247" w:author="Janneth Estefania Hoyos Rea" w:date="2021-09-30T08:03:00Z">
              <w:rPr>
                <w:lang w:val="en-US"/>
              </w:rPr>
            </w:rPrChange>
          </w:rPr>
          <w:t>effettoavverso</w:t>
        </w:r>
        <w:proofErr w:type="spellEnd"/>
        <w:r w:rsidRPr="00EB5375">
          <w:rPr>
            <w:rPrChange w:id="2248" w:author="Janneth Estefania Hoyos Rea" w:date="2021-09-30T08:03:00Z">
              <w:rPr>
                <w:lang w:val="en-US"/>
              </w:rPr>
            </w:rPrChange>
          </w:rPr>
          <w:t>(</w:t>
        </w:r>
        <w:proofErr w:type="gramEnd"/>
      </w:ins>
    </w:p>
    <w:p w14:paraId="100614BB" w14:textId="77777777" w:rsidR="00EB5375" w:rsidRPr="00EB5375" w:rsidRDefault="00EB5375" w:rsidP="00EB5375">
      <w:pPr>
        <w:rPr>
          <w:ins w:id="2249" w:author="Janneth Estefania Hoyos Rea" w:date="2021-09-30T08:03:00Z"/>
          <w:rPrChange w:id="2250" w:author="Janneth Estefania Hoyos Rea" w:date="2021-09-30T08:03:00Z">
            <w:rPr>
              <w:ins w:id="2251" w:author="Janneth Estefania Hoyos Rea" w:date="2021-09-30T08:03:00Z"/>
              <w:lang w:val="en-US"/>
            </w:rPr>
          </w:rPrChange>
        </w:rPr>
      </w:pPr>
      <w:ins w:id="2252" w:author="Janneth Estefania Hoyos Rea" w:date="2021-09-30T08:03:00Z">
        <w:r w:rsidRPr="00EB5375">
          <w:rPr>
            <w:rPrChange w:id="2253" w:author="Janneth Estefania Hoyos Rea" w:date="2021-09-30T08:03:00Z">
              <w:rPr>
                <w:lang w:val="en-US"/>
              </w:rPr>
            </w:rPrChange>
          </w:rPr>
          <w:tab/>
          <w:t>cittadino, lotto)</w:t>
        </w:r>
      </w:ins>
    </w:p>
    <w:p w14:paraId="1FA8C547" w14:textId="545610D1" w:rsidR="00EB5375" w:rsidRPr="00F24B85" w:rsidRDefault="00EB5375" w:rsidP="00EB5375">
      <w:pPr>
        <w:rPr>
          <w:ins w:id="2254" w:author="Janneth Estefania Hoyos Rea" w:date="2021-09-30T07:54:00Z"/>
          <w:rPrChange w:id="2255" w:author="Janneth Estefania Hoyos Rea" w:date="2021-09-30T08:09:00Z">
            <w:rPr>
              <w:ins w:id="2256" w:author="Janneth Estefania Hoyos Rea" w:date="2021-09-30T07:54:00Z"/>
              <w:lang w:val="en-US"/>
            </w:rPr>
          </w:rPrChange>
        </w:rPr>
      </w:pPr>
      <w:ins w:id="2257" w:author="Janneth Estefania Hoyos Rea" w:date="2021-09-30T08:03:00Z">
        <w:r w:rsidRPr="00EB5375">
          <w:rPr>
            <w:rPrChange w:id="2258" w:author="Janneth Estefania Hoyos Rea" w:date="2021-09-30T08:03:00Z">
              <w:rPr>
                <w:lang w:val="en-US"/>
              </w:rPr>
            </w:rPrChange>
          </w:rPr>
          <w:tab/>
        </w:r>
        <w:r w:rsidRPr="00F24B85">
          <w:rPr>
            <w:rPrChange w:id="2259" w:author="Janneth Estefania Hoyos Rea" w:date="2021-09-30T08:09:00Z">
              <w:rPr>
                <w:lang w:val="en-US"/>
              </w:rPr>
            </w:rPrChange>
          </w:rPr>
          <w:t>VALUES ('RSSMRA80H08F205G', 'L180');</w:t>
        </w:r>
      </w:ins>
    </w:p>
    <w:p w14:paraId="048C6D2D" w14:textId="77777777" w:rsidR="00A944FA" w:rsidRPr="00F24B85" w:rsidRDefault="00A944FA" w:rsidP="00A944FA"/>
    <w:p w14:paraId="2C8284B0" w14:textId="4388A0E1" w:rsidR="00744EFB" w:rsidRDefault="00FF41A2">
      <w:pPr>
        <w:pStyle w:val="Titolo2"/>
        <w:rPr>
          <w:ins w:id="2260" w:author="Janneth Estefania Hoyos Rea" w:date="2021-09-30T08:17:00Z"/>
        </w:rPr>
      </w:pPr>
      <w:bookmarkStart w:id="2261" w:name="_Toc83567068"/>
      <w:r>
        <w:t>3.3 Operazioni di cancellazione e modifica</w:t>
      </w:r>
      <w:bookmarkEnd w:id="2261"/>
    </w:p>
    <w:p w14:paraId="6B90A031" w14:textId="424B09A5" w:rsidR="00F24B85" w:rsidRPr="000C0F7E" w:rsidDel="007D4C66" w:rsidRDefault="00F24B85">
      <w:pPr>
        <w:jc w:val="both"/>
        <w:rPr>
          <w:del w:id="2262" w:author="Janneth Estefania Hoyos Rea" w:date="2021-09-30T08:42:00Z"/>
        </w:rPr>
        <w:pPrChange w:id="2263" w:author="Janneth Estefania Hoyos Rea" w:date="2021-09-30T08:19:00Z">
          <w:pPr>
            <w:pStyle w:val="Titolo2"/>
          </w:pPr>
        </w:pPrChange>
      </w:pPr>
    </w:p>
    <w:p w14:paraId="17574987" w14:textId="77777777" w:rsidR="00F24B85" w:rsidRPr="00EA0443" w:rsidRDefault="00F24B85" w:rsidP="00F24B85">
      <w:pPr>
        <w:pStyle w:val="Titolo2"/>
        <w:rPr>
          <w:ins w:id="2264" w:author="Janneth Estefania Hoyos Rea" w:date="2021-09-30T08:14:00Z"/>
          <w:color w:val="auto"/>
          <w:sz w:val="20"/>
          <w:szCs w:val="20"/>
          <w:lang w:val="en-US"/>
        </w:rPr>
      </w:pPr>
      <w:ins w:id="2265" w:author="Janneth Estefania Hoyos Rea" w:date="2021-09-30T08:14:00Z">
        <w:r w:rsidRPr="00EA0443">
          <w:rPr>
            <w:color w:val="auto"/>
            <w:sz w:val="20"/>
            <w:szCs w:val="20"/>
            <w:lang w:val="en-US"/>
          </w:rPr>
          <w:t>DELETE FROM lotto</w:t>
        </w:r>
      </w:ins>
    </w:p>
    <w:p w14:paraId="3B836000" w14:textId="46E8A030" w:rsidR="00C6135D" w:rsidRPr="00EA0443" w:rsidRDefault="00F24B85" w:rsidP="00F24B85">
      <w:pPr>
        <w:rPr>
          <w:ins w:id="2266" w:author="Janneth Estefania Hoyos Rea" w:date="2021-09-30T08:41:00Z"/>
          <w:lang w:val="en-US"/>
        </w:rPr>
      </w:pPr>
      <w:ins w:id="2267" w:author="Janneth Estefania Hoyos Rea" w:date="2021-09-30T08:14:00Z">
        <w:r w:rsidRPr="00EA0443">
          <w:rPr>
            <w:lang w:val="en-US"/>
          </w:rPr>
          <w:tab/>
          <w:t xml:space="preserve">WHERE </w:t>
        </w:r>
        <w:proofErr w:type="spellStart"/>
        <w:r w:rsidRPr="00EA0443">
          <w:rPr>
            <w:lang w:val="en-US"/>
          </w:rPr>
          <w:t>NumeroLotto</w:t>
        </w:r>
        <w:proofErr w:type="spellEnd"/>
        <w:r w:rsidRPr="00EA0443">
          <w:rPr>
            <w:lang w:val="en-US"/>
          </w:rPr>
          <w:t xml:space="preserve"> = 'L180';</w:t>
        </w:r>
        <w:r w:rsidRPr="00EA0443" w:rsidDel="004604F1">
          <w:rPr>
            <w:lang w:val="en-US"/>
          </w:rPr>
          <w:t xml:space="preserve"> </w:t>
        </w:r>
      </w:ins>
      <w:del w:id="2268" w:author="Janneth Estefania Hoyos Rea" w:date="2021-09-29T19:53:00Z">
        <w:r w:rsidR="00560716" w:rsidRPr="00EA0443" w:rsidDel="004604F1">
          <w:rPr>
            <w:lang w:val="en-US"/>
          </w:rPr>
          <w:delText>Qualche operazion</w:delText>
        </w:r>
      </w:del>
      <w:del w:id="2269" w:author="Janneth Estefania Hoyos Rea" w:date="2021-09-29T19:47:00Z">
        <w:r w:rsidR="00560716" w:rsidRPr="00EA0443" w:rsidDel="004604F1">
          <w:rPr>
            <w:lang w:val="en-US"/>
          </w:rPr>
          <w:delText xml:space="preserve">i </w:delText>
        </w:r>
      </w:del>
      <w:del w:id="2270" w:author="Janneth Estefania Hoyos Rea" w:date="2021-09-29T19:53:00Z">
        <w:r w:rsidR="00560716" w:rsidRPr="00EA0443" w:rsidDel="004604F1">
          <w:rPr>
            <w:lang w:val="en-US"/>
          </w:rPr>
          <w:delText>di update e delete</w:delText>
        </w:r>
      </w:del>
    </w:p>
    <w:p w14:paraId="65562475" w14:textId="0316095C" w:rsidR="007D4C66" w:rsidRPr="00EA0443" w:rsidRDefault="007D4C66" w:rsidP="00F24B85">
      <w:pPr>
        <w:rPr>
          <w:ins w:id="2271" w:author="Janneth Estefania Hoyos Rea" w:date="2021-09-30T08:41:00Z"/>
          <w:lang w:val="en-US"/>
        </w:rPr>
      </w:pPr>
      <w:ins w:id="2272" w:author="Janneth Estefania Hoyos Rea" w:date="2021-09-30T08:41:00Z">
        <w:r w:rsidRPr="00EA0443">
          <w:rPr>
            <w:lang w:val="en-US"/>
          </w:rPr>
          <w:t xml:space="preserve">Output: </w:t>
        </w:r>
      </w:ins>
    </w:p>
    <w:p w14:paraId="7F71CF75" w14:textId="0BF8723F" w:rsidR="007D4C66" w:rsidRDefault="007D4C66">
      <w:pPr>
        <w:jc w:val="center"/>
        <w:rPr>
          <w:ins w:id="2273" w:author="Janneth Estefania Hoyos Rea" w:date="2021-09-30T08:37:00Z"/>
        </w:rPr>
        <w:pPrChange w:id="2274" w:author="Janneth Estefania Hoyos Rea" w:date="2021-09-30T08:41:00Z">
          <w:pPr/>
        </w:pPrChange>
      </w:pPr>
      <w:ins w:id="2275" w:author="Janneth Estefania Hoyos Rea" w:date="2021-09-30T08:41:00Z">
        <w:r>
          <w:rPr>
            <w:rFonts w:ascii="Source Code Pro" w:hAnsi="Source Code Pro"/>
            <w:color w:val="222222"/>
            <w:sz w:val="19"/>
            <w:szCs w:val="19"/>
            <w:shd w:val="clear" w:color="auto" w:fill="FFFFFF"/>
          </w:rPr>
          <w:t>ERRORE: l'istruzione UPDATE o DELETE sulla tabella "lotto" viola il vincolo di chiave esterna "</w:t>
        </w:r>
        <w:proofErr w:type="spellStart"/>
        <w:r>
          <w:rPr>
            <w:rFonts w:ascii="Source Code Pro" w:hAnsi="Source Code Pro"/>
            <w:color w:val="222222"/>
            <w:sz w:val="19"/>
            <w:szCs w:val="19"/>
            <w:shd w:val="clear" w:color="auto" w:fill="FFFFFF"/>
          </w:rPr>
          <w:t>somministrazione_lotto_fkey</w:t>
        </w:r>
        <w:proofErr w:type="spellEnd"/>
        <w:r>
          <w:rPr>
            <w:rFonts w:ascii="Source Code Pro" w:hAnsi="Source Code Pro"/>
            <w:color w:val="222222"/>
            <w:sz w:val="19"/>
            <w:szCs w:val="19"/>
            <w:shd w:val="clear" w:color="auto" w:fill="FFFFFF"/>
          </w:rPr>
          <w:t xml:space="preserve">" sulla tabella "somministrazione" </w:t>
        </w:r>
        <w:r>
          <w:rPr>
            <w:rFonts w:ascii="Source Code Pro" w:hAnsi="Source Code Pro"/>
            <w:color w:val="222222"/>
            <w:sz w:val="19"/>
            <w:szCs w:val="19"/>
            <w:shd w:val="clear" w:color="auto" w:fill="FFFFFF"/>
          </w:rPr>
          <w:lastRenderedPageBreak/>
          <w:t>DETAIL: La chiave (</w:t>
        </w:r>
        <w:proofErr w:type="spellStart"/>
        <w:r>
          <w:rPr>
            <w:rFonts w:ascii="Source Code Pro" w:hAnsi="Source Code Pro"/>
            <w:color w:val="222222"/>
            <w:sz w:val="19"/>
            <w:szCs w:val="19"/>
            <w:shd w:val="clear" w:color="auto" w:fill="FFFFFF"/>
          </w:rPr>
          <w:t>numerolotto</w:t>
        </w:r>
        <w:proofErr w:type="spellEnd"/>
        <w:r>
          <w:rPr>
            <w:rFonts w:ascii="Source Code Pro" w:hAnsi="Source Code Pro"/>
            <w:color w:val="222222"/>
            <w:sz w:val="19"/>
            <w:szCs w:val="19"/>
            <w:shd w:val="clear" w:color="auto" w:fill="FFFFFF"/>
          </w:rPr>
          <w:t>)=(L180) è ancora referenziata dalla tabella "somministrazione".</w:t>
        </w:r>
      </w:ins>
    </w:p>
    <w:p w14:paraId="136C6BDC" w14:textId="77777777" w:rsidR="00C35860" w:rsidRDefault="00C35860" w:rsidP="00F24B85">
      <w:pPr>
        <w:rPr>
          <w:ins w:id="2276" w:author="Janneth Estefania Hoyos Rea" w:date="2021-09-30T08:23:00Z"/>
        </w:rPr>
      </w:pPr>
    </w:p>
    <w:p w14:paraId="7DB08D6C" w14:textId="52930D30" w:rsidR="00C6135D" w:rsidRPr="00A31F41" w:rsidRDefault="00C6135D" w:rsidP="00C6135D">
      <w:pPr>
        <w:rPr>
          <w:ins w:id="2277" w:author="Janneth Estefania Hoyos Rea" w:date="2021-09-30T08:23:00Z"/>
          <w:lang w:val="en-US"/>
        </w:rPr>
      </w:pPr>
      <w:ins w:id="2278" w:author="Janneth Estefania Hoyos Rea" w:date="2021-09-30T08:23:00Z">
        <w:r w:rsidRPr="00A31F41">
          <w:rPr>
            <w:lang w:val="en-US"/>
          </w:rPr>
          <w:t xml:space="preserve">UPDATE </w:t>
        </w:r>
        <w:proofErr w:type="spellStart"/>
        <w:r w:rsidRPr="00A31F41">
          <w:rPr>
            <w:lang w:val="en-US"/>
          </w:rPr>
          <w:t>tipovaccino</w:t>
        </w:r>
        <w:proofErr w:type="spellEnd"/>
      </w:ins>
    </w:p>
    <w:p w14:paraId="792E71F3" w14:textId="77777777" w:rsidR="00C6135D" w:rsidRPr="00A31F41" w:rsidRDefault="00C6135D" w:rsidP="00C6135D">
      <w:pPr>
        <w:rPr>
          <w:ins w:id="2279" w:author="Janneth Estefania Hoyos Rea" w:date="2021-09-30T08:23:00Z"/>
          <w:lang w:val="en-US"/>
        </w:rPr>
      </w:pPr>
      <w:ins w:id="2280" w:author="Janneth Estefania Hoyos Rea" w:date="2021-09-30T08:23:00Z">
        <w:r w:rsidRPr="00A31F41">
          <w:rPr>
            <w:lang w:val="en-US"/>
          </w:rPr>
          <w:tab/>
          <w:t xml:space="preserve">SET etamin=interval '10 years', </w:t>
        </w:r>
        <w:proofErr w:type="spellStart"/>
        <w:r w:rsidRPr="00A31F41">
          <w:rPr>
            <w:lang w:val="en-US"/>
          </w:rPr>
          <w:t>monodose</w:t>
        </w:r>
        <w:proofErr w:type="spellEnd"/>
        <w:r w:rsidRPr="00A31F41">
          <w:rPr>
            <w:lang w:val="en-US"/>
          </w:rPr>
          <w:t xml:space="preserve">='true', </w:t>
        </w:r>
        <w:proofErr w:type="spellStart"/>
        <w:r w:rsidRPr="00A31F41">
          <w:rPr>
            <w:lang w:val="en-US"/>
          </w:rPr>
          <w:t>doppiadose</w:t>
        </w:r>
        <w:proofErr w:type="spellEnd"/>
        <w:r w:rsidRPr="00A31F41">
          <w:rPr>
            <w:lang w:val="en-US"/>
          </w:rPr>
          <w:t>='false'</w:t>
        </w:r>
      </w:ins>
    </w:p>
    <w:p w14:paraId="37639FCE" w14:textId="53BDDEEC" w:rsidR="00F24B85" w:rsidRPr="00A31F41" w:rsidRDefault="00C6135D" w:rsidP="00C6135D">
      <w:pPr>
        <w:rPr>
          <w:ins w:id="2281" w:author="Janneth Estefania Hoyos Rea" w:date="2021-09-30T08:42:00Z"/>
          <w:lang w:val="en-US"/>
        </w:rPr>
      </w:pPr>
      <w:ins w:id="2282" w:author="Janneth Estefania Hoyos Rea" w:date="2021-09-30T08:23:00Z">
        <w:r w:rsidRPr="00A31F41">
          <w:rPr>
            <w:lang w:val="en-US"/>
          </w:rPr>
          <w:tab/>
          <w:t xml:space="preserve">WHERE </w:t>
        </w:r>
        <w:proofErr w:type="spellStart"/>
        <w:r w:rsidRPr="00A31F41">
          <w:rPr>
            <w:lang w:val="en-US"/>
          </w:rPr>
          <w:t>nome</w:t>
        </w:r>
        <w:proofErr w:type="spellEnd"/>
        <w:r w:rsidRPr="00A31F41">
          <w:rPr>
            <w:lang w:val="en-US"/>
          </w:rPr>
          <w:t xml:space="preserve"> = 'FLUSTOP</w:t>
        </w:r>
        <w:proofErr w:type="gramStart"/>
        <w:r w:rsidRPr="00A31F41">
          <w:rPr>
            <w:lang w:val="en-US"/>
          </w:rPr>
          <w:t>';</w:t>
        </w:r>
      </w:ins>
      <w:proofErr w:type="gramEnd"/>
    </w:p>
    <w:p w14:paraId="361DF7B9" w14:textId="59F536E1" w:rsidR="007D4C66" w:rsidRPr="00A31F41" w:rsidRDefault="007D4C66" w:rsidP="00C6135D">
      <w:pPr>
        <w:rPr>
          <w:ins w:id="2283" w:author="Janneth Estefania Hoyos Rea" w:date="2021-09-30T08:42:00Z"/>
          <w:lang w:val="en-US"/>
        </w:rPr>
      </w:pPr>
      <w:ins w:id="2284" w:author="Janneth Estefania Hoyos Rea" w:date="2021-09-30T08:42:00Z">
        <w:r w:rsidRPr="00A31F41">
          <w:rPr>
            <w:lang w:val="en-US"/>
          </w:rPr>
          <w:t xml:space="preserve">Output: </w:t>
        </w:r>
      </w:ins>
    </w:p>
    <w:p w14:paraId="2F472F6E" w14:textId="24CBA9AB" w:rsidR="007D4C66" w:rsidRPr="00A31F41" w:rsidRDefault="007D4C66">
      <w:pPr>
        <w:jc w:val="center"/>
        <w:rPr>
          <w:ins w:id="2285" w:author="Janneth Estefania Hoyos Rea" w:date="2021-09-30T08:29:00Z"/>
          <w:lang w:val="en-US"/>
        </w:rPr>
        <w:pPrChange w:id="2286" w:author="Janneth Estefania Hoyos Rea" w:date="2021-09-30T08:42:00Z">
          <w:pPr/>
        </w:pPrChange>
      </w:pPr>
      <w:ins w:id="2287" w:author="Janneth Estefania Hoyos Rea" w:date="2021-09-30T08:42:00Z">
        <w:r w:rsidRPr="00A31F41">
          <w:rPr>
            <w:rFonts w:ascii="Source Code Pro" w:hAnsi="Source Code Pro"/>
            <w:color w:val="222222"/>
            <w:sz w:val="19"/>
            <w:szCs w:val="19"/>
            <w:shd w:val="clear" w:color="auto" w:fill="FFFFFF"/>
            <w:lang w:val="en-US"/>
          </w:rPr>
          <w:t>Query returned successfully</w:t>
        </w:r>
      </w:ins>
    </w:p>
    <w:p w14:paraId="197BA7B2" w14:textId="77777777" w:rsidR="00C6135D" w:rsidRPr="00A31F41" w:rsidRDefault="00C6135D" w:rsidP="00C6135D">
      <w:pPr>
        <w:rPr>
          <w:ins w:id="2288" w:author="Janneth Estefania Hoyos Rea" w:date="2021-09-30T08:25:00Z"/>
          <w:lang w:val="en-US"/>
        </w:rPr>
      </w:pPr>
    </w:p>
    <w:p w14:paraId="7A8A29E2" w14:textId="3AB80191" w:rsidR="00C6135D" w:rsidRPr="00C6135D" w:rsidRDefault="00C6135D" w:rsidP="00C6135D">
      <w:pPr>
        <w:rPr>
          <w:ins w:id="2289" w:author="Janneth Estefania Hoyos Rea" w:date="2021-09-30T08:25:00Z"/>
        </w:rPr>
      </w:pPr>
      <w:ins w:id="2290" w:author="Janneth Estefania Hoyos Rea" w:date="2021-09-30T08:25:00Z">
        <w:r>
          <w:t xml:space="preserve">--La cancellazione della convocazione di un cittadino </w:t>
        </w:r>
      </w:ins>
      <w:ins w:id="2291" w:author="Janneth Estefania Hoyos Rea" w:date="2021-09-30T08:37:00Z">
        <w:r w:rsidR="00C35860">
          <w:t xml:space="preserve">a cui è già stata fatta una somministrazione, </w:t>
        </w:r>
      </w:ins>
      <w:ins w:id="2292" w:author="Janneth Estefania Hoyos Rea" w:date="2021-09-30T08:29:00Z">
        <w:r>
          <w:t xml:space="preserve">non è permessa in quanto Somministrazione </w:t>
        </w:r>
      </w:ins>
      <w:ins w:id="2293" w:author="Janneth Estefania Hoyos Rea" w:date="2021-09-30T08:35:00Z">
        <w:r w:rsidR="00C35860">
          <w:t>violerebbe il v</w:t>
        </w:r>
      </w:ins>
      <w:ins w:id="2294" w:author="Janneth Estefania Hoyos Rea" w:date="2021-09-30T08:36:00Z">
        <w:r w:rsidR="00C35860">
          <w:t>incolo di</w:t>
        </w:r>
      </w:ins>
      <w:ins w:id="2295" w:author="Janneth Estefania Hoyos Rea" w:date="2021-09-30T08:29:00Z">
        <w:r>
          <w:t xml:space="preserve"> chiave esterna.</w:t>
        </w:r>
      </w:ins>
    </w:p>
    <w:p w14:paraId="28633A7C" w14:textId="77777777" w:rsidR="00C6135D" w:rsidRDefault="00C6135D" w:rsidP="00C6135D">
      <w:pPr>
        <w:rPr>
          <w:ins w:id="2296" w:author="Janneth Estefania Hoyos Rea" w:date="2021-09-30T08:25:00Z"/>
        </w:rPr>
      </w:pPr>
      <w:ins w:id="2297" w:author="Janneth Estefania Hoyos Rea" w:date="2021-09-30T08:25:00Z">
        <w:r>
          <w:t>DELETE FROM convocazione</w:t>
        </w:r>
      </w:ins>
    </w:p>
    <w:p w14:paraId="6F569A12" w14:textId="3A3CF796" w:rsidR="00C6135D" w:rsidRDefault="00C6135D" w:rsidP="00C6135D">
      <w:pPr>
        <w:rPr>
          <w:ins w:id="2298" w:author="Janneth Estefania Hoyos Rea" w:date="2021-09-30T08:36:00Z"/>
        </w:rPr>
      </w:pPr>
      <w:ins w:id="2299" w:author="Janneth Estefania Hoyos Rea" w:date="2021-09-30T08:25:00Z">
        <w:r>
          <w:tab/>
          <w:t>WHERE cittadino = 'RSSMRA80H08F205G';</w:t>
        </w:r>
      </w:ins>
    </w:p>
    <w:p w14:paraId="471FE7FD" w14:textId="77777777" w:rsidR="00C35860" w:rsidRDefault="00C35860" w:rsidP="00C6135D">
      <w:pPr>
        <w:rPr>
          <w:ins w:id="2300" w:author="Janneth Estefania Hoyos Rea" w:date="2021-09-30T08:36:00Z"/>
        </w:rPr>
      </w:pPr>
      <w:ins w:id="2301" w:author="Janneth Estefania Hoyos Rea" w:date="2021-09-30T08:36:00Z">
        <w:r>
          <w:t>Output:</w:t>
        </w:r>
      </w:ins>
    </w:p>
    <w:p w14:paraId="4FF2FFE5" w14:textId="2E13B711" w:rsidR="00C35860" w:rsidRPr="00560716" w:rsidRDefault="00C35860" w:rsidP="00C6135D">
      <w:ins w:id="2302" w:author="Janneth Estefania Hoyos Rea" w:date="2021-09-30T08:36:00Z">
        <w:r>
          <w:rPr>
            <w:rFonts w:ascii="Source Code Pro" w:hAnsi="Source Code Pro"/>
            <w:color w:val="222222"/>
            <w:sz w:val="19"/>
            <w:szCs w:val="19"/>
            <w:shd w:val="clear" w:color="auto" w:fill="FFFFFF"/>
          </w:rPr>
          <w:t>ERRORE: l'istruzione UPDATE o DELETE sulla tabella "convocazione" viola il vincolo di chiave esterna "</w:t>
        </w:r>
        <w:proofErr w:type="spellStart"/>
        <w:r>
          <w:rPr>
            <w:rFonts w:ascii="Source Code Pro" w:hAnsi="Source Code Pro"/>
            <w:color w:val="222222"/>
            <w:sz w:val="19"/>
            <w:szCs w:val="19"/>
            <w:shd w:val="clear" w:color="auto" w:fill="FFFFFF"/>
          </w:rPr>
          <w:t>somministrazione_vaccinando_fkey</w:t>
        </w:r>
        <w:proofErr w:type="spellEnd"/>
        <w:r>
          <w:rPr>
            <w:rFonts w:ascii="Source Code Pro" w:hAnsi="Source Code Pro"/>
            <w:color w:val="222222"/>
            <w:sz w:val="19"/>
            <w:szCs w:val="19"/>
            <w:shd w:val="clear" w:color="auto" w:fill="FFFFFF"/>
          </w:rPr>
          <w:t>" sulla tabella "somministrazione" DETAIL: La chiave (cittadino)=(RSSMRA80H08F205G) è ancora referenziata dalla tabella "somministrazione".</w:t>
        </w:r>
      </w:ins>
    </w:p>
    <w:sectPr w:rsidR="00C35860" w:rsidRPr="00560716">
      <w:footerReference w:type="default" r:id="rId13"/>
      <w:pgSz w:w="11906" w:h="16838"/>
      <w:pgMar w:top="1417" w:right="1134"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42DFF" w14:textId="77777777" w:rsidR="00F4072D" w:rsidRDefault="00F4072D">
      <w:pPr>
        <w:spacing w:after="0" w:line="240" w:lineRule="auto"/>
      </w:pPr>
      <w:r>
        <w:separator/>
      </w:r>
    </w:p>
  </w:endnote>
  <w:endnote w:type="continuationSeparator" w:id="0">
    <w:p w14:paraId="723577D7" w14:textId="77777777" w:rsidR="00F4072D" w:rsidRDefault="00F40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Code Pro">
    <w:panose1 w:val="020B05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D2F25" w14:textId="77777777" w:rsidR="00413A4F" w:rsidRDefault="00413A4F">
    <w:pPr>
      <w:jc w:val="right"/>
    </w:pPr>
    <w:r>
      <w:fldChar w:fldCharType="begin"/>
    </w:r>
    <w:r>
      <w:instrText>PAGE</w:instrText>
    </w:r>
    <w:r>
      <w:fldChar w:fldCharType="separate"/>
    </w:r>
    <w:r w:rsidR="0034553E">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688F0" w14:textId="77777777" w:rsidR="00F4072D" w:rsidRDefault="00F4072D">
      <w:pPr>
        <w:spacing w:after="0" w:line="240" w:lineRule="auto"/>
      </w:pPr>
      <w:r>
        <w:separator/>
      </w:r>
    </w:p>
  </w:footnote>
  <w:footnote w:type="continuationSeparator" w:id="0">
    <w:p w14:paraId="3FAFC1F1" w14:textId="77777777" w:rsidR="00F4072D" w:rsidRDefault="00F407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DC8"/>
    <w:multiLevelType w:val="multilevel"/>
    <w:tmpl w:val="E0D4C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3967D1"/>
    <w:multiLevelType w:val="hybridMultilevel"/>
    <w:tmpl w:val="F698DC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C437E8"/>
    <w:multiLevelType w:val="hybridMultilevel"/>
    <w:tmpl w:val="D70A206E"/>
    <w:lvl w:ilvl="0" w:tplc="47E2086E">
      <w:start w:val="3"/>
      <w:numFmt w:val="bullet"/>
      <w:lvlText w:val=""/>
      <w:lvlJc w:val="left"/>
      <w:pPr>
        <w:ind w:left="720" w:hanging="360"/>
      </w:pPr>
      <w:rPr>
        <w:rFonts w:ascii="Wingdings" w:eastAsia="Century Gothic" w:hAnsi="Wingdings" w:cs="Century Gothic"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2B6748"/>
    <w:multiLevelType w:val="hybridMultilevel"/>
    <w:tmpl w:val="07300DD4"/>
    <w:lvl w:ilvl="0" w:tplc="F866F6FE">
      <w:start w:val="2"/>
      <w:numFmt w:val="bullet"/>
      <w:lvlText w:val="-"/>
      <w:lvlJc w:val="left"/>
      <w:pPr>
        <w:ind w:left="1080" w:hanging="360"/>
      </w:pPr>
      <w:rPr>
        <w:rFonts w:ascii="Century Gothic" w:eastAsia="Century Gothic" w:hAnsi="Century Gothic" w:cs="Century Gothic"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1DD65919"/>
    <w:multiLevelType w:val="hybridMultilevel"/>
    <w:tmpl w:val="D2D60066"/>
    <w:lvl w:ilvl="0" w:tplc="84784FFC">
      <w:start w:val="3"/>
      <w:numFmt w:val="bullet"/>
      <w:lvlText w:val=""/>
      <w:lvlJc w:val="left"/>
      <w:pPr>
        <w:ind w:left="720" w:hanging="360"/>
      </w:pPr>
      <w:rPr>
        <w:rFonts w:ascii="Wingdings" w:eastAsia="Century Gothic" w:hAnsi="Wingdings" w:cs="Century Gothic"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1F748E9"/>
    <w:multiLevelType w:val="multilevel"/>
    <w:tmpl w:val="C172C7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6C20E26"/>
    <w:multiLevelType w:val="hybridMultilevel"/>
    <w:tmpl w:val="AFEA324E"/>
    <w:lvl w:ilvl="0" w:tplc="D6ECC0D2">
      <w:start w:val="2"/>
      <w:numFmt w:val="bullet"/>
      <w:lvlText w:val="-"/>
      <w:lvlJc w:val="left"/>
      <w:pPr>
        <w:ind w:left="1080" w:hanging="360"/>
      </w:pPr>
      <w:rPr>
        <w:rFonts w:ascii="Century Gothic" w:eastAsia="Century Gothic" w:hAnsi="Century Gothic" w:cs="Century Gothic"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29AD7F18"/>
    <w:multiLevelType w:val="multilevel"/>
    <w:tmpl w:val="1EBA0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F150A7"/>
    <w:multiLevelType w:val="multilevel"/>
    <w:tmpl w:val="BEB836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3223BF8"/>
    <w:multiLevelType w:val="multilevel"/>
    <w:tmpl w:val="CA5E17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45A6801"/>
    <w:multiLevelType w:val="multilevel"/>
    <w:tmpl w:val="96862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B2172E"/>
    <w:multiLevelType w:val="multilevel"/>
    <w:tmpl w:val="F606D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643E01"/>
    <w:multiLevelType w:val="multilevel"/>
    <w:tmpl w:val="D1763A94"/>
    <w:lvl w:ilvl="0">
      <w:start w:val="1"/>
      <w:numFmt w:val="decimal"/>
      <w:lvlText w:val="%1"/>
      <w:lvlJc w:val="left"/>
      <w:pPr>
        <w:ind w:left="470" w:hanging="470"/>
      </w:pPr>
    </w:lvl>
    <w:lvl w:ilvl="1">
      <w:start w:val="1"/>
      <w:numFmt w:val="decimal"/>
      <w:lvlText w:val="%1.%2"/>
      <w:lvlJc w:val="left"/>
      <w:pPr>
        <w:ind w:left="470" w:hanging="47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50AA4349"/>
    <w:multiLevelType w:val="hybridMultilevel"/>
    <w:tmpl w:val="FE860270"/>
    <w:lvl w:ilvl="0" w:tplc="F866F6FE">
      <w:start w:val="2"/>
      <w:numFmt w:val="bullet"/>
      <w:lvlText w:val="-"/>
      <w:lvlJc w:val="left"/>
      <w:pPr>
        <w:ind w:left="1799" w:hanging="360"/>
      </w:pPr>
      <w:rPr>
        <w:rFonts w:ascii="Century Gothic" w:eastAsia="Century Gothic" w:hAnsi="Century Gothic" w:cs="Century Gothic" w:hint="default"/>
      </w:rPr>
    </w:lvl>
    <w:lvl w:ilvl="1" w:tplc="04100003" w:tentative="1">
      <w:start w:val="1"/>
      <w:numFmt w:val="bullet"/>
      <w:lvlText w:val="o"/>
      <w:lvlJc w:val="left"/>
      <w:pPr>
        <w:ind w:left="2159" w:hanging="360"/>
      </w:pPr>
      <w:rPr>
        <w:rFonts w:ascii="Courier New" w:hAnsi="Courier New" w:cs="Courier New" w:hint="default"/>
      </w:rPr>
    </w:lvl>
    <w:lvl w:ilvl="2" w:tplc="04100005" w:tentative="1">
      <w:start w:val="1"/>
      <w:numFmt w:val="bullet"/>
      <w:lvlText w:val=""/>
      <w:lvlJc w:val="left"/>
      <w:pPr>
        <w:ind w:left="2879" w:hanging="360"/>
      </w:pPr>
      <w:rPr>
        <w:rFonts w:ascii="Wingdings" w:hAnsi="Wingdings" w:hint="default"/>
      </w:rPr>
    </w:lvl>
    <w:lvl w:ilvl="3" w:tplc="04100001" w:tentative="1">
      <w:start w:val="1"/>
      <w:numFmt w:val="bullet"/>
      <w:lvlText w:val=""/>
      <w:lvlJc w:val="left"/>
      <w:pPr>
        <w:ind w:left="3599" w:hanging="360"/>
      </w:pPr>
      <w:rPr>
        <w:rFonts w:ascii="Symbol" w:hAnsi="Symbol" w:hint="default"/>
      </w:rPr>
    </w:lvl>
    <w:lvl w:ilvl="4" w:tplc="04100003" w:tentative="1">
      <w:start w:val="1"/>
      <w:numFmt w:val="bullet"/>
      <w:lvlText w:val="o"/>
      <w:lvlJc w:val="left"/>
      <w:pPr>
        <w:ind w:left="4319" w:hanging="360"/>
      </w:pPr>
      <w:rPr>
        <w:rFonts w:ascii="Courier New" w:hAnsi="Courier New" w:cs="Courier New" w:hint="default"/>
      </w:rPr>
    </w:lvl>
    <w:lvl w:ilvl="5" w:tplc="04100005" w:tentative="1">
      <w:start w:val="1"/>
      <w:numFmt w:val="bullet"/>
      <w:lvlText w:val=""/>
      <w:lvlJc w:val="left"/>
      <w:pPr>
        <w:ind w:left="5039" w:hanging="360"/>
      </w:pPr>
      <w:rPr>
        <w:rFonts w:ascii="Wingdings" w:hAnsi="Wingdings" w:hint="default"/>
      </w:rPr>
    </w:lvl>
    <w:lvl w:ilvl="6" w:tplc="04100001" w:tentative="1">
      <w:start w:val="1"/>
      <w:numFmt w:val="bullet"/>
      <w:lvlText w:val=""/>
      <w:lvlJc w:val="left"/>
      <w:pPr>
        <w:ind w:left="5759" w:hanging="360"/>
      </w:pPr>
      <w:rPr>
        <w:rFonts w:ascii="Symbol" w:hAnsi="Symbol" w:hint="default"/>
      </w:rPr>
    </w:lvl>
    <w:lvl w:ilvl="7" w:tplc="04100003" w:tentative="1">
      <w:start w:val="1"/>
      <w:numFmt w:val="bullet"/>
      <w:lvlText w:val="o"/>
      <w:lvlJc w:val="left"/>
      <w:pPr>
        <w:ind w:left="6479" w:hanging="360"/>
      </w:pPr>
      <w:rPr>
        <w:rFonts w:ascii="Courier New" w:hAnsi="Courier New" w:cs="Courier New" w:hint="default"/>
      </w:rPr>
    </w:lvl>
    <w:lvl w:ilvl="8" w:tplc="04100005" w:tentative="1">
      <w:start w:val="1"/>
      <w:numFmt w:val="bullet"/>
      <w:lvlText w:val=""/>
      <w:lvlJc w:val="left"/>
      <w:pPr>
        <w:ind w:left="7199" w:hanging="360"/>
      </w:pPr>
      <w:rPr>
        <w:rFonts w:ascii="Wingdings" w:hAnsi="Wingdings" w:hint="default"/>
      </w:rPr>
    </w:lvl>
  </w:abstractNum>
  <w:abstractNum w:abstractNumId="14" w15:restartNumberingAfterBreak="0">
    <w:nsid w:val="53C73F55"/>
    <w:multiLevelType w:val="hybridMultilevel"/>
    <w:tmpl w:val="AC885AD0"/>
    <w:lvl w:ilvl="0" w:tplc="F866F6FE">
      <w:start w:val="2"/>
      <w:numFmt w:val="bullet"/>
      <w:lvlText w:val="-"/>
      <w:lvlJc w:val="left"/>
      <w:pPr>
        <w:ind w:left="1080" w:hanging="360"/>
      </w:pPr>
      <w:rPr>
        <w:rFonts w:ascii="Century Gothic" w:eastAsia="Century Gothic" w:hAnsi="Century Gothic" w:cs="Century Gothic"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7603E0A"/>
    <w:multiLevelType w:val="multilevel"/>
    <w:tmpl w:val="AB2C3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5E245F"/>
    <w:multiLevelType w:val="hybridMultilevel"/>
    <w:tmpl w:val="187CA4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D223EA0"/>
    <w:multiLevelType w:val="multilevel"/>
    <w:tmpl w:val="8780D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3B90916"/>
    <w:multiLevelType w:val="hybridMultilevel"/>
    <w:tmpl w:val="8FC85F98"/>
    <w:lvl w:ilvl="0" w:tplc="F866F6FE">
      <w:start w:val="2"/>
      <w:numFmt w:val="bullet"/>
      <w:lvlText w:val="-"/>
      <w:lvlJc w:val="left"/>
      <w:pPr>
        <w:ind w:left="1080" w:hanging="360"/>
      </w:pPr>
      <w:rPr>
        <w:rFonts w:ascii="Century Gothic" w:eastAsia="Century Gothic" w:hAnsi="Century Gothic" w:cs="Century Gothic"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3D50D43"/>
    <w:multiLevelType w:val="hybridMultilevel"/>
    <w:tmpl w:val="08D07F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A097512"/>
    <w:multiLevelType w:val="hybridMultilevel"/>
    <w:tmpl w:val="A790CAC4"/>
    <w:lvl w:ilvl="0" w:tplc="A2B8FD64">
      <w:start w:val="2"/>
      <w:numFmt w:val="bullet"/>
      <w:lvlText w:val="-"/>
      <w:lvlJc w:val="left"/>
      <w:pPr>
        <w:ind w:left="1080" w:hanging="360"/>
      </w:pPr>
      <w:rPr>
        <w:rFonts w:ascii="Century Gothic" w:eastAsia="Century Gothic" w:hAnsi="Century Gothic" w:cs="Century Gothic"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9"/>
  </w:num>
  <w:num w:numId="2">
    <w:abstractNumId w:val="11"/>
  </w:num>
  <w:num w:numId="3">
    <w:abstractNumId w:val="0"/>
  </w:num>
  <w:num w:numId="4">
    <w:abstractNumId w:val="15"/>
  </w:num>
  <w:num w:numId="5">
    <w:abstractNumId w:val="12"/>
  </w:num>
  <w:num w:numId="6">
    <w:abstractNumId w:val="10"/>
  </w:num>
  <w:num w:numId="7">
    <w:abstractNumId w:val="8"/>
  </w:num>
  <w:num w:numId="8">
    <w:abstractNumId w:val="17"/>
  </w:num>
  <w:num w:numId="9">
    <w:abstractNumId w:val="7"/>
  </w:num>
  <w:num w:numId="10">
    <w:abstractNumId w:val="5"/>
  </w:num>
  <w:num w:numId="11">
    <w:abstractNumId w:val="2"/>
  </w:num>
  <w:num w:numId="12">
    <w:abstractNumId w:val="4"/>
  </w:num>
  <w:num w:numId="13">
    <w:abstractNumId w:val="16"/>
  </w:num>
  <w:num w:numId="14">
    <w:abstractNumId w:val="1"/>
  </w:num>
  <w:num w:numId="15">
    <w:abstractNumId w:val="19"/>
  </w:num>
  <w:num w:numId="16">
    <w:abstractNumId w:val="20"/>
  </w:num>
  <w:num w:numId="17">
    <w:abstractNumId w:val="6"/>
  </w:num>
  <w:num w:numId="18">
    <w:abstractNumId w:val="3"/>
  </w:num>
  <w:num w:numId="19">
    <w:abstractNumId w:val="18"/>
  </w:num>
  <w:num w:numId="20">
    <w:abstractNumId w:val="14"/>
  </w:num>
  <w:num w:numId="2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neth Estefania Hoyos Rea">
    <w15:presenceInfo w15:providerId="None" w15:userId="Janneth Estefania Hoyos R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4EFB"/>
    <w:rsid w:val="00027A94"/>
    <w:rsid w:val="00046189"/>
    <w:rsid w:val="000C0F7E"/>
    <w:rsid w:val="000E74ED"/>
    <w:rsid w:val="00113637"/>
    <w:rsid w:val="00126034"/>
    <w:rsid w:val="00180577"/>
    <w:rsid w:val="001B313D"/>
    <w:rsid w:val="00222FED"/>
    <w:rsid w:val="002256DF"/>
    <w:rsid w:val="0024271F"/>
    <w:rsid w:val="00247F7E"/>
    <w:rsid w:val="002C6F1F"/>
    <w:rsid w:val="002F6EE5"/>
    <w:rsid w:val="00302C56"/>
    <w:rsid w:val="0033067F"/>
    <w:rsid w:val="0034553E"/>
    <w:rsid w:val="003533EF"/>
    <w:rsid w:val="00365797"/>
    <w:rsid w:val="00380BDD"/>
    <w:rsid w:val="0039066D"/>
    <w:rsid w:val="003B08D7"/>
    <w:rsid w:val="003D3B8E"/>
    <w:rsid w:val="003E1F66"/>
    <w:rsid w:val="00412004"/>
    <w:rsid w:val="00413A4F"/>
    <w:rsid w:val="0043040C"/>
    <w:rsid w:val="004423D6"/>
    <w:rsid w:val="004604F1"/>
    <w:rsid w:val="00466614"/>
    <w:rsid w:val="004B2A0F"/>
    <w:rsid w:val="004C2915"/>
    <w:rsid w:val="004D358B"/>
    <w:rsid w:val="004F16B6"/>
    <w:rsid w:val="00542C35"/>
    <w:rsid w:val="0055423A"/>
    <w:rsid w:val="00560716"/>
    <w:rsid w:val="005636D9"/>
    <w:rsid w:val="005712FC"/>
    <w:rsid w:val="0059527C"/>
    <w:rsid w:val="005A2E53"/>
    <w:rsid w:val="005A6067"/>
    <w:rsid w:val="005B4CAF"/>
    <w:rsid w:val="005C0F97"/>
    <w:rsid w:val="005D2D8F"/>
    <w:rsid w:val="00607784"/>
    <w:rsid w:val="00610505"/>
    <w:rsid w:val="00643802"/>
    <w:rsid w:val="0065789E"/>
    <w:rsid w:val="0066436A"/>
    <w:rsid w:val="00692787"/>
    <w:rsid w:val="00705788"/>
    <w:rsid w:val="007222D8"/>
    <w:rsid w:val="00740490"/>
    <w:rsid w:val="00744EFB"/>
    <w:rsid w:val="0074546D"/>
    <w:rsid w:val="00760790"/>
    <w:rsid w:val="00782DCA"/>
    <w:rsid w:val="007A2049"/>
    <w:rsid w:val="007A349C"/>
    <w:rsid w:val="007D4C66"/>
    <w:rsid w:val="008225CD"/>
    <w:rsid w:val="00845668"/>
    <w:rsid w:val="00865ECA"/>
    <w:rsid w:val="00890DA8"/>
    <w:rsid w:val="008F2624"/>
    <w:rsid w:val="008F307C"/>
    <w:rsid w:val="008F486F"/>
    <w:rsid w:val="008F65E2"/>
    <w:rsid w:val="0092088A"/>
    <w:rsid w:val="00926C65"/>
    <w:rsid w:val="00945675"/>
    <w:rsid w:val="00964635"/>
    <w:rsid w:val="009F0E39"/>
    <w:rsid w:val="00A214B3"/>
    <w:rsid w:val="00A31F41"/>
    <w:rsid w:val="00A46712"/>
    <w:rsid w:val="00A7416D"/>
    <w:rsid w:val="00A91BCD"/>
    <w:rsid w:val="00A944FA"/>
    <w:rsid w:val="00AC1CCC"/>
    <w:rsid w:val="00AC484C"/>
    <w:rsid w:val="00AE7426"/>
    <w:rsid w:val="00AF22AA"/>
    <w:rsid w:val="00B26DBF"/>
    <w:rsid w:val="00B45F11"/>
    <w:rsid w:val="00BA50FF"/>
    <w:rsid w:val="00BC7659"/>
    <w:rsid w:val="00C31322"/>
    <w:rsid w:val="00C35860"/>
    <w:rsid w:val="00C41230"/>
    <w:rsid w:val="00C44100"/>
    <w:rsid w:val="00C45F49"/>
    <w:rsid w:val="00C466CD"/>
    <w:rsid w:val="00C4747D"/>
    <w:rsid w:val="00C6135D"/>
    <w:rsid w:val="00C67736"/>
    <w:rsid w:val="00C824DC"/>
    <w:rsid w:val="00C840FC"/>
    <w:rsid w:val="00C968FB"/>
    <w:rsid w:val="00CB6F98"/>
    <w:rsid w:val="00CD1021"/>
    <w:rsid w:val="00CD15C7"/>
    <w:rsid w:val="00CD6330"/>
    <w:rsid w:val="00CE4A68"/>
    <w:rsid w:val="00CF5008"/>
    <w:rsid w:val="00D103E1"/>
    <w:rsid w:val="00D27521"/>
    <w:rsid w:val="00D53E51"/>
    <w:rsid w:val="00E314EF"/>
    <w:rsid w:val="00E341FC"/>
    <w:rsid w:val="00E93EDD"/>
    <w:rsid w:val="00EA0443"/>
    <w:rsid w:val="00EB5375"/>
    <w:rsid w:val="00EF6941"/>
    <w:rsid w:val="00F16C53"/>
    <w:rsid w:val="00F24B85"/>
    <w:rsid w:val="00F4072D"/>
    <w:rsid w:val="00F61903"/>
    <w:rsid w:val="00F636BF"/>
    <w:rsid w:val="00F76400"/>
    <w:rsid w:val="00FB2FEB"/>
    <w:rsid w:val="00FC05D5"/>
    <w:rsid w:val="00FC308E"/>
    <w:rsid w:val="00FF41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7E84"/>
  <w15:docId w15:val="{565DD3FF-A017-E645-9A95-1A9C508C2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lang w:val="it-IT" w:eastAsia="it-IT"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320" w:after="0" w:line="240" w:lineRule="auto"/>
      <w:outlineLvl w:val="0"/>
    </w:pPr>
    <w:rPr>
      <w:color w:val="7B230B"/>
      <w:sz w:val="32"/>
      <w:szCs w:val="32"/>
    </w:rPr>
  </w:style>
  <w:style w:type="paragraph" w:styleId="Titolo2">
    <w:name w:val="heading 2"/>
    <w:basedOn w:val="Normale"/>
    <w:next w:val="Normale"/>
    <w:uiPriority w:val="9"/>
    <w:unhideWhenUsed/>
    <w:qFormat/>
    <w:pPr>
      <w:keepNext/>
      <w:keepLines/>
      <w:spacing w:before="80" w:after="0" w:line="240" w:lineRule="auto"/>
      <w:outlineLvl w:val="1"/>
    </w:pPr>
    <w:rPr>
      <w:color w:val="404040"/>
      <w:sz w:val="28"/>
      <w:szCs w:val="28"/>
    </w:rPr>
  </w:style>
  <w:style w:type="paragraph" w:styleId="Titolo3">
    <w:name w:val="heading 3"/>
    <w:basedOn w:val="Normale"/>
    <w:next w:val="Normale"/>
    <w:uiPriority w:val="9"/>
    <w:unhideWhenUsed/>
    <w:qFormat/>
    <w:pPr>
      <w:keepNext/>
      <w:keepLines/>
      <w:spacing w:before="40" w:after="0" w:line="240" w:lineRule="auto"/>
      <w:outlineLvl w:val="2"/>
    </w:pPr>
    <w:rPr>
      <w:color w:val="766F54"/>
      <w:sz w:val="24"/>
      <w:szCs w:val="24"/>
    </w:rPr>
  </w:style>
  <w:style w:type="paragraph" w:styleId="Titolo4">
    <w:name w:val="heading 4"/>
    <w:basedOn w:val="Normale"/>
    <w:next w:val="Normale"/>
    <w:uiPriority w:val="9"/>
    <w:unhideWhenUsed/>
    <w:qFormat/>
    <w:pPr>
      <w:keepNext/>
      <w:keepLines/>
      <w:spacing w:before="40" w:after="0"/>
      <w:outlineLvl w:val="3"/>
    </w:pPr>
    <w:rPr>
      <w:sz w:val="22"/>
      <w:szCs w:val="22"/>
    </w:rPr>
  </w:style>
  <w:style w:type="paragraph" w:styleId="Titolo5">
    <w:name w:val="heading 5"/>
    <w:basedOn w:val="Normale"/>
    <w:next w:val="Normale"/>
    <w:uiPriority w:val="9"/>
    <w:unhideWhenUsed/>
    <w:qFormat/>
    <w:pPr>
      <w:keepNext/>
      <w:keepLines/>
      <w:spacing w:before="40" w:after="0"/>
      <w:outlineLvl w:val="4"/>
    </w:pPr>
    <w:rPr>
      <w:color w:val="766F54"/>
      <w:sz w:val="22"/>
      <w:szCs w:val="22"/>
    </w:rPr>
  </w:style>
  <w:style w:type="paragraph" w:styleId="Titolo6">
    <w:name w:val="heading 6"/>
    <w:basedOn w:val="Normale"/>
    <w:next w:val="Normale"/>
    <w:uiPriority w:val="9"/>
    <w:semiHidden/>
    <w:unhideWhenUsed/>
    <w:qFormat/>
    <w:pPr>
      <w:keepNext/>
      <w:keepLines/>
      <w:spacing w:before="40" w:after="0"/>
      <w:outlineLvl w:val="5"/>
    </w:pPr>
    <w:rPr>
      <w:i/>
      <w:color w:val="766F54"/>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spacing w:after="0" w:line="240" w:lineRule="auto"/>
    </w:pPr>
    <w:rPr>
      <w:color w:val="A53010"/>
      <w:sz w:val="56"/>
      <w:szCs w:val="56"/>
    </w:rPr>
  </w:style>
  <w:style w:type="paragraph" w:styleId="Sottotitolo">
    <w:name w:val="Subtitle"/>
    <w:basedOn w:val="Normale"/>
    <w:next w:val="Normale"/>
    <w:uiPriority w:val="11"/>
    <w:qFormat/>
    <w:pPr>
      <w:spacing w:line="240" w:lineRule="auto"/>
    </w:pPr>
    <w:rPr>
      <w:sz w:val="24"/>
      <w:szCs w:val="24"/>
    </w:rPr>
  </w:style>
  <w:style w:type="table" w:customStyle="1" w:styleId="a">
    <w:basedOn w:val="TableNormal"/>
    <w:pPr>
      <w:spacing w:after="0" w:line="240" w:lineRule="auto"/>
    </w:pPr>
    <w:rPr>
      <w:color w:val="A65E11"/>
      <w:sz w:val="24"/>
      <w:szCs w:val="24"/>
    </w:rPr>
    <w:tblPr>
      <w:tblStyleRowBandSize w:val="1"/>
      <w:tblStyleColBandSize w:val="1"/>
      <w:tblCellMar>
        <w:left w:w="115" w:type="dxa"/>
        <w:right w:w="115" w:type="dxa"/>
      </w:tblCellMar>
    </w:tblPr>
    <w:tcPr>
      <w:shd w:val="clear" w:color="auto" w:fill="F9E5CF"/>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F9E5CF"/>
      </w:tcPr>
    </w:tblStylePr>
    <w:tblStylePr w:type="band1Horz">
      <w:tblPr/>
      <w:tcPr>
        <w:shd w:val="clear" w:color="auto" w:fill="F9E5CF"/>
      </w:tcPr>
    </w:tblStylePr>
    <w:tblStylePr w:type="neCell">
      <w:tblPr/>
      <w:tcPr>
        <w:tcBorders>
          <w:bottom w:val="single" w:sz="4" w:space="0" w:color="EFB170"/>
        </w:tcBorders>
      </w:tcPr>
    </w:tblStylePr>
    <w:tblStylePr w:type="nwCell">
      <w:tblPr/>
      <w:tcPr>
        <w:tcBorders>
          <w:bottom w:val="single" w:sz="4" w:space="0" w:color="EFB170"/>
        </w:tcBorders>
      </w:tcPr>
    </w:tblStylePr>
    <w:tblStylePr w:type="seCell">
      <w:tblPr/>
      <w:tcPr>
        <w:tcBorders>
          <w:top w:val="single" w:sz="4" w:space="0" w:color="EFB170"/>
        </w:tcBorders>
      </w:tcPr>
    </w:tblStylePr>
    <w:tblStylePr w:type="swCell">
      <w:tblPr/>
      <w:tcPr>
        <w:tcBorders>
          <w:top w:val="single" w:sz="4" w:space="0" w:color="EFB170"/>
        </w:tcBorders>
      </w:tcPr>
    </w:tblStylePr>
  </w:style>
  <w:style w:type="table" w:customStyle="1" w:styleId="a0">
    <w:basedOn w:val="TableNormal"/>
    <w:pPr>
      <w:spacing w:after="0" w:line="240" w:lineRule="auto"/>
    </w:pPr>
    <w:rPr>
      <w:color w:val="A65E11"/>
      <w:sz w:val="24"/>
      <w:szCs w:val="24"/>
    </w:rPr>
    <w:tblPr>
      <w:tblStyleRowBandSize w:val="1"/>
      <w:tblStyleColBandSize w:val="1"/>
      <w:tblCellMar>
        <w:left w:w="115" w:type="dxa"/>
        <w:right w:w="115" w:type="dxa"/>
      </w:tblCellMar>
    </w:tblPr>
    <w:tcPr>
      <w:shd w:val="clear" w:color="auto" w:fill="F9E5CF"/>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F9E5CF"/>
      </w:tcPr>
    </w:tblStylePr>
    <w:tblStylePr w:type="band1Horz">
      <w:tblPr/>
      <w:tcPr>
        <w:shd w:val="clear" w:color="auto" w:fill="F9E5CF"/>
      </w:tcPr>
    </w:tblStylePr>
    <w:tblStylePr w:type="neCell">
      <w:tblPr/>
      <w:tcPr>
        <w:tcBorders>
          <w:bottom w:val="single" w:sz="4" w:space="0" w:color="EFB170"/>
        </w:tcBorders>
      </w:tcPr>
    </w:tblStylePr>
    <w:tblStylePr w:type="nwCell">
      <w:tblPr/>
      <w:tcPr>
        <w:tcBorders>
          <w:bottom w:val="single" w:sz="4" w:space="0" w:color="EFB170"/>
        </w:tcBorders>
      </w:tcPr>
    </w:tblStylePr>
    <w:tblStylePr w:type="seCell">
      <w:tblPr/>
      <w:tcPr>
        <w:tcBorders>
          <w:top w:val="single" w:sz="4" w:space="0" w:color="EFB170"/>
        </w:tcBorders>
      </w:tcPr>
    </w:tblStylePr>
    <w:tblStylePr w:type="swCell">
      <w:tblPr/>
      <w:tcPr>
        <w:tcBorders>
          <w:top w:val="single" w:sz="4" w:space="0" w:color="EFB170"/>
        </w:tcBorders>
      </w:tcPr>
    </w:tblStylePr>
  </w:style>
  <w:style w:type="table" w:customStyle="1" w:styleId="a1">
    <w:basedOn w:val="TableNormal"/>
    <w:pPr>
      <w:spacing w:after="0" w:line="240" w:lineRule="auto"/>
    </w:pPr>
    <w:rPr>
      <w:color w:val="A65E11"/>
      <w:sz w:val="24"/>
      <w:szCs w:val="24"/>
    </w:rPr>
    <w:tblPr>
      <w:tblStyleRowBandSize w:val="1"/>
      <w:tblStyleColBandSize w:val="1"/>
      <w:tblCellMar>
        <w:left w:w="115" w:type="dxa"/>
        <w:right w:w="115" w:type="dxa"/>
      </w:tblCellMar>
    </w:tblPr>
    <w:tcPr>
      <w:shd w:val="clear" w:color="auto" w:fill="F9E5CF"/>
    </w:tcPr>
    <w:tblStylePr w:type="firstRow">
      <w:rPr>
        <w:b/>
      </w:rPr>
      <w:tblPr/>
      <w:tcPr>
        <w:tcBorders>
          <w:top w:val="nil"/>
          <w:bottom w:val="single" w:sz="12" w:space="0" w:color="EFB170"/>
          <w:insideH w:val="nil"/>
          <w:insideV w:val="nil"/>
        </w:tcBorders>
        <w:shd w:val="clear" w:color="auto" w:fill="FFFFFF"/>
      </w:tcPr>
    </w:tblStylePr>
    <w:tblStylePr w:type="lastRow">
      <w:rPr>
        <w:b/>
      </w:rPr>
      <w:tblPr/>
      <w:tcPr>
        <w:tcBorders>
          <w:top w:val="single" w:sz="4" w:space="0" w:color="EFB170"/>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F9E5CF"/>
      </w:tcPr>
    </w:tblStylePr>
    <w:tblStylePr w:type="band1Horz">
      <w:tblPr/>
      <w:tcPr>
        <w:shd w:val="clear" w:color="auto" w:fill="F9E5CF"/>
      </w:tcPr>
    </w:tblStylePr>
  </w:style>
  <w:style w:type="table" w:customStyle="1" w:styleId="a2">
    <w:basedOn w:val="TableNormal"/>
    <w:pPr>
      <w:spacing w:after="0" w:line="240" w:lineRule="auto"/>
    </w:pPr>
    <w:rPr>
      <w:color w:val="A65E11"/>
      <w:sz w:val="24"/>
      <w:szCs w:val="24"/>
    </w:rPr>
    <w:tblPr>
      <w:tblStyleRowBandSize w:val="1"/>
      <w:tblStyleColBandSize w:val="1"/>
      <w:tblCellMar>
        <w:left w:w="115" w:type="dxa"/>
        <w:right w:w="115" w:type="dxa"/>
      </w:tblCellMar>
    </w:tblPr>
    <w:tcPr>
      <w:shd w:val="clear" w:color="auto" w:fill="F9E5CF"/>
    </w:tcPr>
    <w:tblStylePr w:type="firstRow">
      <w:rPr>
        <w:b/>
      </w:rPr>
      <w:tblPr/>
      <w:tcPr>
        <w:tcBorders>
          <w:top w:val="nil"/>
          <w:bottom w:val="single" w:sz="12" w:space="0" w:color="EFB170"/>
          <w:insideH w:val="nil"/>
          <w:insideV w:val="nil"/>
        </w:tcBorders>
        <w:shd w:val="clear" w:color="auto" w:fill="FFFFFF"/>
      </w:tcPr>
    </w:tblStylePr>
    <w:tblStylePr w:type="lastRow">
      <w:rPr>
        <w:b/>
      </w:rPr>
      <w:tblPr/>
      <w:tcPr>
        <w:tcBorders>
          <w:top w:val="single" w:sz="4" w:space="0" w:color="EFB170"/>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F9E5CF"/>
      </w:tcPr>
    </w:tblStylePr>
    <w:tblStylePr w:type="band1Horz">
      <w:tblPr/>
      <w:tcPr>
        <w:shd w:val="clear" w:color="auto" w:fill="F9E5CF"/>
      </w:tcPr>
    </w:tblStylePr>
  </w:style>
  <w:style w:type="table" w:customStyle="1" w:styleId="a3">
    <w:basedOn w:val="TableNormal"/>
    <w:pPr>
      <w:spacing w:after="0" w:line="240" w:lineRule="auto"/>
    </w:pPr>
    <w:rPr>
      <w:color w:val="A65E11"/>
      <w:sz w:val="24"/>
      <w:szCs w:val="24"/>
    </w:rPr>
    <w:tblPr>
      <w:tblStyleRowBandSize w:val="1"/>
      <w:tblStyleColBandSize w:val="1"/>
      <w:tblCellMar>
        <w:left w:w="115" w:type="dxa"/>
        <w:right w:w="115" w:type="dxa"/>
      </w:tblCellMar>
    </w:tblPr>
    <w:tcPr>
      <w:shd w:val="clear" w:color="auto" w:fill="F9E5CF"/>
    </w:tcPr>
    <w:tblStylePr w:type="firstRow">
      <w:rPr>
        <w:b/>
      </w:rPr>
      <w:tblPr/>
      <w:tcPr>
        <w:tcBorders>
          <w:top w:val="nil"/>
          <w:bottom w:val="single" w:sz="12" w:space="0" w:color="EFB170"/>
          <w:insideH w:val="nil"/>
          <w:insideV w:val="nil"/>
        </w:tcBorders>
        <w:shd w:val="clear" w:color="auto" w:fill="FFFFFF"/>
      </w:tcPr>
    </w:tblStylePr>
    <w:tblStylePr w:type="lastRow">
      <w:rPr>
        <w:b/>
      </w:rPr>
      <w:tblPr/>
      <w:tcPr>
        <w:tcBorders>
          <w:top w:val="single" w:sz="4" w:space="0" w:color="EFB170"/>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F9E5CF"/>
      </w:tcPr>
    </w:tblStylePr>
    <w:tblStylePr w:type="band1Horz">
      <w:tblPr/>
      <w:tcPr>
        <w:shd w:val="clear" w:color="auto" w:fill="F9E5CF"/>
      </w:tcPr>
    </w:tblStylePr>
  </w:style>
  <w:style w:type="table" w:customStyle="1" w:styleId="a4">
    <w:basedOn w:val="TableNormal"/>
    <w:pPr>
      <w:spacing w:after="0" w:line="240" w:lineRule="auto"/>
    </w:pPr>
    <w:rPr>
      <w:color w:val="A65E11"/>
      <w:sz w:val="24"/>
      <w:szCs w:val="24"/>
    </w:rPr>
    <w:tblPr>
      <w:tblStyleRowBandSize w:val="1"/>
      <w:tblStyleColBandSize w:val="1"/>
      <w:tblCellMar>
        <w:left w:w="115" w:type="dxa"/>
        <w:right w:w="115" w:type="dxa"/>
      </w:tblCellMar>
    </w:tblPr>
    <w:tcPr>
      <w:shd w:val="clear" w:color="auto" w:fill="F9E5CF"/>
    </w:tcPr>
    <w:tblStylePr w:type="firstRow">
      <w:rPr>
        <w:b/>
      </w:rPr>
      <w:tblPr/>
      <w:tcPr>
        <w:tcBorders>
          <w:top w:val="nil"/>
          <w:bottom w:val="single" w:sz="12" w:space="0" w:color="EFB170"/>
          <w:insideH w:val="nil"/>
          <w:insideV w:val="nil"/>
        </w:tcBorders>
        <w:shd w:val="clear" w:color="auto" w:fill="FFFFFF"/>
      </w:tcPr>
    </w:tblStylePr>
    <w:tblStylePr w:type="lastRow">
      <w:rPr>
        <w:b/>
      </w:rPr>
      <w:tblPr/>
      <w:tcPr>
        <w:tcBorders>
          <w:top w:val="single" w:sz="4" w:space="0" w:color="EFB170"/>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F9E5CF"/>
      </w:tcPr>
    </w:tblStylePr>
    <w:tblStylePr w:type="band1Horz">
      <w:tblPr/>
      <w:tcPr>
        <w:shd w:val="clear" w:color="auto" w:fill="F9E5CF"/>
      </w:tcPr>
    </w:tblStylePr>
  </w:style>
  <w:style w:type="table" w:customStyle="1" w:styleId="a5">
    <w:basedOn w:val="TableNormal"/>
    <w:pPr>
      <w:spacing w:after="0" w:line="240" w:lineRule="auto"/>
    </w:pPr>
    <w:rPr>
      <w:color w:val="A65E11"/>
      <w:sz w:val="24"/>
      <w:szCs w:val="24"/>
    </w:rPr>
    <w:tblPr>
      <w:tblStyleRowBandSize w:val="1"/>
      <w:tblStyleColBandSize w:val="1"/>
      <w:tblCellMar>
        <w:left w:w="115" w:type="dxa"/>
        <w:right w:w="115" w:type="dxa"/>
      </w:tblCellMar>
    </w:tblPr>
    <w:tcPr>
      <w:shd w:val="clear" w:color="auto" w:fill="F9E5CF"/>
    </w:tcPr>
    <w:tblStylePr w:type="firstRow">
      <w:rPr>
        <w:b/>
      </w:rPr>
      <w:tblPr/>
      <w:tcPr>
        <w:tcBorders>
          <w:top w:val="nil"/>
          <w:bottom w:val="single" w:sz="12" w:space="0" w:color="EFB170"/>
          <w:insideH w:val="nil"/>
          <w:insideV w:val="nil"/>
        </w:tcBorders>
        <w:shd w:val="clear" w:color="auto" w:fill="FFFFFF"/>
      </w:tcPr>
    </w:tblStylePr>
    <w:tblStylePr w:type="lastRow">
      <w:rPr>
        <w:b/>
      </w:rPr>
      <w:tblPr/>
      <w:tcPr>
        <w:tcBorders>
          <w:top w:val="single" w:sz="4" w:space="0" w:color="EFB170"/>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F9E5CF"/>
      </w:tcPr>
    </w:tblStylePr>
    <w:tblStylePr w:type="band1Horz">
      <w:tblPr/>
      <w:tcPr>
        <w:shd w:val="clear" w:color="auto" w:fill="F9E5CF"/>
      </w:tcPr>
    </w:tblStylePr>
  </w:style>
  <w:style w:type="paragraph" w:styleId="Sommario1">
    <w:name w:val="toc 1"/>
    <w:basedOn w:val="Normale"/>
    <w:next w:val="Normale"/>
    <w:autoRedefine/>
    <w:uiPriority w:val="39"/>
    <w:unhideWhenUsed/>
    <w:rsid w:val="008F307C"/>
    <w:pPr>
      <w:spacing w:after="100"/>
    </w:pPr>
  </w:style>
  <w:style w:type="paragraph" w:styleId="Sommario2">
    <w:name w:val="toc 2"/>
    <w:basedOn w:val="Normale"/>
    <w:next w:val="Normale"/>
    <w:autoRedefine/>
    <w:uiPriority w:val="39"/>
    <w:unhideWhenUsed/>
    <w:rsid w:val="008F307C"/>
    <w:pPr>
      <w:spacing w:after="100"/>
      <w:ind w:left="200"/>
    </w:pPr>
  </w:style>
  <w:style w:type="paragraph" w:styleId="Sommario5">
    <w:name w:val="toc 5"/>
    <w:basedOn w:val="Normale"/>
    <w:next w:val="Normale"/>
    <w:autoRedefine/>
    <w:uiPriority w:val="39"/>
    <w:unhideWhenUsed/>
    <w:rsid w:val="008F307C"/>
    <w:pPr>
      <w:spacing w:after="100"/>
      <w:ind w:left="800"/>
    </w:pPr>
  </w:style>
  <w:style w:type="paragraph" w:styleId="Sommario4">
    <w:name w:val="toc 4"/>
    <w:basedOn w:val="Normale"/>
    <w:next w:val="Normale"/>
    <w:autoRedefine/>
    <w:uiPriority w:val="39"/>
    <w:unhideWhenUsed/>
    <w:rsid w:val="008F307C"/>
    <w:pPr>
      <w:spacing w:after="100"/>
      <w:ind w:left="600"/>
    </w:pPr>
  </w:style>
  <w:style w:type="paragraph" w:styleId="Sommario3">
    <w:name w:val="toc 3"/>
    <w:basedOn w:val="Normale"/>
    <w:next w:val="Normale"/>
    <w:autoRedefine/>
    <w:uiPriority w:val="39"/>
    <w:unhideWhenUsed/>
    <w:rsid w:val="008F307C"/>
    <w:pPr>
      <w:spacing w:after="100"/>
      <w:ind w:left="400"/>
    </w:pPr>
  </w:style>
  <w:style w:type="character" w:styleId="Collegamentoipertestuale">
    <w:name w:val="Hyperlink"/>
    <w:basedOn w:val="Carpredefinitoparagrafo"/>
    <w:uiPriority w:val="99"/>
    <w:unhideWhenUsed/>
    <w:rsid w:val="008F307C"/>
    <w:rPr>
      <w:color w:val="0000FF" w:themeColor="hyperlink"/>
      <w:u w:val="single"/>
    </w:rPr>
  </w:style>
  <w:style w:type="paragraph" w:styleId="Titolosommario">
    <w:name w:val="TOC Heading"/>
    <w:basedOn w:val="Titolo1"/>
    <w:next w:val="Normale"/>
    <w:uiPriority w:val="39"/>
    <w:unhideWhenUsed/>
    <w:qFormat/>
    <w:rsid w:val="008F307C"/>
    <w:pPr>
      <w:spacing w:before="240" w:line="259" w:lineRule="auto"/>
      <w:outlineLvl w:val="9"/>
    </w:pPr>
    <w:rPr>
      <w:rFonts w:asciiTheme="majorHAnsi" w:eastAsiaTheme="majorEastAsia" w:hAnsiTheme="majorHAnsi" w:cstheme="majorBidi"/>
      <w:color w:val="365F91" w:themeColor="accent1" w:themeShade="BF"/>
    </w:rPr>
  </w:style>
  <w:style w:type="paragraph" w:styleId="Paragrafoelenco">
    <w:name w:val="List Paragraph"/>
    <w:basedOn w:val="Normale"/>
    <w:uiPriority w:val="34"/>
    <w:qFormat/>
    <w:rsid w:val="005636D9"/>
    <w:pPr>
      <w:ind w:left="720"/>
      <w:contextualSpacing/>
    </w:pPr>
  </w:style>
  <w:style w:type="character" w:styleId="Collegamentovisitato">
    <w:name w:val="FollowedHyperlink"/>
    <w:basedOn w:val="Carpredefinitoparagrafo"/>
    <w:uiPriority w:val="99"/>
    <w:semiHidden/>
    <w:unhideWhenUsed/>
    <w:rsid w:val="00C67736"/>
    <w:rPr>
      <w:color w:val="800080" w:themeColor="followedHyperlink"/>
      <w:u w:val="single"/>
    </w:rPr>
  </w:style>
  <w:style w:type="paragraph" w:styleId="Revisione">
    <w:name w:val="Revision"/>
    <w:hidden/>
    <w:uiPriority w:val="99"/>
    <w:semiHidden/>
    <w:rsid w:val="00D103E1"/>
    <w:pPr>
      <w:spacing w:after="0" w:line="240" w:lineRule="auto"/>
    </w:pPr>
  </w:style>
  <w:style w:type="paragraph" w:styleId="Testofumetto">
    <w:name w:val="Balloon Text"/>
    <w:basedOn w:val="Normale"/>
    <w:link w:val="TestofumettoCarattere"/>
    <w:uiPriority w:val="99"/>
    <w:semiHidden/>
    <w:unhideWhenUsed/>
    <w:rsid w:val="0041200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120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156D0-697E-462A-BF34-332501D44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24</Pages>
  <Words>7099</Words>
  <Characters>40470</Characters>
  <Application>Microsoft Office Word</Application>
  <DocSecurity>0</DocSecurity>
  <Lines>337</Lines>
  <Paragraphs>94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RITA MIRELLA FODDAI</cp:lastModifiedBy>
  <cp:revision>8</cp:revision>
  <cp:lastPrinted>2021-09-30T06:55:00Z</cp:lastPrinted>
  <dcterms:created xsi:type="dcterms:W3CDTF">2022-02-01T10:56:00Z</dcterms:created>
  <dcterms:modified xsi:type="dcterms:W3CDTF">2022-02-22T22:46:00Z</dcterms:modified>
</cp:coreProperties>
</file>